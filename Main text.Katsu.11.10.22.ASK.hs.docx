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B7F3" w14:textId="3277A8CA" w:rsidR="00055F13" w:rsidRDefault="00055F13" w:rsidP="0035799D">
      <w:pPr>
        <w:spacing w:line="360" w:lineRule="auto"/>
        <w:rPr>
          <w:rFonts w:ascii="Arial" w:hAnsi="Arial" w:cs="Arial"/>
          <w:b/>
          <w:bCs/>
          <w:sz w:val="28"/>
          <w:szCs w:val="28"/>
        </w:rPr>
      </w:pPr>
      <w:r>
        <w:rPr>
          <w:rFonts w:ascii="Arial" w:hAnsi="Arial" w:cs="Arial"/>
          <w:b/>
          <w:bCs/>
          <w:sz w:val="28"/>
          <w:szCs w:val="28"/>
        </w:rPr>
        <w:t xml:space="preserve">                                                                                    Nov. 11, 2022</w:t>
      </w:r>
    </w:p>
    <w:p w14:paraId="16335EE5" w14:textId="77777777" w:rsidR="00095470" w:rsidRPr="002B6317" w:rsidRDefault="00EB4929" w:rsidP="0035799D">
      <w:pPr>
        <w:spacing w:line="360" w:lineRule="auto"/>
        <w:rPr>
          <w:rFonts w:ascii="Arial" w:hAnsi="Arial" w:cs="Arial"/>
          <w:b/>
          <w:bCs/>
          <w:sz w:val="28"/>
          <w:szCs w:val="28"/>
        </w:rPr>
      </w:pPr>
      <w:r>
        <w:rPr>
          <w:rFonts w:ascii="Arial" w:hAnsi="Arial" w:cs="Arial"/>
          <w:b/>
          <w:bCs/>
          <w:sz w:val="28"/>
          <w:szCs w:val="28"/>
        </w:rPr>
        <w:t>Cir</w:t>
      </w:r>
      <w:r w:rsidR="009D43C9">
        <w:rPr>
          <w:rFonts w:ascii="Arial" w:hAnsi="Arial" w:cs="Arial"/>
          <w:b/>
          <w:bCs/>
          <w:sz w:val="28"/>
          <w:szCs w:val="28"/>
        </w:rPr>
        <w:t>c</w:t>
      </w:r>
      <w:r>
        <w:rPr>
          <w:rFonts w:ascii="Arial" w:hAnsi="Arial" w:cs="Arial"/>
          <w:b/>
          <w:bCs/>
          <w:sz w:val="28"/>
          <w:szCs w:val="28"/>
        </w:rPr>
        <w:t xml:space="preserve">ulating </w:t>
      </w:r>
      <w:r w:rsidR="00DD6917">
        <w:rPr>
          <w:rFonts w:ascii="Arial" w:hAnsi="Arial" w:cs="Arial"/>
          <w:b/>
          <w:bCs/>
          <w:sz w:val="28"/>
          <w:szCs w:val="28"/>
        </w:rPr>
        <w:t>proteins enriching</w:t>
      </w:r>
      <w:r w:rsidR="009D43C9">
        <w:rPr>
          <w:rFonts w:ascii="Arial" w:hAnsi="Arial" w:cs="Arial"/>
          <w:b/>
          <w:bCs/>
          <w:sz w:val="28"/>
          <w:szCs w:val="28"/>
        </w:rPr>
        <w:t xml:space="preserve"> </w:t>
      </w:r>
      <w:r w:rsidR="00D22D45">
        <w:rPr>
          <w:rFonts w:ascii="Arial" w:hAnsi="Arial" w:cs="Arial"/>
          <w:b/>
          <w:bCs/>
          <w:sz w:val="28"/>
          <w:szCs w:val="28"/>
        </w:rPr>
        <w:t xml:space="preserve">TNF receptor signaling </w:t>
      </w:r>
      <w:r w:rsidR="00B20945">
        <w:rPr>
          <w:rFonts w:ascii="Arial" w:hAnsi="Arial" w:cs="Arial"/>
          <w:b/>
          <w:bCs/>
          <w:sz w:val="28"/>
          <w:szCs w:val="28"/>
        </w:rPr>
        <w:t xml:space="preserve">pathways </w:t>
      </w:r>
      <w:r w:rsidR="00B24DB8">
        <w:rPr>
          <w:rFonts w:ascii="Arial" w:hAnsi="Arial" w:cs="Arial"/>
          <w:b/>
          <w:bCs/>
          <w:sz w:val="28"/>
          <w:szCs w:val="28"/>
        </w:rPr>
        <w:t>and apoptosis processes</w:t>
      </w:r>
      <w:r w:rsidR="009D43C9">
        <w:rPr>
          <w:rFonts w:ascii="Arial" w:hAnsi="Arial" w:cs="Arial"/>
          <w:b/>
          <w:bCs/>
          <w:sz w:val="28"/>
          <w:szCs w:val="28"/>
        </w:rPr>
        <w:t xml:space="preserve"> </w:t>
      </w:r>
      <w:r w:rsidR="00EC4D13">
        <w:rPr>
          <w:rFonts w:ascii="Arial" w:hAnsi="Arial" w:cs="Arial"/>
          <w:b/>
          <w:bCs/>
          <w:sz w:val="28"/>
          <w:szCs w:val="28"/>
        </w:rPr>
        <w:t>predict</w:t>
      </w:r>
      <w:r w:rsidR="009D43C9">
        <w:rPr>
          <w:rFonts w:ascii="Arial" w:hAnsi="Arial" w:cs="Arial"/>
          <w:b/>
          <w:bCs/>
          <w:sz w:val="28"/>
          <w:szCs w:val="28"/>
        </w:rPr>
        <w:t xml:space="preserve"> risk of fast progression to end stage diabetic kidney disease</w:t>
      </w:r>
      <w:r w:rsidR="00B24DB8">
        <w:rPr>
          <w:rFonts w:ascii="Arial" w:hAnsi="Arial" w:cs="Arial"/>
          <w:b/>
          <w:bCs/>
          <w:sz w:val="28"/>
          <w:szCs w:val="28"/>
        </w:rPr>
        <w:t xml:space="preserve">; </w:t>
      </w:r>
      <w:r w:rsidR="00CA32B5">
        <w:rPr>
          <w:rFonts w:ascii="Arial" w:hAnsi="Arial" w:cs="Arial"/>
          <w:b/>
          <w:bCs/>
          <w:sz w:val="28"/>
          <w:szCs w:val="28"/>
        </w:rPr>
        <w:t>Resu</w:t>
      </w:r>
      <w:r w:rsidR="00DD6917">
        <w:rPr>
          <w:rFonts w:ascii="Arial" w:hAnsi="Arial" w:cs="Arial"/>
          <w:b/>
          <w:bCs/>
          <w:sz w:val="28"/>
          <w:szCs w:val="28"/>
        </w:rPr>
        <w:t>lts of global proteomics analysi</w:t>
      </w:r>
      <w:r w:rsidR="00CA32B5">
        <w:rPr>
          <w:rFonts w:ascii="Arial" w:hAnsi="Arial" w:cs="Arial"/>
          <w:b/>
          <w:bCs/>
          <w:sz w:val="28"/>
          <w:szCs w:val="28"/>
        </w:rPr>
        <w:t>s</w:t>
      </w:r>
      <w:r w:rsidR="00095470">
        <w:rPr>
          <w:rFonts w:ascii="Arial" w:hAnsi="Arial" w:cs="Arial"/>
          <w:b/>
          <w:bCs/>
          <w:sz w:val="28"/>
          <w:szCs w:val="28"/>
        </w:rPr>
        <w:t>.</w:t>
      </w:r>
    </w:p>
    <w:p w14:paraId="4BCC26FF" w14:textId="4F84EDC6" w:rsidR="00C7326C" w:rsidRPr="002462D6" w:rsidRDefault="00380963" w:rsidP="0035799D">
      <w:pPr>
        <w:spacing w:line="360" w:lineRule="auto"/>
        <w:rPr>
          <w:rFonts w:ascii="Arial" w:hAnsi="Arial" w:cs="Arial"/>
        </w:rPr>
      </w:pPr>
      <w:proofErr w:type="spellStart"/>
      <w:r w:rsidRPr="002462D6">
        <w:rPr>
          <w:rFonts w:ascii="Arial" w:hAnsi="Arial" w:cs="Arial"/>
        </w:rPr>
        <w:t>Katsuhito</w:t>
      </w:r>
      <w:proofErr w:type="spellEnd"/>
      <w:r w:rsidRPr="002462D6">
        <w:rPr>
          <w:rFonts w:ascii="Arial" w:hAnsi="Arial" w:cs="Arial"/>
        </w:rPr>
        <w:t xml:space="preserve"> Ihara</w:t>
      </w:r>
      <w:r w:rsidR="00C7326C" w:rsidRPr="002462D6">
        <w:rPr>
          <w:rFonts w:ascii="Arial" w:hAnsi="Arial" w:cs="Arial"/>
          <w:vertAlign w:val="superscript"/>
        </w:rPr>
        <w:t>1,2</w:t>
      </w:r>
      <w:r w:rsidR="004F1B31" w:rsidRPr="002462D6">
        <w:rPr>
          <w:rFonts w:ascii="Arial" w:hAnsi="Arial" w:cs="Arial"/>
          <w:vertAlign w:val="superscript"/>
        </w:rPr>
        <w:t>,3</w:t>
      </w:r>
      <w:r w:rsidR="00372CC4" w:rsidRPr="002462D6">
        <w:rPr>
          <w:rFonts w:ascii="Arial" w:hAnsi="Arial" w:cs="Arial"/>
        </w:rPr>
        <w:t>,</w:t>
      </w:r>
      <w:r w:rsidR="001D71B6" w:rsidRPr="002462D6">
        <w:rPr>
          <w:rFonts w:ascii="Arial" w:hAnsi="Arial" w:cs="Arial"/>
          <w:color w:val="000000" w:themeColor="text1"/>
        </w:rPr>
        <w:t xml:space="preserve"> </w:t>
      </w:r>
      <w:proofErr w:type="spellStart"/>
      <w:r w:rsidR="001D71B6" w:rsidRPr="002462D6">
        <w:rPr>
          <w:rFonts w:ascii="Arial" w:hAnsi="Arial" w:cs="Arial"/>
          <w:color w:val="000000" w:themeColor="text1"/>
        </w:rPr>
        <w:t>Eiichiro</w:t>
      </w:r>
      <w:proofErr w:type="spellEnd"/>
      <w:r w:rsidR="001D71B6" w:rsidRPr="002462D6">
        <w:rPr>
          <w:rFonts w:ascii="Arial" w:hAnsi="Arial" w:cs="Arial"/>
          <w:color w:val="000000" w:themeColor="text1"/>
        </w:rPr>
        <w:t xml:space="preserve"> Satake</w:t>
      </w:r>
      <w:r w:rsidR="001D71B6" w:rsidRPr="002462D6">
        <w:rPr>
          <w:rFonts w:ascii="Arial" w:hAnsi="Arial" w:cs="Arial"/>
          <w:color w:val="000000" w:themeColor="text1"/>
          <w:vertAlign w:val="superscript"/>
        </w:rPr>
        <w:t>1,2</w:t>
      </w:r>
      <w:r w:rsidR="001D71B6" w:rsidRPr="002462D6">
        <w:rPr>
          <w:rFonts w:ascii="Arial" w:hAnsi="Arial" w:cs="Arial"/>
          <w:color w:val="000000" w:themeColor="text1"/>
        </w:rPr>
        <w:t xml:space="preserve">, </w:t>
      </w:r>
      <w:r w:rsidR="00DD6917">
        <w:rPr>
          <w:rFonts w:ascii="Arial" w:hAnsi="Arial" w:cs="Arial"/>
          <w:color w:val="000000" w:themeColor="text1"/>
        </w:rPr>
        <w:t>Jonathan Wilson,</w:t>
      </w:r>
      <w:r w:rsidR="00055F13" w:rsidRPr="00055F13">
        <w:rPr>
          <w:rFonts w:ascii="Arial" w:hAnsi="Arial" w:cs="Arial"/>
          <w:color w:val="000000" w:themeColor="text1"/>
        </w:rPr>
        <w:t xml:space="preserve"> </w:t>
      </w:r>
      <w:r w:rsidR="00055F13" w:rsidRPr="002462D6">
        <w:rPr>
          <w:rFonts w:ascii="Arial" w:hAnsi="Arial" w:cs="Arial"/>
          <w:color w:val="000000" w:themeColor="text1"/>
        </w:rPr>
        <w:t>Parker Wilson,</w:t>
      </w:r>
      <w:r w:rsidR="00DD6917">
        <w:rPr>
          <w:rFonts w:ascii="Arial" w:hAnsi="Arial" w:cs="Arial"/>
          <w:color w:val="000000" w:themeColor="text1"/>
        </w:rPr>
        <w:t xml:space="preserve"> </w:t>
      </w:r>
      <w:r w:rsidR="001D71B6" w:rsidRPr="002462D6">
        <w:rPr>
          <w:rFonts w:ascii="Arial" w:hAnsi="Arial" w:cs="Arial"/>
          <w:color w:val="000000" w:themeColor="text1"/>
        </w:rPr>
        <w:t>Hiroki Kobayashi</w:t>
      </w:r>
      <w:r w:rsidR="001D71B6" w:rsidRPr="002462D6">
        <w:rPr>
          <w:rFonts w:ascii="Arial" w:hAnsi="Arial" w:cs="Arial"/>
          <w:color w:val="000000" w:themeColor="text1"/>
          <w:vertAlign w:val="superscript"/>
        </w:rPr>
        <w:t>1,2</w:t>
      </w:r>
      <w:r w:rsidR="001D71B6" w:rsidRPr="002462D6">
        <w:rPr>
          <w:rFonts w:ascii="Arial" w:hAnsi="Arial" w:cs="Arial"/>
          <w:color w:val="000000" w:themeColor="text1"/>
        </w:rPr>
        <w:t xml:space="preserve">, </w:t>
      </w:r>
      <w:proofErr w:type="spellStart"/>
      <w:r w:rsidR="001D71B6" w:rsidRPr="002462D6">
        <w:rPr>
          <w:rFonts w:ascii="Arial" w:hAnsi="Arial" w:cs="Arial"/>
          <w:color w:val="000000" w:themeColor="text1"/>
        </w:rPr>
        <w:t>Zaipul</w:t>
      </w:r>
      <w:proofErr w:type="spellEnd"/>
      <w:r w:rsidR="001D71B6" w:rsidRPr="002462D6">
        <w:rPr>
          <w:rFonts w:ascii="Arial" w:hAnsi="Arial" w:cs="Arial"/>
          <w:color w:val="000000" w:themeColor="text1"/>
        </w:rPr>
        <w:t xml:space="preserve"> I. Md Dom</w:t>
      </w:r>
      <w:r w:rsidR="001D71B6" w:rsidRPr="002462D6">
        <w:rPr>
          <w:rFonts w:ascii="Arial" w:hAnsi="Arial" w:cs="Arial"/>
          <w:color w:val="000000" w:themeColor="text1"/>
          <w:vertAlign w:val="superscript"/>
        </w:rPr>
        <w:t>1,2</w:t>
      </w:r>
      <w:r w:rsidR="001D71B6" w:rsidRPr="002462D6">
        <w:rPr>
          <w:rFonts w:ascii="Arial" w:hAnsi="Arial" w:cs="Arial"/>
          <w:color w:val="000000" w:themeColor="text1"/>
        </w:rPr>
        <w:t xml:space="preserve">, </w:t>
      </w:r>
      <w:proofErr w:type="spellStart"/>
      <w:r w:rsidR="001D71B6" w:rsidRPr="002462D6">
        <w:rPr>
          <w:rFonts w:ascii="Arial" w:hAnsi="Arial" w:cs="Arial"/>
          <w:color w:val="000000" w:themeColor="text1"/>
        </w:rPr>
        <w:t>Bozena</w:t>
      </w:r>
      <w:proofErr w:type="spellEnd"/>
      <w:r w:rsidR="001D71B6" w:rsidRPr="002462D6">
        <w:rPr>
          <w:rFonts w:ascii="Arial" w:hAnsi="Arial" w:cs="Arial"/>
          <w:color w:val="000000" w:themeColor="text1"/>
        </w:rPr>
        <w:t xml:space="preserve"> Krolewski</w:t>
      </w:r>
      <w:r w:rsidR="001D71B6" w:rsidRPr="002462D6">
        <w:rPr>
          <w:rFonts w:ascii="Arial" w:hAnsi="Arial" w:cs="Arial"/>
          <w:color w:val="000000" w:themeColor="text1"/>
          <w:vertAlign w:val="superscript"/>
        </w:rPr>
        <w:t>1,2</w:t>
      </w:r>
      <w:r w:rsidR="001D71B6" w:rsidRPr="002462D6">
        <w:rPr>
          <w:rFonts w:ascii="Arial" w:hAnsi="Arial" w:cs="Arial"/>
          <w:color w:val="000000" w:themeColor="text1"/>
        </w:rPr>
        <w:t>,</w:t>
      </w:r>
      <w:r w:rsidR="00CA32B5">
        <w:rPr>
          <w:rFonts w:ascii="Arial" w:hAnsi="Arial" w:cs="Arial"/>
          <w:color w:val="000000" w:themeColor="text1"/>
        </w:rPr>
        <w:t xml:space="preserve"> Joseph Ricca</w:t>
      </w:r>
      <w:r w:rsidR="00CA32B5">
        <w:rPr>
          <w:rFonts w:ascii="Arial" w:hAnsi="Arial" w:cs="Arial"/>
          <w:color w:val="000000" w:themeColor="text1"/>
          <w:vertAlign w:val="superscript"/>
        </w:rPr>
        <w:t>1</w:t>
      </w:r>
      <w:r w:rsidR="00CA32B5" w:rsidRPr="002462D6">
        <w:rPr>
          <w:rFonts w:ascii="Arial" w:hAnsi="Arial" w:cs="Arial"/>
          <w:color w:val="000000" w:themeColor="text1"/>
        </w:rPr>
        <w:t>,</w:t>
      </w:r>
      <w:r w:rsidR="00055F13">
        <w:rPr>
          <w:rFonts w:ascii="Arial" w:hAnsi="Arial" w:cs="Arial"/>
          <w:color w:val="000000" w:themeColor="text1"/>
        </w:rPr>
        <w:t xml:space="preserve"> Marcus </w:t>
      </w:r>
      <w:proofErr w:type="spellStart"/>
      <w:r w:rsidR="00055F13">
        <w:rPr>
          <w:rFonts w:ascii="Arial" w:hAnsi="Arial" w:cs="Arial"/>
          <w:color w:val="000000" w:themeColor="text1"/>
        </w:rPr>
        <w:t>Pezzolesi</w:t>
      </w:r>
      <w:proofErr w:type="spellEnd"/>
      <w:r w:rsidR="00055F13">
        <w:rPr>
          <w:rFonts w:ascii="Arial" w:hAnsi="Arial" w:cs="Arial"/>
          <w:color w:val="000000" w:themeColor="text1"/>
        </w:rPr>
        <w:t xml:space="preserve">, Marlon </w:t>
      </w:r>
      <w:proofErr w:type="spellStart"/>
      <w:r w:rsidR="00055F13">
        <w:rPr>
          <w:rFonts w:ascii="Arial" w:hAnsi="Arial" w:cs="Arial"/>
          <w:color w:val="000000" w:themeColor="text1"/>
        </w:rPr>
        <w:t>Pragnell</w:t>
      </w:r>
      <w:proofErr w:type="spellEnd"/>
      <w:r w:rsidR="00055F13">
        <w:rPr>
          <w:rFonts w:ascii="Arial" w:hAnsi="Arial" w:cs="Arial"/>
          <w:color w:val="000000" w:themeColor="text1"/>
        </w:rPr>
        <w:t>,</w:t>
      </w:r>
      <w:r w:rsidR="00402CC5">
        <w:rPr>
          <w:rFonts w:ascii="Arial" w:hAnsi="Arial" w:cs="Arial"/>
          <w:color w:val="000000" w:themeColor="text1"/>
        </w:rPr>
        <w:t xml:space="preserve"> </w:t>
      </w:r>
      <w:r w:rsidR="003C48C0" w:rsidRPr="002462D6">
        <w:rPr>
          <w:rFonts w:ascii="Arial" w:hAnsi="Arial" w:cs="Arial"/>
          <w:color w:val="000000" w:themeColor="text1"/>
        </w:rPr>
        <w:t xml:space="preserve"> </w:t>
      </w:r>
      <w:r w:rsidR="001D71B6" w:rsidRPr="002462D6">
        <w:rPr>
          <w:rFonts w:ascii="Arial" w:hAnsi="Arial" w:cs="Arial"/>
          <w:color w:val="000000" w:themeColor="text1"/>
        </w:rPr>
        <w:t>Benjamin Humphreys,</w:t>
      </w:r>
      <w:r w:rsidR="00DD6917">
        <w:rPr>
          <w:rFonts w:ascii="Arial" w:hAnsi="Arial" w:cs="Arial"/>
          <w:color w:val="000000" w:themeColor="text1"/>
        </w:rPr>
        <w:t xml:space="preserve"> Kevin Duffin,</w:t>
      </w:r>
      <w:r w:rsidR="001D71B6" w:rsidRPr="002462D6">
        <w:rPr>
          <w:rFonts w:ascii="Arial" w:hAnsi="Arial" w:cs="Arial"/>
          <w:color w:val="000000" w:themeColor="text1"/>
        </w:rPr>
        <w:t xml:space="preserve"> </w:t>
      </w:r>
      <w:r w:rsidR="001D71B6" w:rsidRPr="002462D6">
        <w:rPr>
          <w:rFonts w:ascii="Arial" w:hAnsi="Arial" w:cs="Arial"/>
        </w:rPr>
        <w:t>and Andrzej S. Krolewski</w:t>
      </w:r>
      <w:r w:rsidR="001D71B6" w:rsidRPr="002462D6">
        <w:rPr>
          <w:rFonts w:ascii="Arial" w:hAnsi="Arial" w:cs="Arial"/>
          <w:vertAlign w:val="superscript"/>
        </w:rPr>
        <w:t xml:space="preserve">1,2* </w:t>
      </w:r>
    </w:p>
    <w:p w14:paraId="7200F121" w14:textId="77777777" w:rsidR="00C7326C" w:rsidRPr="002462D6" w:rsidRDefault="00C7326C" w:rsidP="00C7326C">
      <w:pPr>
        <w:pStyle w:val="Paragraph"/>
        <w:spacing w:before="0" w:line="360" w:lineRule="auto"/>
        <w:ind w:firstLine="0"/>
        <w:rPr>
          <w:rFonts w:ascii="Arial" w:hAnsi="Arial" w:cs="Arial"/>
          <w:sz w:val="22"/>
          <w:szCs w:val="22"/>
          <w:vertAlign w:val="superscript"/>
        </w:rPr>
      </w:pPr>
      <w:r w:rsidRPr="002462D6">
        <w:rPr>
          <w:rFonts w:ascii="Arial" w:hAnsi="Arial" w:cs="Arial"/>
          <w:sz w:val="22"/>
          <w:szCs w:val="22"/>
          <w:vertAlign w:val="superscript"/>
        </w:rPr>
        <w:t xml:space="preserve">1 </w:t>
      </w:r>
      <w:r w:rsidRPr="002462D6">
        <w:rPr>
          <w:rFonts w:ascii="Arial" w:hAnsi="Arial" w:cs="Arial"/>
          <w:sz w:val="22"/>
          <w:szCs w:val="22"/>
        </w:rPr>
        <w:t xml:space="preserve">Research Division, Joslin Diabetes Center, Boston, MA, USA; </w:t>
      </w:r>
      <w:r w:rsidRPr="002462D6">
        <w:rPr>
          <w:rFonts w:ascii="Arial" w:hAnsi="Arial" w:cs="Arial"/>
          <w:sz w:val="22"/>
          <w:szCs w:val="22"/>
          <w:vertAlign w:val="superscript"/>
        </w:rPr>
        <w:t xml:space="preserve">2 </w:t>
      </w:r>
      <w:r w:rsidRPr="002462D6">
        <w:rPr>
          <w:rFonts w:ascii="Arial" w:hAnsi="Arial" w:cs="Arial"/>
          <w:sz w:val="22"/>
          <w:szCs w:val="22"/>
        </w:rPr>
        <w:t>Department of Medicine, Harvard M</w:t>
      </w:r>
      <w:r w:rsidR="004F1B31" w:rsidRPr="002462D6">
        <w:rPr>
          <w:rFonts w:ascii="Arial" w:hAnsi="Arial" w:cs="Arial"/>
          <w:sz w:val="22"/>
          <w:szCs w:val="22"/>
        </w:rPr>
        <w:t xml:space="preserve">edical School, Boston, MA, USA; </w:t>
      </w:r>
      <w:r w:rsidR="004F1B31" w:rsidRPr="002462D6">
        <w:rPr>
          <w:rFonts w:ascii="Arial" w:hAnsi="Arial" w:cs="Arial"/>
          <w:sz w:val="22"/>
          <w:szCs w:val="22"/>
          <w:vertAlign w:val="superscript"/>
        </w:rPr>
        <w:t xml:space="preserve">3 </w:t>
      </w:r>
      <w:r w:rsidR="004F1B31" w:rsidRPr="002462D6">
        <w:rPr>
          <w:rFonts w:ascii="Arial" w:hAnsi="Arial" w:cs="Arial"/>
          <w:sz w:val="22"/>
          <w:szCs w:val="22"/>
        </w:rPr>
        <w:t>Department of Nephrology, Tokyo Medical and Dental University, Tokyo, Japan;</w:t>
      </w:r>
      <w:r w:rsidR="004F1B31" w:rsidRPr="002462D6">
        <w:rPr>
          <w:rFonts w:ascii="Arial" w:hAnsi="Arial" w:cs="Arial"/>
          <w:sz w:val="22"/>
          <w:szCs w:val="22"/>
          <w:vertAlign w:val="superscript"/>
        </w:rPr>
        <w:t xml:space="preserve"> </w:t>
      </w:r>
    </w:p>
    <w:p w14:paraId="292F7FCB" w14:textId="77777777" w:rsidR="00372CC4" w:rsidRPr="00C7326C" w:rsidRDefault="00372CC4" w:rsidP="00C7326C">
      <w:pPr>
        <w:pStyle w:val="Paragraph"/>
        <w:spacing w:before="0" w:line="360" w:lineRule="auto"/>
        <w:ind w:firstLine="0"/>
        <w:rPr>
          <w:rFonts w:ascii="Arial" w:hAnsi="Arial" w:cs="Arial"/>
        </w:rPr>
      </w:pPr>
    </w:p>
    <w:p w14:paraId="1E464B84" w14:textId="77777777" w:rsidR="004F1B31" w:rsidRDefault="004F1B31" w:rsidP="00C7326C">
      <w:pPr>
        <w:pStyle w:val="Paragraph"/>
        <w:spacing w:before="0" w:line="360" w:lineRule="auto"/>
        <w:ind w:firstLine="0"/>
        <w:rPr>
          <w:rFonts w:ascii="Arial" w:hAnsi="Arial" w:cs="Arial"/>
        </w:rPr>
      </w:pPr>
    </w:p>
    <w:p w14:paraId="09CBC659" w14:textId="77777777" w:rsidR="00C7326C" w:rsidRPr="00C7326C" w:rsidRDefault="00C7326C" w:rsidP="00C7326C">
      <w:pPr>
        <w:pStyle w:val="Paragraph"/>
        <w:spacing w:before="0" w:line="360" w:lineRule="auto"/>
        <w:ind w:firstLine="0"/>
        <w:rPr>
          <w:rFonts w:ascii="Arial" w:hAnsi="Arial" w:cs="Arial"/>
        </w:rPr>
      </w:pPr>
      <w:r w:rsidRPr="00C7326C">
        <w:rPr>
          <w:rFonts w:ascii="Arial" w:hAnsi="Arial" w:cs="Arial"/>
        </w:rPr>
        <w:t xml:space="preserve">Corresponding author: Dr. Andrzej S. </w:t>
      </w:r>
      <w:proofErr w:type="spellStart"/>
      <w:r w:rsidRPr="00C7326C">
        <w:rPr>
          <w:rFonts w:ascii="Arial" w:hAnsi="Arial" w:cs="Arial"/>
        </w:rPr>
        <w:t>Krolewski</w:t>
      </w:r>
      <w:proofErr w:type="spellEnd"/>
      <w:r w:rsidRPr="00C7326C">
        <w:rPr>
          <w:rFonts w:ascii="Arial" w:hAnsi="Arial" w:cs="Arial"/>
        </w:rPr>
        <w:t xml:space="preserve">, Section on Genetics and Epidemiology, Research Division, Joslin Diabetes Center, One Joslin Place, Boston, MA, 02215: </w:t>
      </w:r>
    </w:p>
    <w:p w14:paraId="6984EB11" w14:textId="77777777" w:rsidR="00C7326C" w:rsidRPr="00C7326C" w:rsidRDefault="00C7326C" w:rsidP="00C7326C">
      <w:pPr>
        <w:pStyle w:val="Paragraph"/>
        <w:spacing w:before="0" w:line="360" w:lineRule="auto"/>
        <w:ind w:firstLine="0"/>
        <w:rPr>
          <w:rFonts w:ascii="Arial" w:hAnsi="Arial" w:cs="Arial"/>
        </w:rPr>
      </w:pPr>
      <w:r w:rsidRPr="00C7326C">
        <w:rPr>
          <w:rFonts w:ascii="Arial" w:hAnsi="Arial" w:cs="Arial"/>
        </w:rPr>
        <w:t>E-mail:</w:t>
      </w:r>
      <w:hyperlink r:id="rId8" w:history="1">
        <w:r w:rsidRPr="00C7326C">
          <w:rPr>
            <w:rStyle w:val="Hyperlink"/>
            <w:rFonts w:ascii="Arial" w:hAnsi="Arial" w:cs="Arial"/>
          </w:rPr>
          <w:t>Andrzej.Krolewski@joslin.harvard.edu</w:t>
        </w:r>
      </w:hyperlink>
      <w:r w:rsidRPr="00C7326C">
        <w:rPr>
          <w:rFonts w:ascii="Arial" w:hAnsi="Arial" w:cs="Arial"/>
        </w:rPr>
        <w:t xml:space="preserve"> </w:t>
      </w:r>
    </w:p>
    <w:p w14:paraId="2B3AE7DC" w14:textId="77777777" w:rsidR="00C7326C" w:rsidRPr="00C7326C" w:rsidRDefault="00C7326C" w:rsidP="00C7326C">
      <w:pPr>
        <w:pStyle w:val="Paragraph"/>
        <w:spacing w:before="0" w:line="360" w:lineRule="auto"/>
        <w:ind w:firstLine="0"/>
        <w:rPr>
          <w:rFonts w:ascii="Arial" w:hAnsi="Arial" w:cs="Arial"/>
        </w:rPr>
      </w:pPr>
    </w:p>
    <w:p w14:paraId="0DDD9FFE" w14:textId="77777777" w:rsidR="00C7326C" w:rsidRPr="002462D6" w:rsidRDefault="00C7326C" w:rsidP="00C7326C">
      <w:pPr>
        <w:spacing w:line="360" w:lineRule="auto"/>
        <w:rPr>
          <w:rFonts w:ascii="Arial" w:hAnsi="Arial" w:cs="Arial"/>
          <w:b/>
        </w:rPr>
      </w:pPr>
      <w:r w:rsidRPr="002462D6">
        <w:rPr>
          <w:rFonts w:ascii="Arial" w:hAnsi="Arial" w:cs="Arial"/>
          <w:b/>
        </w:rPr>
        <w:t xml:space="preserve">Running headline: </w:t>
      </w:r>
      <w:r w:rsidR="00087AAC" w:rsidRPr="002462D6">
        <w:rPr>
          <w:rFonts w:ascii="Arial" w:hAnsi="Arial" w:cs="Arial"/>
          <w:b/>
        </w:rPr>
        <w:t>P</w:t>
      </w:r>
      <w:r w:rsidR="002F792C">
        <w:rPr>
          <w:rFonts w:ascii="Arial" w:hAnsi="Arial" w:cs="Arial"/>
          <w:b/>
        </w:rPr>
        <w:t>redictors of fast progression to</w:t>
      </w:r>
      <w:r w:rsidR="006846C1" w:rsidRPr="002462D6">
        <w:rPr>
          <w:rFonts w:ascii="Arial" w:hAnsi="Arial" w:cs="Arial"/>
          <w:b/>
        </w:rPr>
        <w:t xml:space="preserve"> </w:t>
      </w:r>
      <w:r w:rsidR="00641614" w:rsidRPr="002462D6">
        <w:rPr>
          <w:rFonts w:ascii="Arial" w:hAnsi="Arial" w:cs="Arial"/>
          <w:b/>
        </w:rPr>
        <w:t xml:space="preserve">ESKD in diabetes </w:t>
      </w:r>
    </w:p>
    <w:p w14:paraId="0A4F882D" w14:textId="77777777" w:rsidR="00387005" w:rsidRPr="002462D6" w:rsidRDefault="00387005" w:rsidP="00387005">
      <w:pPr>
        <w:spacing w:line="360" w:lineRule="auto"/>
        <w:rPr>
          <w:rFonts w:ascii="Arial" w:hAnsi="Arial" w:cs="Arial"/>
          <w:b/>
        </w:rPr>
      </w:pPr>
      <w:r w:rsidRPr="002462D6">
        <w:rPr>
          <w:rFonts w:ascii="Arial" w:hAnsi="Arial" w:cs="Arial"/>
          <w:b/>
        </w:rPr>
        <w:t xml:space="preserve">Word count; </w:t>
      </w:r>
      <w:r w:rsidRPr="002462D6">
        <w:rPr>
          <w:rFonts w:ascii="Arial" w:hAnsi="Arial" w:cs="Arial"/>
        </w:rPr>
        <w:t xml:space="preserve">Abstract: </w:t>
      </w:r>
      <w:r w:rsidR="00641614" w:rsidRPr="002462D6">
        <w:rPr>
          <w:rFonts w:ascii="Arial" w:hAnsi="Arial" w:cs="Arial"/>
        </w:rPr>
        <w:t>340</w:t>
      </w:r>
      <w:r w:rsidRPr="002462D6">
        <w:rPr>
          <w:rFonts w:ascii="Arial" w:hAnsi="Arial" w:cs="Arial"/>
        </w:rPr>
        <w:t xml:space="preserve"> words (limited </w:t>
      </w:r>
      <w:r w:rsidR="00A03EDF" w:rsidRPr="002462D6">
        <w:rPr>
          <w:rFonts w:ascii="Arial" w:hAnsi="Arial" w:cs="Arial"/>
        </w:rPr>
        <w:t>by 250</w:t>
      </w:r>
      <w:r w:rsidRPr="002462D6">
        <w:rPr>
          <w:rFonts w:ascii="Arial" w:hAnsi="Arial" w:cs="Arial"/>
        </w:rPr>
        <w:t xml:space="preserve"> words)</w:t>
      </w:r>
    </w:p>
    <w:p w14:paraId="2827E2F7" w14:textId="77777777" w:rsidR="00387005" w:rsidRPr="002462D6" w:rsidRDefault="00387005" w:rsidP="00387005">
      <w:pPr>
        <w:spacing w:line="360" w:lineRule="auto"/>
        <w:rPr>
          <w:rFonts w:ascii="Arial" w:hAnsi="Arial" w:cs="Arial"/>
        </w:rPr>
      </w:pPr>
      <w:r w:rsidRPr="002462D6">
        <w:rPr>
          <w:rFonts w:ascii="Arial" w:hAnsi="Arial" w:cs="Arial"/>
        </w:rPr>
        <w:t xml:space="preserve">Main text: </w:t>
      </w:r>
      <w:r w:rsidR="00A03EDF" w:rsidRPr="002462D6">
        <w:rPr>
          <w:rFonts w:ascii="Arial" w:hAnsi="Arial" w:cs="Arial"/>
        </w:rPr>
        <w:t>XXXX</w:t>
      </w:r>
      <w:r w:rsidRPr="002462D6">
        <w:rPr>
          <w:rFonts w:ascii="Arial" w:hAnsi="Arial" w:cs="Arial"/>
        </w:rPr>
        <w:t xml:space="preserve"> words (limited </w:t>
      </w:r>
      <w:r w:rsidR="00A03EDF" w:rsidRPr="002462D6">
        <w:rPr>
          <w:rFonts w:ascii="Arial" w:hAnsi="Arial" w:cs="Arial"/>
        </w:rPr>
        <w:t>by 4,000</w:t>
      </w:r>
      <w:r w:rsidRPr="002462D6">
        <w:rPr>
          <w:rFonts w:ascii="Arial" w:hAnsi="Arial" w:cs="Arial"/>
        </w:rPr>
        <w:t xml:space="preserve"> words</w:t>
      </w:r>
      <w:r w:rsidR="00A03EDF" w:rsidRPr="002462D6">
        <w:rPr>
          <w:rFonts w:ascii="Arial" w:hAnsi="Arial" w:cs="Arial"/>
        </w:rPr>
        <w:t xml:space="preserve"> without reference, tables and figures</w:t>
      </w:r>
      <w:r w:rsidRPr="002462D6">
        <w:rPr>
          <w:rFonts w:ascii="Arial" w:hAnsi="Arial" w:cs="Arial"/>
        </w:rPr>
        <w:t>)</w:t>
      </w:r>
    </w:p>
    <w:p w14:paraId="1D3AF58D" w14:textId="77777777" w:rsidR="00C7326C" w:rsidRPr="002462D6" w:rsidRDefault="00387005" w:rsidP="00C7326C">
      <w:pPr>
        <w:spacing w:line="360" w:lineRule="auto"/>
        <w:rPr>
          <w:rFonts w:ascii="Arial" w:hAnsi="Arial" w:cs="Arial"/>
        </w:rPr>
      </w:pPr>
      <w:r w:rsidRPr="002462D6">
        <w:rPr>
          <w:rFonts w:ascii="Arial" w:hAnsi="Arial" w:cs="Arial"/>
        </w:rPr>
        <w:t xml:space="preserve">Reference: </w:t>
      </w:r>
      <w:r w:rsidR="00641614" w:rsidRPr="002462D6">
        <w:rPr>
          <w:rFonts w:ascii="Arial" w:hAnsi="Arial" w:cs="Arial"/>
        </w:rPr>
        <w:t>102</w:t>
      </w:r>
      <w:r w:rsidRPr="002462D6">
        <w:rPr>
          <w:rFonts w:ascii="Arial" w:hAnsi="Arial" w:cs="Arial"/>
        </w:rPr>
        <w:t xml:space="preserve"> (n</w:t>
      </w:r>
      <w:r w:rsidR="00A03EDF" w:rsidRPr="002462D6">
        <w:rPr>
          <w:rFonts w:ascii="Arial" w:hAnsi="Arial" w:cs="Arial"/>
        </w:rPr>
        <w:t>o limit</w:t>
      </w:r>
      <w:r w:rsidRPr="002462D6">
        <w:rPr>
          <w:rFonts w:ascii="Arial" w:hAnsi="Arial" w:cs="Arial"/>
        </w:rPr>
        <w:t>)</w:t>
      </w:r>
    </w:p>
    <w:p w14:paraId="79EAD133" w14:textId="77777777" w:rsidR="00C7326C" w:rsidRPr="002462D6" w:rsidRDefault="00641614" w:rsidP="00C7326C">
      <w:pPr>
        <w:spacing w:line="360" w:lineRule="auto"/>
        <w:rPr>
          <w:rFonts w:ascii="Arial" w:hAnsi="Arial" w:cs="Arial"/>
        </w:rPr>
      </w:pPr>
      <w:r w:rsidRPr="002462D6">
        <w:rPr>
          <w:rFonts w:ascii="Arial" w:hAnsi="Arial" w:cs="Arial"/>
        </w:rPr>
        <w:t>Figures and tables: 5 Figures and 3 Tables</w:t>
      </w:r>
      <w:r w:rsidR="00A03EDF" w:rsidRPr="002462D6">
        <w:rPr>
          <w:rFonts w:ascii="Arial" w:hAnsi="Arial" w:cs="Arial"/>
        </w:rPr>
        <w:t xml:space="preserve"> (no limit)</w:t>
      </w:r>
    </w:p>
    <w:p w14:paraId="40688D76" w14:textId="77777777" w:rsidR="00C7326C" w:rsidRPr="002462D6" w:rsidRDefault="00C7326C" w:rsidP="00C7326C">
      <w:pPr>
        <w:spacing w:line="360" w:lineRule="auto"/>
        <w:rPr>
          <w:rFonts w:cs="Times New Roman"/>
          <w:b/>
        </w:rPr>
        <w:sectPr w:rsidR="00C7326C" w:rsidRPr="002462D6" w:rsidSect="00C7326C">
          <w:footerReference w:type="default" r:id="rId9"/>
          <w:pgSz w:w="12240" w:h="15840" w:code="1"/>
          <w:pgMar w:top="1440" w:right="1440" w:bottom="1440" w:left="1440" w:header="720" w:footer="720" w:gutter="0"/>
          <w:cols w:space="720"/>
          <w:docGrid w:linePitch="360"/>
        </w:sectPr>
      </w:pPr>
    </w:p>
    <w:p w14:paraId="0607AC21" w14:textId="4047C214" w:rsidR="00EA5D46" w:rsidRPr="002B5782" w:rsidRDefault="00EA5D46" w:rsidP="002B5782">
      <w:pPr>
        <w:spacing w:line="360" w:lineRule="auto"/>
        <w:rPr>
          <w:rFonts w:cstheme="minorHAnsi"/>
          <w:sz w:val="24"/>
          <w:szCs w:val="24"/>
        </w:rPr>
      </w:pPr>
      <w:r w:rsidRPr="001F6866">
        <w:rPr>
          <w:rFonts w:ascii="Arial" w:hAnsi="Arial" w:cs="Arial"/>
          <w:b/>
          <w:sz w:val="28"/>
          <w:szCs w:val="28"/>
        </w:rPr>
        <w:lastRenderedPageBreak/>
        <w:t>ABSTRACT</w:t>
      </w:r>
      <w:r w:rsidR="005F391F">
        <w:rPr>
          <w:rFonts w:ascii="Arial" w:hAnsi="Arial" w:cs="Arial"/>
          <w:b/>
          <w:sz w:val="28"/>
          <w:szCs w:val="28"/>
        </w:rPr>
        <w:t xml:space="preserve"> </w:t>
      </w:r>
      <w:r w:rsidR="005F391F" w:rsidRPr="005F391F">
        <w:rPr>
          <w:rFonts w:ascii="Arial" w:hAnsi="Arial" w:cs="Arial"/>
          <w:b/>
          <w:sz w:val="28"/>
          <w:szCs w:val="28"/>
          <w:highlight w:val="yellow"/>
        </w:rPr>
        <w:t>(283, too long and will be changed to include snRNA sequencing data and images of immunostaining of kidney biopsies)</w:t>
      </w:r>
    </w:p>
    <w:p w14:paraId="6F6333AB" w14:textId="631AF523" w:rsidR="00423F36" w:rsidRPr="002B5782" w:rsidRDefault="00795EA1" w:rsidP="002B5782">
      <w:pPr>
        <w:spacing w:line="360" w:lineRule="auto"/>
        <w:rPr>
          <w:rFonts w:cstheme="minorHAnsi"/>
          <w:b/>
          <w:bCs/>
          <w:sz w:val="24"/>
          <w:szCs w:val="24"/>
        </w:rPr>
      </w:pPr>
      <w:r w:rsidRPr="002B5782">
        <w:rPr>
          <w:rFonts w:cstheme="minorHAnsi"/>
          <w:sz w:val="24"/>
          <w:szCs w:val="24"/>
        </w:rPr>
        <w:t>Two case-control studies</w:t>
      </w:r>
      <w:r w:rsidR="000259D4" w:rsidRPr="002B5782">
        <w:rPr>
          <w:rFonts w:cstheme="minorHAnsi"/>
          <w:sz w:val="24"/>
          <w:szCs w:val="24"/>
        </w:rPr>
        <w:t>,</w:t>
      </w:r>
      <w:r w:rsidRPr="002B5782">
        <w:rPr>
          <w:rFonts w:cstheme="minorHAnsi"/>
          <w:sz w:val="24"/>
          <w:szCs w:val="24"/>
        </w:rPr>
        <w:t xml:space="preserve"> one in T1D (discovery) (n=195</w:t>
      </w:r>
      <w:r w:rsidRPr="007E18D6">
        <w:rPr>
          <w:rFonts w:cstheme="minorHAnsi"/>
          <w:sz w:val="24"/>
          <w:szCs w:val="24"/>
        </w:rPr>
        <w:t>)</w:t>
      </w:r>
      <w:r w:rsidRPr="002B5782">
        <w:rPr>
          <w:rFonts w:cstheme="minorHAnsi"/>
          <w:sz w:val="24"/>
          <w:szCs w:val="24"/>
        </w:rPr>
        <w:t xml:space="preserve"> and another in T2D (replication) (n=206)</w:t>
      </w:r>
      <w:r w:rsidR="002F74E5">
        <w:rPr>
          <w:rFonts w:cstheme="minorHAnsi"/>
          <w:sz w:val="24"/>
          <w:szCs w:val="24"/>
        </w:rPr>
        <w:t>,</w:t>
      </w:r>
      <w:r w:rsidRPr="002B5782">
        <w:rPr>
          <w:rFonts w:cstheme="minorHAnsi"/>
          <w:sz w:val="24"/>
          <w:szCs w:val="24"/>
        </w:rPr>
        <w:t xml:space="preserve"> were conducted u</w:t>
      </w:r>
      <w:r w:rsidR="003462A5" w:rsidRPr="002B5782">
        <w:rPr>
          <w:rFonts w:cstheme="minorHAnsi"/>
          <w:sz w:val="24"/>
          <w:szCs w:val="24"/>
        </w:rPr>
        <w:t>sing global proteomics analysis</w:t>
      </w:r>
      <w:r w:rsidR="004B064B" w:rsidRPr="002B5782">
        <w:rPr>
          <w:rFonts w:cstheme="minorHAnsi"/>
          <w:sz w:val="24"/>
          <w:szCs w:val="24"/>
        </w:rPr>
        <w:t xml:space="preserve"> to identify </w:t>
      </w:r>
      <w:r w:rsidR="006A619F" w:rsidRPr="002B5782">
        <w:rPr>
          <w:rFonts w:cstheme="minorHAnsi"/>
          <w:sz w:val="24"/>
          <w:szCs w:val="24"/>
        </w:rPr>
        <w:t xml:space="preserve">circulating </w:t>
      </w:r>
      <w:r w:rsidR="00B1387A" w:rsidRPr="002B5782">
        <w:rPr>
          <w:rFonts w:cstheme="minorHAnsi"/>
          <w:sz w:val="24"/>
          <w:szCs w:val="24"/>
        </w:rPr>
        <w:t>proteins</w:t>
      </w:r>
      <w:r w:rsidR="00CA32B5" w:rsidRPr="002B5782">
        <w:rPr>
          <w:rFonts w:cstheme="minorHAnsi"/>
          <w:sz w:val="24"/>
          <w:szCs w:val="24"/>
        </w:rPr>
        <w:t xml:space="preserve"> and biological pathways</w:t>
      </w:r>
      <w:r w:rsidR="00B1387A" w:rsidRPr="002B5782">
        <w:rPr>
          <w:rFonts w:cstheme="minorHAnsi"/>
          <w:sz w:val="24"/>
          <w:szCs w:val="24"/>
        </w:rPr>
        <w:t xml:space="preserve"> associated with disease process(es) under</w:t>
      </w:r>
      <w:r w:rsidR="002F74E5">
        <w:rPr>
          <w:rFonts w:cstheme="minorHAnsi"/>
          <w:sz w:val="24"/>
          <w:szCs w:val="24"/>
        </w:rPr>
        <w:t>lying</w:t>
      </w:r>
      <w:r w:rsidR="008858C7" w:rsidRPr="002B5782">
        <w:rPr>
          <w:rFonts w:cstheme="minorHAnsi"/>
          <w:sz w:val="24"/>
          <w:szCs w:val="24"/>
        </w:rPr>
        <w:t xml:space="preserve"> </w:t>
      </w:r>
      <w:r w:rsidR="00CA32B5" w:rsidRPr="002B5782">
        <w:rPr>
          <w:rFonts w:cstheme="minorHAnsi"/>
          <w:sz w:val="24"/>
          <w:szCs w:val="24"/>
        </w:rPr>
        <w:t>fast progression to end stage diabetic kidney disease</w:t>
      </w:r>
      <w:r w:rsidR="009F266D" w:rsidRPr="002B5782">
        <w:rPr>
          <w:rFonts w:cstheme="minorHAnsi"/>
          <w:sz w:val="24"/>
          <w:szCs w:val="24"/>
        </w:rPr>
        <w:t xml:space="preserve"> </w:t>
      </w:r>
      <w:r w:rsidR="00CA32B5" w:rsidRPr="002B5782">
        <w:rPr>
          <w:rFonts w:cstheme="minorHAnsi"/>
          <w:sz w:val="24"/>
          <w:szCs w:val="24"/>
        </w:rPr>
        <w:t>(</w:t>
      </w:r>
      <w:r w:rsidR="00291D84" w:rsidRPr="002B5782">
        <w:rPr>
          <w:rFonts w:cstheme="minorHAnsi"/>
          <w:sz w:val="24"/>
          <w:szCs w:val="24"/>
        </w:rPr>
        <w:t>ESKD</w:t>
      </w:r>
      <w:r w:rsidR="00CA32B5" w:rsidRPr="002B5782">
        <w:rPr>
          <w:rFonts w:cstheme="minorHAnsi"/>
          <w:sz w:val="24"/>
          <w:szCs w:val="24"/>
        </w:rPr>
        <w:t>)</w:t>
      </w:r>
      <w:r w:rsidR="00291D84" w:rsidRPr="002B5782">
        <w:rPr>
          <w:rFonts w:cstheme="minorHAnsi"/>
          <w:sz w:val="24"/>
          <w:szCs w:val="24"/>
        </w:rPr>
        <w:t>.</w:t>
      </w:r>
      <w:r w:rsidR="009F266D" w:rsidRPr="002B5782">
        <w:rPr>
          <w:rFonts w:cstheme="minorHAnsi"/>
          <w:sz w:val="24"/>
          <w:szCs w:val="24"/>
        </w:rPr>
        <w:t xml:space="preserve"> </w:t>
      </w:r>
      <w:r w:rsidR="004D5B78" w:rsidRPr="002B5782">
        <w:rPr>
          <w:rFonts w:cstheme="minorHAnsi"/>
          <w:sz w:val="24"/>
          <w:szCs w:val="24"/>
        </w:rPr>
        <w:t>At baseline</w:t>
      </w:r>
      <w:r w:rsidR="00A16FAB">
        <w:rPr>
          <w:rFonts w:cstheme="minorHAnsi"/>
          <w:sz w:val="24"/>
          <w:szCs w:val="24"/>
        </w:rPr>
        <w:t>,</w:t>
      </w:r>
      <w:r w:rsidR="004D5B78" w:rsidRPr="002B5782">
        <w:rPr>
          <w:rFonts w:cstheme="minorHAnsi"/>
          <w:sz w:val="24"/>
          <w:szCs w:val="24"/>
        </w:rPr>
        <w:t xml:space="preserve"> a</w:t>
      </w:r>
      <w:r w:rsidR="005767DE" w:rsidRPr="002B5782">
        <w:rPr>
          <w:rFonts w:cstheme="minorHAnsi"/>
          <w:sz w:val="24"/>
          <w:szCs w:val="24"/>
        </w:rPr>
        <w:t>ll</w:t>
      </w:r>
      <w:r w:rsidR="007839CC" w:rsidRPr="002B5782">
        <w:rPr>
          <w:rFonts w:cstheme="minorHAnsi"/>
          <w:sz w:val="24"/>
          <w:szCs w:val="24"/>
        </w:rPr>
        <w:t xml:space="preserve"> individuals</w:t>
      </w:r>
      <w:r w:rsidR="008B3279" w:rsidRPr="002B5782">
        <w:rPr>
          <w:rFonts w:cstheme="minorHAnsi"/>
          <w:sz w:val="24"/>
          <w:szCs w:val="24"/>
        </w:rPr>
        <w:t xml:space="preserve"> </w:t>
      </w:r>
      <w:r w:rsidR="004B064B" w:rsidRPr="002B5782">
        <w:rPr>
          <w:rFonts w:cstheme="minorHAnsi"/>
          <w:sz w:val="24"/>
          <w:szCs w:val="24"/>
        </w:rPr>
        <w:t>had</w:t>
      </w:r>
      <w:r w:rsidR="004D5B78" w:rsidRPr="002B5782">
        <w:rPr>
          <w:rFonts w:cstheme="minorHAnsi"/>
          <w:sz w:val="24"/>
          <w:szCs w:val="24"/>
        </w:rPr>
        <w:t xml:space="preserve"> </w:t>
      </w:r>
      <w:r w:rsidR="00475A88" w:rsidRPr="002B5782">
        <w:rPr>
          <w:rFonts w:cstheme="minorHAnsi"/>
          <w:sz w:val="24"/>
          <w:szCs w:val="24"/>
        </w:rPr>
        <w:t>normal kidney function</w:t>
      </w:r>
      <w:r w:rsidR="008012F2" w:rsidRPr="002B5782">
        <w:rPr>
          <w:rFonts w:cstheme="minorHAnsi"/>
          <w:sz w:val="24"/>
          <w:szCs w:val="24"/>
        </w:rPr>
        <w:t xml:space="preserve"> and </w:t>
      </w:r>
      <w:r w:rsidR="004654EC" w:rsidRPr="002B5782">
        <w:rPr>
          <w:rFonts w:cstheme="minorHAnsi"/>
          <w:sz w:val="24"/>
          <w:szCs w:val="24"/>
        </w:rPr>
        <w:t>albuminuria. During 7-15 year</w:t>
      </w:r>
      <w:r w:rsidR="00E203C9">
        <w:rPr>
          <w:rFonts w:cstheme="minorHAnsi"/>
          <w:sz w:val="24"/>
          <w:szCs w:val="24"/>
        </w:rPr>
        <w:t>s of</w:t>
      </w:r>
      <w:r w:rsidR="004654EC" w:rsidRPr="002B5782">
        <w:rPr>
          <w:rFonts w:cstheme="minorHAnsi"/>
          <w:sz w:val="24"/>
          <w:szCs w:val="24"/>
        </w:rPr>
        <w:t xml:space="preserve"> fol</w:t>
      </w:r>
      <w:r w:rsidRPr="002B5782">
        <w:rPr>
          <w:rFonts w:cstheme="minorHAnsi"/>
          <w:sz w:val="24"/>
          <w:szCs w:val="24"/>
        </w:rPr>
        <w:t>low-up</w:t>
      </w:r>
      <w:r w:rsidR="00E203C9">
        <w:rPr>
          <w:rFonts w:cstheme="minorHAnsi"/>
          <w:sz w:val="24"/>
          <w:szCs w:val="24"/>
        </w:rPr>
        <w:t>,</w:t>
      </w:r>
      <w:r w:rsidRPr="002B5782">
        <w:rPr>
          <w:rFonts w:cstheme="minorHAnsi"/>
          <w:sz w:val="24"/>
          <w:szCs w:val="24"/>
        </w:rPr>
        <w:t xml:space="preserve"> 149 individuals progressed to</w:t>
      </w:r>
      <w:r w:rsidR="004654EC" w:rsidRPr="002B5782">
        <w:rPr>
          <w:rFonts w:cstheme="minorHAnsi"/>
          <w:sz w:val="24"/>
          <w:szCs w:val="24"/>
        </w:rPr>
        <w:t xml:space="preserve"> ESKD. </w:t>
      </w:r>
      <w:r w:rsidR="000A335D" w:rsidRPr="002B5782">
        <w:rPr>
          <w:rFonts w:cstheme="minorHAnsi"/>
          <w:sz w:val="24"/>
          <w:szCs w:val="24"/>
        </w:rPr>
        <w:t>Baseline p</w:t>
      </w:r>
      <w:r w:rsidR="007839CC" w:rsidRPr="002B5782">
        <w:rPr>
          <w:rFonts w:cstheme="minorHAnsi"/>
          <w:sz w:val="24"/>
          <w:szCs w:val="24"/>
        </w:rPr>
        <w:t>lasma concentrations of 455</w:t>
      </w:r>
      <w:r w:rsidR="00475A88" w:rsidRPr="002B5782">
        <w:rPr>
          <w:rFonts w:cstheme="minorHAnsi"/>
          <w:sz w:val="24"/>
          <w:szCs w:val="24"/>
        </w:rPr>
        <w:t xml:space="preserve"> proteins were measured using proximity </w:t>
      </w:r>
      <w:r w:rsidR="009F266D" w:rsidRPr="002B5782">
        <w:rPr>
          <w:rFonts w:cstheme="minorHAnsi"/>
          <w:sz w:val="24"/>
          <w:szCs w:val="24"/>
        </w:rPr>
        <w:t>extension assay applied in OLINK</w:t>
      </w:r>
      <w:r w:rsidR="00475A88" w:rsidRPr="002B5782">
        <w:rPr>
          <w:rFonts w:cstheme="minorHAnsi"/>
          <w:sz w:val="24"/>
          <w:szCs w:val="24"/>
        </w:rPr>
        <w:t xml:space="preserve"> proteomics platform. </w:t>
      </w:r>
      <w:r w:rsidR="00AB3032" w:rsidRPr="002B5782">
        <w:rPr>
          <w:rFonts w:cstheme="minorHAnsi"/>
          <w:sz w:val="24"/>
          <w:szCs w:val="24"/>
        </w:rPr>
        <w:t>In total</w:t>
      </w:r>
      <w:r w:rsidR="0098689B">
        <w:rPr>
          <w:rFonts w:cstheme="minorHAnsi"/>
          <w:sz w:val="24"/>
          <w:szCs w:val="24"/>
        </w:rPr>
        <w:t>,</w:t>
      </w:r>
      <w:r w:rsidR="000259D4" w:rsidRPr="002B5782">
        <w:rPr>
          <w:rFonts w:cstheme="minorHAnsi"/>
          <w:sz w:val="24"/>
          <w:szCs w:val="24"/>
        </w:rPr>
        <w:t xml:space="preserve"> elevated concentrations of</w:t>
      </w:r>
      <w:r w:rsidR="00475A88" w:rsidRPr="002B5782">
        <w:rPr>
          <w:rFonts w:cstheme="minorHAnsi"/>
          <w:sz w:val="24"/>
          <w:szCs w:val="24"/>
        </w:rPr>
        <w:t xml:space="preserve"> </w:t>
      </w:r>
      <w:r w:rsidR="00B904C0" w:rsidRPr="002B5782">
        <w:rPr>
          <w:rFonts w:cstheme="minorHAnsi"/>
          <w:sz w:val="24"/>
          <w:szCs w:val="24"/>
        </w:rPr>
        <w:t>46</w:t>
      </w:r>
      <w:r w:rsidR="00AB3032" w:rsidRPr="002B5782">
        <w:rPr>
          <w:rFonts w:cstheme="minorHAnsi"/>
          <w:sz w:val="24"/>
          <w:szCs w:val="24"/>
        </w:rPr>
        <w:t xml:space="preserve"> circulating</w:t>
      </w:r>
      <w:r w:rsidR="004D5B78" w:rsidRPr="002B5782">
        <w:rPr>
          <w:rFonts w:cstheme="minorHAnsi"/>
          <w:sz w:val="24"/>
          <w:szCs w:val="24"/>
        </w:rPr>
        <w:t xml:space="preserve"> proteins were associated</w:t>
      </w:r>
      <w:r w:rsidR="00A301EE" w:rsidRPr="002B5782">
        <w:rPr>
          <w:rFonts w:cstheme="minorHAnsi"/>
          <w:sz w:val="24"/>
          <w:szCs w:val="24"/>
        </w:rPr>
        <w:t xml:space="preserve"> </w:t>
      </w:r>
      <w:r w:rsidR="00B1387A" w:rsidRPr="002B5782">
        <w:rPr>
          <w:rFonts w:cstheme="minorHAnsi"/>
          <w:sz w:val="24"/>
          <w:szCs w:val="24"/>
        </w:rPr>
        <w:t>with development</w:t>
      </w:r>
      <w:r w:rsidR="00B904C0" w:rsidRPr="002B5782">
        <w:rPr>
          <w:rFonts w:cstheme="minorHAnsi"/>
          <w:sz w:val="24"/>
          <w:szCs w:val="24"/>
        </w:rPr>
        <w:t xml:space="preserve"> of</w:t>
      </w:r>
      <w:r w:rsidR="000A335D" w:rsidRPr="002B5782">
        <w:rPr>
          <w:rFonts w:cstheme="minorHAnsi"/>
          <w:sz w:val="24"/>
          <w:szCs w:val="24"/>
        </w:rPr>
        <w:t xml:space="preserve"> ESKD</w:t>
      </w:r>
      <w:r w:rsidR="004D5B78" w:rsidRPr="002B5782">
        <w:rPr>
          <w:rFonts w:cstheme="minorHAnsi"/>
          <w:sz w:val="24"/>
          <w:szCs w:val="24"/>
        </w:rPr>
        <w:t xml:space="preserve"> (p &lt; 10</w:t>
      </w:r>
      <w:r w:rsidR="004D5B78" w:rsidRPr="002B5782">
        <w:rPr>
          <w:rFonts w:cstheme="minorHAnsi"/>
          <w:sz w:val="24"/>
          <w:szCs w:val="24"/>
          <w:vertAlign w:val="superscript"/>
        </w:rPr>
        <w:t>-5</w:t>
      </w:r>
      <w:r w:rsidR="004D5B78" w:rsidRPr="002B5782">
        <w:rPr>
          <w:rFonts w:cstheme="minorHAnsi"/>
          <w:sz w:val="24"/>
          <w:szCs w:val="24"/>
        </w:rPr>
        <w:t>)</w:t>
      </w:r>
      <w:r w:rsidR="000259D4" w:rsidRPr="002B5782">
        <w:rPr>
          <w:rFonts w:cstheme="minorHAnsi"/>
          <w:sz w:val="24"/>
          <w:szCs w:val="24"/>
        </w:rPr>
        <w:t xml:space="preserve"> in </w:t>
      </w:r>
      <w:r w:rsidR="0026085B" w:rsidRPr="002B5782">
        <w:rPr>
          <w:rFonts w:cstheme="minorHAnsi"/>
          <w:sz w:val="24"/>
          <w:szCs w:val="24"/>
        </w:rPr>
        <w:t>T1D and T2D</w:t>
      </w:r>
      <w:r w:rsidR="007839CC" w:rsidRPr="002B5782">
        <w:rPr>
          <w:rFonts w:cstheme="minorHAnsi"/>
          <w:sz w:val="24"/>
          <w:szCs w:val="24"/>
        </w:rPr>
        <w:t xml:space="preserve"> studies</w:t>
      </w:r>
      <w:r w:rsidR="00517E67">
        <w:rPr>
          <w:rFonts w:cstheme="minorHAnsi"/>
          <w:sz w:val="24"/>
          <w:szCs w:val="24"/>
        </w:rPr>
        <w:t>, independent</w:t>
      </w:r>
      <w:r w:rsidR="005923F0" w:rsidRPr="002B5782">
        <w:rPr>
          <w:rFonts w:cstheme="minorHAnsi"/>
          <w:sz w:val="24"/>
          <w:szCs w:val="24"/>
        </w:rPr>
        <w:t xml:space="preserve"> f</w:t>
      </w:r>
      <w:r w:rsidR="007839CC" w:rsidRPr="002B5782">
        <w:rPr>
          <w:rFonts w:cstheme="minorHAnsi"/>
          <w:sz w:val="24"/>
          <w:szCs w:val="24"/>
        </w:rPr>
        <w:t>rom relevant clinical characteristics</w:t>
      </w:r>
      <w:r w:rsidR="00731628" w:rsidRPr="002B5782">
        <w:rPr>
          <w:rFonts w:cstheme="minorHAnsi"/>
          <w:sz w:val="24"/>
          <w:szCs w:val="24"/>
        </w:rPr>
        <w:t>.</w:t>
      </w:r>
      <w:r w:rsidR="005923F0" w:rsidRPr="002B5782">
        <w:rPr>
          <w:rFonts w:cstheme="minorHAnsi"/>
          <w:sz w:val="24"/>
          <w:szCs w:val="24"/>
        </w:rPr>
        <w:t xml:space="preserve"> </w:t>
      </w:r>
      <w:r w:rsidR="00B77D43">
        <w:rPr>
          <w:rFonts w:cstheme="minorHAnsi"/>
          <w:sz w:val="24"/>
          <w:szCs w:val="24"/>
        </w:rPr>
        <w:t>In pathway analysis</w:t>
      </w:r>
      <w:r w:rsidR="005923F0" w:rsidRPr="002B5782">
        <w:rPr>
          <w:rFonts w:cstheme="minorHAnsi"/>
          <w:sz w:val="24"/>
          <w:szCs w:val="24"/>
        </w:rPr>
        <w:t xml:space="preserve"> </w:t>
      </w:r>
      <w:r w:rsidR="000259D4" w:rsidRPr="002B5782">
        <w:rPr>
          <w:rFonts w:cstheme="minorHAnsi"/>
          <w:sz w:val="24"/>
          <w:szCs w:val="24"/>
        </w:rPr>
        <w:t>these</w:t>
      </w:r>
      <w:r w:rsidR="005923F0" w:rsidRPr="002B5782">
        <w:rPr>
          <w:rFonts w:cstheme="minorHAnsi"/>
          <w:sz w:val="24"/>
          <w:szCs w:val="24"/>
        </w:rPr>
        <w:t xml:space="preserve"> proteins</w:t>
      </w:r>
      <w:r w:rsidR="00B77D43">
        <w:rPr>
          <w:rFonts w:cstheme="minorHAnsi"/>
          <w:sz w:val="24"/>
          <w:szCs w:val="24"/>
        </w:rPr>
        <w:t xml:space="preserve"> enriched</w:t>
      </w:r>
      <w:r w:rsidR="008B3279" w:rsidRPr="002B5782">
        <w:rPr>
          <w:rFonts w:cstheme="minorHAnsi"/>
          <w:sz w:val="24"/>
          <w:szCs w:val="24"/>
        </w:rPr>
        <w:t xml:space="preserve"> four</w:t>
      </w:r>
      <w:r w:rsidR="004654EC" w:rsidRPr="002B5782">
        <w:rPr>
          <w:rFonts w:cstheme="minorHAnsi"/>
          <w:sz w:val="24"/>
          <w:szCs w:val="24"/>
        </w:rPr>
        <w:t xml:space="preserve"> cluster</w:t>
      </w:r>
      <w:r w:rsidR="008012F2" w:rsidRPr="002B5782">
        <w:rPr>
          <w:rFonts w:cstheme="minorHAnsi"/>
          <w:sz w:val="24"/>
          <w:szCs w:val="24"/>
        </w:rPr>
        <w:t>s</w:t>
      </w:r>
      <w:r w:rsidR="00B77D43">
        <w:rPr>
          <w:rFonts w:cstheme="minorHAnsi"/>
          <w:sz w:val="24"/>
          <w:szCs w:val="24"/>
        </w:rPr>
        <w:t xml:space="preserve"> of biological pathways</w:t>
      </w:r>
      <w:r w:rsidR="007839CC" w:rsidRPr="002B5782">
        <w:rPr>
          <w:rFonts w:cstheme="minorHAnsi"/>
          <w:sz w:val="24"/>
          <w:szCs w:val="24"/>
        </w:rPr>
        <w:t>:</w:t>
      </w:r>
      <w:r w:rsidR="000259D4" w:rsidRPr="002B5782">
        <w:rPr>
          <w:rFonts w:cstheme="minorHAnsi"/>
          <w:sz w:val="24"/>
          <w:szCs w:val="24"/>
        </w:rPr>
        <w:t xml:space="preserve"> cluster </w:t>
      </w:r>
      <w:r w:rsidR="00B77D43">
        <w:rPr>
          <w:rFonts w:cstheme="minorHAnsi"/>
          <w:sz w:val="24"/>
          <w:szCs w:val="24"/>
        </w:rPr>
        <w:t>#</w:t>
      </w:r>
      <w:r w:rsidR="000259D4" w:rsidRPr="002B5782">
        <w:rPr>
          <w:rFonts w:cstheme="minorHAnsi"/>
          <w:sz w:val="24"/>
          <w:szCs w:val="24"/>
        </w:rPr>
        <w:t>1 comprised TNF receptor</w:t>
      </w:r>
      <w:r w:rsidR="008012F2" w:rsidRPr="002B5782">
        <w:rPr>
          <w:rFonts w:cstheme="minorHAnsi"/>
          <w:sz w:val="24"/>
          <w:szCs w:val="24"/>
        </w:rPr>
        <w:t xml:space="preserve"> signaling and apoptosis processes (e</w:t>
      </w:r>
      <w:r w:rsidR="00B77D43">
        <w:rPr>
          <w:rFonts w:cstheme="minorHAnsi"/>
          <w:sz w:val="24"/>
          <w:szCs w:val="24"/>
        </w:rPr>
        <w:t>nrichment score = 8.9), #</w:t>
      </w:r>
      <w:r w:rsidR="008012F2" w:rsidRPr="002B5782">
        <w:rPr>
          <w:rFonts w:cstheme="minorHAnsi"/>
          <w:sz w:val="24"/>
          <w:szCs w:val="24"/>
        </w:rPr>
        <w:t>2 comprised receptors and plasma membranes proteins (enrichment score 4.2)</w:t>
      </w:r>
      <w:r w:rsidR="002F2B9F">
        <w:rPr>
          <w:rFonts w:cstheme="minorHAnsi"/>
          <w:sz w:val="24"/>
          <w:szCs w:val="24"/>
        </w:rPr>
        <w:t>,</w:t>
      </w:r>
      <w:r w:rsidR="00B77D43">
        <w:rPr>
          <w:rFonts w:cstheme="minorHAnsi"/>
          <w:sz w:val="24"/>
          <w:szCs w:val="24"/>
        </w:rPr>
        <w:t xml:space="preserve"> and #</w:t>
      </w:r>
      <w:r w:rsidR="008B3279" w:rsidRPr="002B5782">
        <w:rPr>
          <w:rFonts w:cstheme="minorHAnsi"/>
          <w:sz w:val="24"/>
          <w:szCs w:val="24"/>
        </w:rPr>
        <w:t xml:space="preserve">3 and </w:t>
      </w:r>
      <w:r w:rsidR="00B77D43">
        <w:rPr>
          <w:rFonts w:cstheme="minorHAnsi"/>
          <w:sz w:val="24"/>
          <w:szCs w:val="24"/>
        </w:rPr>
        <w:t>#</w:t>
      </w:r>
      <w:r w:rsidR="008B3279" w:rsidRPr="002B5782">
        <w:rPr>
          <w:rFonts w:cstheme="minorHAnsi"/>
          <w:sz w:val="24"/>
          <w:szCs w:val="24"/>
        </w:rPr>
        <w:t xml:space="preserve">4 were redundant with cluster </w:t>
      </w:r>
      <w:r w:rsidR="00B77D43">
        <w:rPr>
          <w:rFonts w:cstheme="minorHAnsi"/>
          <w:sz w:val="24"/>
          <w:szCs w:val="24"/>
        </w:rPr>
        <w:t>#</w:t>
      </w:r>
      <w:r w:rsidR="008B3279" w:rsidRPr="002B5782">
        <w:rPr>
          <w:rFonts w:cstheme="minorHAnsi"/>
          <w:sz w:val="24"/>
          <w:szCs w:val="24"/>
        </w:rPr>
        <w:t>1</w:t>
      </w:r>
      <w:r w:rsidR="008012F2" w:rsidRPr="002B5782">
        <w:rPr>
          <w:rFonts w:cstheme="minorHAnsi"/>
          <w:sz w:val="24"/>
          <w:szCs w:val="24"/>
        </w:rPr>
        <w:t xml:space="preserve"> (enrichment score 2.2 and 1.9 accordingly).</w:t>
      </w:r>
      <w:r w:rsidR="0026085B" w:rsidRPr="002B5782">
        <w:rPr>
          <w:rFonts w:cstheme="minorHAnsi"/>
          <w:sz w:val="24"/>
          <w:szCs w:val="24"/>
        </w:rPr>
        <w:t xml:space="preserve"> Cluster </w:t>
      </w:r>
      <w:r w:rsidR="00B77D43">
        <w:rPr>
          <w:rFonts w:cstheme="minorHAnsi"/>
          <w:sz w:val="24"/>
          <w:szCs w:val="24"/>
        </w:rPr>
        <w:t>#</w:t>
      </w:r>
      <w:r w:rsidR="0026085B" w:rsidRPr="002B5782">
        <w:rPr>
          <w:rFonts w:cstheme="minorHAnsi"/>
          <w:sz w:val="24"/>
          <w:szCs w:val="24"/>
        </w:rPr>
        <w:t xml:space="preserve">1, </w:t>
      </w:r>
      <w:r w:rsidR="00B77D43">
        <w:rPr>
          <w:rFonts w:cstheme="minorHAnsi"/>
          <w:sz w:val="24"/>
          <w:szCs w:val="24"/>
        </w:rPr>
        <w:t>#</w:t>
      </w:r>
      <w:r w:rsidR="0026085B" w:rsidRPr="002B5782">
        <w:rPr>
          <w:rFonts w:cstheme="minorHAnsi"/>
          <w:sz w:val="24"/>
          <w:szCs w:val="24"/>
        </w:rPr>
        <w:t xml:space="preserve">3 and </w:t>
      </w:r>
      <w:r w:rsidR="00B77D43">
        <w:rPr>
          <w:rFonts w:cstheme="minorHAnsi"/>
          <w:sz w:val="24"/>
          <w:szCs w:val="24"/>
        </w:rPr>
        <w:t>#</w:t>
      </w:r>
      <w:r w:rsidR="0026085B" w:rsidRPr="002B5782">
        <w:rPr>
          <w:rFonts w:cstheme="minorHAnsi"/>
          <w:sz w:val="24"/>
          <w:szCs w:val="24"/>
        </w:rPr>
        <w:t xml:space="preserve">4 </w:t>
      </w:r>
      <w:r w:rsidR="007839CC" w:rsidRPr="002B5782">
        <w:rPr>
          <w:rFonts w:cstheme="minorHAnsi"/>
          <w:sz w:val="24"/>
          <w:szCs w:val="24"/>
        </w:rPr>
        <w:t xml:space="preserve">were enriched with the same </w:t>
      </w:r>
      <w:r w:rsidR="0026085B" w:rsidRPr="002B5782">
        <w:rPr>
          <w:rFonts w:cstheme="minorHAnsi"/>
          <w:sz w:val="24"/>
          <w:szCs w:val="24"/>
        </w:rPr>
        <w:t>20 proteins</w:t>
      </w:r>
      <w:r w:rsidR="007839CC" w:rsidRPr="002B5782">
        <w:rPr>
          <w:rFonts w:cstheme="minorHAnsi"/>
          <w:sz w:val="24"/>
          <w:szCs w:val="24"/>
        </w:rPr>
        <w:t xml:space="preserve"> that comprised </w:t>
      </w:r>
      <w:r w:rsidR="005F0C58" w:rsidRPr="002B5782">
        <w:rPr>
          <w:rFonts w:cstheme="minorHAnsi"/>
          <w:sz w:val="24"/>
          <w:szCs w:val="24"/>
        </w:rPr>
        <w:t>multiple</w:t>
      </w:r>
      <w:r w:rsidR="005305BA" w:rsidRPr="002B5782">
        <w:rPr>
          <w:rFonts w:cstheme="minorHAnsi"/>
          <w:sz w:val="24"/>
          <w:szCs w:val="24"/>
        </w:rPr>
        <w:t xml:space="preserve"> </w:t>
      </w:r>
      <w:r w:rsidR="007A6B07" w:rsidRPr="002B5782">
        <w:rPr>
          <w:rFonts w:cstheme="minorHAnsi"/>
          <w:sz w:val="24"/>
          <w:szCs w:val="24"/>
        </w:rPr>
        <w:t>TNF receptor</w:t>
      </w:r>
      <w:r w:rsidR="007839CC" w:rsidRPr="002B5782">
        <w:rPr>
          <w:rFonts w:cstheme="minorHAnsi"/>
          <w:sz w:val="24"/>
          <w:szCs w:val="24"/>
        </w:rPr>
        <w:t>s/apoptotic proteins.</w:t>
      </w:r>
      <w:r w:rsidR="00D775DA" w:rsidRPr="002B5782">
        <w:rPr>
          <w:rFonts w:cstheme="minorHAnsi"/>
          <w:sz w:val="24"/>
          <w:szCs w:val="24"/>
        </w:rPr>
        <w:t xml:space="preserve"> </w:t>
      </w:r>
    </w:p>
    <w:p w14:paraId="4BC2247A" w14:textId="0DF74012" w:rsidR="00E1138E" w:rsidRPr="002B5782" w:rsidRDefault="0026085B" w:rsidP="002B5782">
      <w:pPr>
        <w:spacing w:line="360" w:lineRule="auto"/>
        <w:rPr>
          <w:rFonts w:cstheme="minorHAnsi"/>
          <w:sz w:val="24"/>
          <w:szCs w:val="24"/>
        </w:rPr>
      </w:pPr>
      <w:r w:rsidRPr="002B5782">
        <w:rPr>
          <w:rFonts w:cstheme="minorHAnsi"/>
          <w:sz w:val="24"/>
          <w:szCs w:val="24"/>
        </w:rPr>
        <w:t xml:space="preserve">Using </w:t>
      </w:r>
      <w:r w:rsidR="001A0104" w:rsidRPr="002B5782">
        <w:rPr>
          <w:rFonts w:cstheme="minorHAnsi"/>
          <w:sz w:val="24"/>
          <w:szCs w:val="24"/>
        </w:rPr>
        <w:t>these</w:t>
      </w:r>
      <w:r w:rsidR="00921034">
        <w:rPr>
          <w:rFonts w:cstheme="minorHAnsi"/>
          <w:sz w:val="24"/>
          <w:szCs w:val="24"/>
        </w:rPr>
        <w:t xml:space="preserve"> TN</w:t>
      </w:r>
      <w:r w:rsidR="002700C0" w:rsidRPr="002B5782">
        <w:rPr>
          <w:rFonts w:cstheme="minorHAnsi"/>
          <w:sz w:val="24"/>
          <w:szCs w:val="24"/>
        </w:rPr>
        <w:t>F receptor/apoptosis</w:t>
      </w:r>
      <w:r w:rsidR="001A0104" w:rsidRPr="002B5782">
        <w:rPr>
          <w:rFonts w:cstheme="minorHAnsi"/>
          <w:sz w:val="24"/>
          <w:szCs w:val="24"/>
        </w:rPr>
        <w:t xml:space="preserve"> proteins </w:t>
      </w:r>
      <w:r w:rsidR="0084460F" w:rsidRPr="002B5782">
        <w:rPr>
          <w:rFonts w:cstheme="minorHAnsi"/>
          <w:sz w:val="24"/>
          <w:szCs w:val="24"/>
        </w:rPr>
        <w:t xml:space="preserve">and logistic </w:t>
      </w:r>
      <w:r w:rsidR="001A0104" w:rsidRPr="002B5782">
        <w:rPr>
          <w:rFonts w:cstheme="minorHAnsi"/>
          <w:sz w:val="24"/>
          <w:szCs w:val="24"/>
        </w:rPr>
        <w:t xml:space="preserve">Lasso </w:t>
      </w:r>
      <w:r w:rsidR="0084460F" w:rsidRPr="002B5782">
        <w:rPr>
          <w:rFonts w:cstheme="minorHAnsi"/>
          <w:sz w:val="24"/>
          <w:szCs w:val="24"/>
        </w:rPr>
        <w:t>regression analysis</w:t>
      </w:r>
      <w:r w:rsidR="00B77D43">
        <w:rPr>
          <w:rFonts w:cstheme="minorHAnsi"/>
          <w:sz w:val="24"/>
          <w:szCs w:val="24"/>
        </w:rPr>
        <w:t xml:space="preserve"> 5-6 </w:t>
      </w:r>
      <w:r w:rsidR="001A0104" w:rsidRPr="0093126E">
        <w:rPr>
          <w:rFonts w:cstheme="minorHAnsi"/>
          <w:sz w:val="24"/>
          <w:szCs w:val="24"/>
        </w:rPr>
        <w:t>proteins were ident</w:t>
      </w:r>
      <w:r w:rsidR="00C0450E" w:rsidRPr="0093126E">
        <w:rPr>
          <w:rFonts w:cstheme="minorHAnsi"/>
          <w:sz w:val="24"/>
          <w:szCs w:val="24"/>
        </w:rPr>
        <w:t>ified</w:t>
      </w:r>
      <w:r w:rsidR="00A3180B" w:rsidRPr="0093126E">
        <w:rPr>
          <w:rFonts w:cstheme="minorHAnsi"/>
          <w:sz w:val="24"/>
          <w:szCs w:val="24"/>
        </w:rPr>
        <w:t>,</w:t>
      </w:r>
      <w:r w:rsidR="00C0450E" w:rsidRPr="0093126E">
        <w:rPr>
          <w:rFonts w:cstheme="minorHAnsi"/>
          <w:sz w:val="24"/>
          <w:szCs w:val="24"/>
        </w:rPr>
        <w:t xml:space="preserve"> allow</w:t>
      </w:r>
      <w:r w:rsidR="00A3180B" w:rsidRPr="0093126E">
        <w:rPr>
          <w:rFonts w:cstheme="minorHAnsi"/>
          <w:sz w:val="24"/>
          <w:szCs w:val="24"/>
        </w:rPr>
        <w:t>ing us</w:t>
      </w:r>
      <w:r w:rsidR="00C0450E" w:rsidRPr="0093126E">
        <w:rPr>
          <w:rFonts w:cstheme="minorHAnsi"/>
          <w:sz w:val="24"/>
          <w:szCs w:val="24"/>
        </w:rPr>
        <w:t xml:space="preserve"> to build five alternative and equally efficient </w:t>
      </w:r>
      <w:r w:rsidR="001A0104" w:rsidRPr="0093126E">
        <w:rPr>
          <w:rFonts w:cstheme="minorHAnsi"/>
          <w:sz w:val="24"/>
          <w:szCs w:val="24"/>
        </w:rPr>
        <w:t>ESKD risk score</w:t>
      </w:r>
      <w:r w:rsidR="00C0450E" w:rsidRPr="0093126E">
        <w:rPr>
          <w:rFonts w:cstheme="minorHAnsi"/>
          <w:sz w:val="24"/>
          <w:szCs w:val="24"/>
        </w:rPr>
        <w:t>s</w:t>
      </w:r>
      <w:r w:rsidR="001A0104" w:rsidRPr="0093126E">
        <w:rPr>
          <w:rFonts w:cstheme="minorHAnsi"/>
          <w:sz w:val="24"/>
          <w:szCs w:val="24"/>
        </w:rPr>
        <w:t xml:space="preserve"> to</w:t>
      </w:r>
      <w:r w:rsidR="001A0104" w:rsidRPr="002B5782">
        <w:rPr>
          <w:rFonts w:cstheme="minorHAnsi"/>
          <w:sz w:val="24"/>
          <w:szCs w:val="24"/>
        </w:rPr>
        <w:t xml:space="preserve"> predict</w:t>
      </w:r>
      <w:r w:rsidR="00C0450E" w:rsidRPr="002B5782">
        <w:rPr>
          <w:rFonts w:cstheme="minorHAnsi"/>
          <w:sz w:val="24"/>
          <w:szCs w:val="24"/>
        </w:rPr>
        <w:t xml:space="preserve"> fast progression to ESKD. These scores</w:t>
      </w:r>
      <w:r w:rsidR="001A0104" w:rsidRPr="002B5782">
        <w:rPr>
          <w:rFonts w:cstheme="minorHAnsi"/>
          <w:sz w:val="24"/>
          <w:szCs w:val="24"/>
        </w:rPr>
        <w:t xml:space="preserve"> had the best predictive performance</w:t>
      </w:r>
      <w:r w:rsidR="002700C0" w:rsidRPr="002B5782">
        <w:rPr>
          <w:rFonts w:cstheme="minorHAnsi"/>
          <w:sz w:val="24"/>
          <w:szCs w:val="24"/>
        </w:rPr>
        <w:t>.</w:t>
      </w:r>
      <w:r w:rsidR="00380643" w:rsidRPr="002B5782">
        <w:rPr>
          <w:rFonts w:cstheme="minorHAnsi"/>
          <w:sz w:val="24"/>
          <w:szCs w:val="24"/>
        </w:rPr>
        <w:t xml:space="preserve"> </w:t>
      </w:r>
      <w:r w:rsidRPr="002B5782">
        <w:rPr>
          <w:rFonts w:cstheme="minorHAnsi"/>
          <w:sz w:val="24"/>
          <w:szCs w:val="24"/>
        </w:rPr>
        <w:t>When the other 26</w:t>
      </w:r>
      <w:r w:rsidR="00380643" w:rsidRPr="002B5782">
        <w:rPr>
          <w:rFonts w:cstheme="minorHAnsi"/>
          <w:sz w:val="24"/>
          <w:szCs w:val="24"/>
        </w:rPr>
        <w:t xml:space="preserve"> proteins w</w:t>
      </w:r>
      <w:r w:rsidR="002700C0" w:rsidRPr="002B5782">
        <w:rPr>
          <w:rFonts w:cstheme="minorHAnsi"/>
          <w:sz w:val="24"/>
          <w:szCs w:val="24"/>
        </w:rPr>
        <w:t>ere included in the same analyse</w:t>
      </w:r>
      <w:r w:rsidR="00380643" w:rsidRPr="002B5782">
        <w:rPr>
          <w:rFonts w:cstheme="minorHAnsi"/>
          <w:sz w:val="24"/>
          <w:szCs w:val="24"/>
        </w:rPr>
        <w:t>s</w:t>
      </w:r>
      <w:r w:rsidR="0069733C">
        <w:rPr>
          <w:rFonts w:cstheme="minorHAnsi"/>
          <w:sz w:val="24"/>
          <w:szCs w:val="24"/>
        </w:rPr>
        <w:t>,</w:t>
      </w:r>
      <w:r w:rsidR="00380643" w:rsidRPr="002B5782">
        <w:rPr>
          <w:rFonts w:cstheme="minorHAnsi"/>
          <w:sz w:val="24"/>
          <w:szCs w:val="24"/>
        </w:rPr>
        <w:t xml:space="preserve"> none</w:t>
      </w:r>
      <w:r w:rsidR="0069733C">
        <w:rPr>
          <w:rFonts w:cstheme="minorHAnsi"/>
          <w:sz w:val="24"/>
          <w:szCs w:val="24"/>
        </w:rPr>
        <w:t xml:space="preserve"> </w:t>
      </w:r>
      <w:r w:rsidR="00517E67" w:rsidRPr="002B5782">
        <w:rPr>
          <w:rFonts w:cstheme="minorHAnsi"/>
          <w:sz w:val="24"/>
          <w:szCs w:val="24"/>
        </w:rPr>
        <w:t>significantly</w:t>
      </w:r>
      <w:r w:rsidR="00517E67">
        <w:rPr>
          <w:rFonts w:cstheme="minorHAnsi"/>
          <w:sz w:val="24"/>
          <w:szCs w:val="24"/>
        </w:rPr>
        <w:t xml:space="preserve"> </w:t>
      </w:r>
      <w:r w:rsidR="0069733C">
        <w:rPr>
          <w:rFonts w:cstheme="minorHAnsi"/>
          <w:sz w:val="24"/>
          <w:szCs w:val="24"/>
        </w:rPr>
        <w:t>added</w:t>
      </w:r>
      <w:r w:rsidR="00380643" w:rsidRPr="002B5782">
        <w:rPr>
          <w:rFonts w:cstheme="minorHAnsi"/>
          <w:sz w:val="24"/>
          <w:szCs w:val="24"/>
        </w:rPr>
        <w:t xml:space="preserve"> to </w:t>
      </w:r>
      <w:r w:rsidR="00517E67">
        <w:rPr>
          <w:rFonts w:cstheme="minorHAnsi"/>
          <w:sz w:val="24"/>
          <w:szCs w:val="24"/>
        </w:rPr>
        <w:t xml:space="preserve">the </w:t>
      </w:r>
      <w:r w:rsidR="00380643" w:rsidRPr="002B5782">
        <w:rPr>
          <w:rFonts w:cstheme="minorHAnsi"/>
          <w:sz w:val="24"/>
          <w:szCs w:val="24"/>
        </w:rPr>
        <w:t>p</w:t>
      </w:r>
      <w:r w:rsidR="002700C0" w:rsidRPr="002B5782">
        <w:rPr>
          <w:rFonts w:cstheme="minorHAnsi"/>
          <w:sz w:val="24"/>
          <w:szCs w:val="24"/>
        </w:rPr>
        <w:t>redictive value of the ESKD risk model</w:t>
      </w:r>
      <w:r w:rsidR="00380643" w:rsidRPr="002B5782">
        <w:rPr>
          <w:rFonts w:cstheme="minorHAnsi"/>
          <w:sz w:val="24"/>
          <w:szCs w:val="24"/>
        </w:rPr>
        <w:t>.</w:t>
      </w:r>
      <w:r w:rsidR="0084460F" w:rsidRPr="002B5782">
        <w:rPr>
          <w:rFonts w:cstheme="minorHAnsi"/>
          <w:sz w:val="24"/>
          <w:szCs w:val="24"/>
        </w:rPr>
        <w:t xml:space="preserve"> </w:t>
      </w:r>
    </w:p>
    <w:p w14:paraId="71FE31D0" w14:textId="77777777" w:rsidR="00E1138E" w:rsidRPr="002B5782" w:rsidRDefault="00E1138E" w:rsidP="002B5782">
      <w:pPr>
        <w:spacing w:line="360" w:lineRule="auto"/>
        <w:rPr>
          <w:rFonts w:cstheme="minorHAnsi"/>
          <w:bCs/>
          <w:sz w:val="24"/>
          <w:szCs w:val="24"/>
        </w:rPr>
      </w:pPr>
      <w:r w:rsidRPr="002B5782">
        <w:rPr>
          <w:rFonts w:cstheme="minorHAnsi"/>
          <w:sz w:val="24"/>
          <w:szCs w:val="24"/>
        </w:rPr>
        <w:t>In conclusion, although</w:t>
      </w:r>
      <w:r w:rsidR="0084460F" w:rsidRPr="002B5782">
        <w:rPr>
          <w:rFonts w:cstheme="minorHAnsi"/>
          <w:sz w:val="24"/>
          <w:szCs w:val="24"/>
        </w:rPr>
        <w:t xml:space="preserve"> </w:t>
      </w:r>
      <w:r w:rsidRPr="002B5782">
        <w:rPr>
          <w:rFonts w:cstheme="minorHAnsi"/>
          <w:bCs/>
          <w:sz w:val="24"/>
          <w:szCs w:val="24"/>
        </w:rPr>
        <w:t xml:space="preserve">many circulating proteins </w:t>
      </w:r>
      <w:r w:rsidR="005D492E" w:rsidRPr="002B5782">
        <w:rPr>
          <w:rFonts w:cstheme="minorHAnsi"/>
          <w:bCs/>
          <w:sz w:val="24"/>
          <w:szCs w:val="24"/>
        </w:rPr>
        <w:t>were individually</w:t>
      </w:r>
      <w:r w:rsidR="002700C0" w:rsidRPr="002B5782">
        <w:rPr>
          <w:rFonts w:cstheme="minorHAnsi"/>
          <w:bCs/>
          <w:sz w:val="24"/>
          <w:szCs w:val="24"/>
        </w:rPr>
        <w:t xml:space="preserve"> </w:t>
      </w:r>
      <w:r w:rsidRPr="002B5782">
        <w:rPr>
          <w:rFonts w:cstheme="minorHAnsi"/>
          <w:bCs/>
          <w:sz w:val="24"/>
          <w:szCs w:val="24"/>
        </w:rPr>
        <w:t xml:space="preserve">associated with risk of </w:t>
      </w:r>
      <w:r w:rsidR="002700C0" w:rsidRPr="002B5782">
        <w:rPr>
          <w:rFonts w:cstheme="minorHAnsi"/>
          <w:bCs/>
          <w:sz w:val="24"/>
          <w:szCs w:val="24"/>
        </w:rPr>
        <w:t xml:space="preserve">fast </w:t>
      </w:r>
      <w:r w:rsidRPr="002B5782">
        <w:rPr>
          <w:rFonts w:cstheme="minorHAnsi"/>
          <w:bCs/>
          <w:sz w:val="24"/>
          <w:szCs w:val="24"/>
        </w:rPr>
        <w:t>progression to ESKD</w:t>
      </w:r>
      <w:r w:rsidR="005D492E">
        <w:rPr>
          <w:rFonts w:cstheme="minorHAnsi"/>
          <w:bCs/>
          <w:sz w:val="24"/>
          <w:szCs w:val="24"/>
        </w:rPr>
        <w:t>,</w:t>
      </w:r>
      <w:r w:rsidRPr="002B5782">
        <w:rPr>
          <w:rFonts w:cstheme="minorHAnsi"/>
          <w:bCs/>
          <w:sz w:val="24"/>
          <w:szCs w:val="24"/>
        </w:rPr>
        <w:t xml:space="preserve"> only a </w:t>
      </w:r>
      <w:r w:rsidR="002700C0" w:rsidRPr="002B5782">
        <w:rPr>
          <w:rFonts w:cstheme="minorHAnsi"/>
          <w:bCs/>
          <w:sz w:val="24"/>
          <w:szCs w:val="24"/>
        </w:rPr>
        <w:t xml:space="preserve">combination of </w:t>
      </w:r>
      <w:r w:rsidRPr="002B5782">
        <w:rPr>
          <w:rFonts w:cstheme="minorHAnsi"/>
          <w:bCs/>
          <w:sz w:val="24"/>
          <w:szCs w:val="24"/>
        </w:rPr>
        <w:t xml:space="preserve">several proteins that enriched TNF receptor signaling and apoptosis pathways </w:t>
      </w:r>
      <w:r w:rsidR="00517E67">
        <w:rPr>
          <w:rFonts w:cstheme="minorHAnsi"/>
          <w:bCs/>
          <w:sz w:val="24"/>
          <w:szCs w:val="24"/>
        </w:rPr>
        <w:t>were</w:t>
      </w:r>
      <w:r w:rsidRPr="002B5782">
        <w:rPr>
          <w:rFonts w:cstheme="minorHAnsi"/>
          <w:bCs/>
          <w:sz w:val="24"/>
          <w:szCs w:val="24"/>
        </w:rPr>
        <w:t xml:space="preserve"> sufficient to predict fast progression to ESKD.</w:t>
      </w:r>
    </w:p>
    <w:p w14:paraId="3FC9DC11" w14:textId="77777777" w:rsidR="0084460F" w:rsidRPr="002B5782" w:rsidRDefault="0084460F" w:rsidP="002B5782">
      <w:pPr>
        <w:spacing w:line="360" w:lineRule="auto"/>
        <w:rPr>
          <w:rFonts w:cstheme="minorHAnsi"/>
          <w:sz w:val="24"/>
          <w:szCs w:val="24"/>
        </w:rPr>
      </w:pPr>
    </w:p>
    <w:p w14:paraId="3E0C5A68" w14:textId="77777777" w:rsidR="00EA5D46" w:rsidRPr="002B5782" w:rsidRDefault="00EA5D46" w:rsidP="002B5782">
      <w:pPr>
        <w:spacing w:line="360" w:lineRule="auto"/>
        <w:rPr>
          <w:rFonts w:cstheme="minorHAnsi"/>
          <w:sz w:val="24"/>
          <w:szCs w:val="24"/>
        </w:rPr>
        <w:sectPr w:rsidR="00EA5D46" w:rsidRPr="002B5782" w:rsidSect="00C7326C">
          <w:pgSz w:w="12240" w:h="15840" w:code="1"/>
          <w:pgMar w:top="1440" w:right="1440" w:bottom="1440" w:left="1440" w:header="720" w:footer="720" w:gutter="0"/>
          <w:cols w:space="720"/>
          <w:docGrid w:linePitch="360"/>
        </w:sectPr>
      </w:pPr>
    </w:p>
    <w:p w14:paraId="7AF526A3" w14:textId="77777777" w:rsidR="00EA5D46" w:rsidRPr="002B5782" w:rsidRDefault="00EA5D46" w:rsidP="002B5782">
      <w:pPr>
        <w:spacing w:after="0" w:line="360" w:lineRule="auto"/>
        <w:rPr>
          <w:rFonts w:cstheme="minorHAnsi"/>
          <w:b/>
          <w:sz w:val="28"/>
          <w:szCs w:val="28"/>
        </w:rPr>
      </w:pPr>
      <w:r w:rsidRPr="002B5782">
        <w:rPr>
          <w:rFonts w:cstheme="minorHAnsi"/>
          <w:b/>
          <w:sz w:val="28"/>
          <w:szCs w:val="28"/>
        </w:rPr>
        <w:lastRenderedPageBreak/>
        <w:t>INTRODUCTION</w:t>
      </w:r>
    </w:p>
    <w:p w14:paraId="29D839C5" w14:textId="77777777" w:rsidR="002010C9" w:rsidRPr="002B5782" w:rsidRDefault="003046EB" w:rsidP="002B5782">
      <w:pPr>
        <w:spacing w:after="0" w:line="360" w:lineRule="auto"/>
        <w:ind w:firstLine="720"/>
        <w:rPr>
          <w:rFonts w:cstheme="minorHAnsi"/>
          <w:sz w:val="24"/>
          <w:szCs w:val="24"/>
        </w:rPr>
      </w:pPr>
      <w:r w:rsidRPr="002B5782">
        <w:rPr>
          <w:rFonts w:cstheme="minorHAnsi"/>
          <w:sz w:val="24"/>
          <w:szCs w:val="24"/>
        </w:rPr>
        <w:t>D</w:t>
      </w:r>
      <w:r w:rsidR="00022FCA" w:rsidRPr="002B5782">
        <w:rPr>
          <w:rFonts w:cstheme="minorHAnsi"/>
          <w:sz w:val="24"/>
          <w:szCs w:val="24"/>
        </w:rPr>
        <w:t>iabetes</w:t>
      </w:r>
      <w:r w:rsidRPr="002B5782">
        <w:rPr>
          <w:rFonts w:cstheme="minorHAnsi"/>
          <w:sz w:val="24"/>
          <w:szCs w:val="24"/>
        </w:rPr>
        <w:t xml:space="preserve"> is responsible for more than 40% of </w:t>
      </w:r>
      <w:r w:rsidR="00156C30" w:rsidRPr="002B5782">
        <w:rPr>
          <w:rFonts w:cstheme="minorHAnsi"/>
          <w:sz w:val="24"/>
          <w:szCs w:val="24"/>
        </w:rPr>
        <w:t xml:space="preserve">end-stage kidney disease (ESKD) </w:t>
      </w:r>
      <w:r w:rsidR="00517E67" w:rsidRPr="002B5782">
        <w:rPr>
          <w:rFonts w:cstheme="minorHAnsi"/>
          <w:sz w:val="24"/>
          <w:szCs w:val="24"/>
        </w:rPr>
        <w:t xml:space="preserve">cases </w:t>
      </w:r>
      <w:r w:rsidR="00022FCA" w:rsidRPr="002B5782">
        <w:rPr>
          <w:rFonts w:cstheme="minorHAnsi"/>
          <w:sz w:val="24"/>
          <w:szCs w:val="24"/>
        </w:rPr>
        <w:t xml:space="preserve">in the U.S. (). </w:t>
      </w:r>
      <w:r w:rsidR="00C721A2">
        <w:rPr>
          <w:rFonts w:cstheme="minorHAnsi"/>
          <w:sz w:val="24"/>
          <w:szCs w:val="24"/>
        </w:rPr>
        <w:t>The</w:t>
      </w:r>
      <w:r w:rsidR="00C721A2" w:rsidRPr="002B5782">
        <w:rPr>
          <w:rFonts w:cstheme="minorHAnsi"/>
          <w:sz w:val="24"/>
          <w:szCs w:val="24"/>
        </w:rPr>
        <w:t xml:space="preserve"> majority </w:t>
      </w:r>
      <w:r w:rsidR="00C721A2">
        <w:rPr>
          <w:rFonts w:cstheme="minorHAnsi"/>
          <w:sz w:val="24"/>
          <w:szCs w:val="24"/>
        </w:rPr>
        <w:t>of i</w:t>
      </w:r>
      <w:r w:rsidR="0043318F" w:rsidRPr="002B5782">
        <w:rPr>
          <w:rFonts w:cstheme="minorHAnsi"/>
          <w:sz w:val="24"/>
          <w:szCs w:val="24"/>
        </w:rPr>
        <w:t xml:space="preserve">ndividuals with diabetes who </w:t>
      </w:r>
      <w:r w:rsidR="00156C30" w:rsidRPr="002B5782">
        <w:rPr>
          <w:rFonts w:cstheme="minorHAnsi"/>
          <w:sz w:val="24"/>
          <w:szCs w:val="24"/>
        </w:rPr>
        <w:t>develop ESKD</w:t>
      </w:r>
      <w:r w:rsidR="00B24DB8" w:rsidRPr="002B5782">
        <w:rPr>
          <w:rFonts w:cstheme="minorHAnsi"/>
          <w:sz w:val="24"/>
          <w:szCs w:val="24"/>
        </w:rPr>
        <w:t xml:space="preserve"> </w:t>
      </w:r>
      <w:r w:rsidR="0043318F" w:rsidRPr="002B5782">
        <w:rPr>
          <w:rFonts w:cstheme="minorHAnsi"/>
          <w:sz w:val="24"/>
          <w:szCs w:val="24"/>
        </w:rPr>
        <w:t>have fast</w:t>
      </w:r>
      <w:r w:rsidR="000D0DED" w:rsidRPr="002B5782">
        <w:rPr>
          <w:rFonts w:cstheme="minorHAnsi"/>
          <w:sz w:val="24"/>
          <w:szCs w:val="24"/>
        </w:rPr>
        <w:t xml:space="preserve"> kidney function decline</w:t>
      </w:r>
      <w:r w:rsidR="0043318F" w:rsidRPr="002B5782">
        <w:rPr>
          <w:rFonts w:cstheme="minorHAnsi"/>
          <w:sz w:val="24"/>
          <w:szCs w:val="24"/>
        </w:rPr>
        <w:t xml:space="preserve"> (). </w:t>
      </w:r>
      <w:r w:rsidR="000D0DED" w:rsidRPr="002B5782">
        <w:rPr>
          <w:rFonts w:cstheme="minorHAnsi"/>
          <w:sz w:val="24"/>
          <w:szCs w:val="24"/>
        </w:rPr>
        <w:t xml:space="preserve">Such decline is </w:t>
      </w:r>
      <w:r w:rsidR="00A11BB4" w:rsidRPr="002B5782">
        <w:rPr>
          <w:rFonts w:cstheme="minorHAnsi"/>
          <w:sz w:val="24"/>
          <w:szCs w:val="24"/>
        </w:rPr>
        <w:t>a</w:t>
      </w:r>
      <w:r w:rsidR="000D0DED" w:rsidRPr="002B5782">
        <w:rPr>
          <w:rFonts w:cstheme="minorHAnsi"/>
          <w:sz w:val="24"/>
          <w:szCs w:val="24"/>
        </w:rPr>
        <w:t xml:space="preserve"> unidirectional</w:t>
      </w:r>
      <w:r w:rsidR="005E137F" w:rsidRPr="002B5782">
        <w:rPr>
          <w:rFonts w:cstheme="minorHAnsi"/>
          <w:sz w:val="24"/>
          <w:szCs w:val="24"/>
        </w:rPr>
        <w:t xml:space="preserve"> process commencing while individuals</w:t>
      </w:r>
      <w:r w:rsidR="000D0DED" w:rsidRPr="002B5782">
        <w:rPr>
          <w:rFonts w:cstheme="minorHAnsi"/>
          <w:sz w:val="24"/>
          <w:szCs w:val="24"/>
        </w:rPr>
        <w:t xml:space="preserve"> have normal kidney function and, in the majority</w:t>
      </w:r>
      <w:r w:rsidR="00040D04" w:rsidRPr="002B5782">
        <w:rPr>
          <w:rFonts w:cstheme="minorHAnsi"/>
          <w:sz w:val="24"/>
          <w:szCs w:val="24"/>
        </w:rPr>
        <w:t>,</w:t>
      </w:r>
      <w:r w:rsidR="00CF6DE1">
        <w:rPr>
          <w:rFonts w:cstheme="minorHAnsi"/>
          <w:sz w:val="24"/>
          <w:szCs w:val="24"/>
        </w:rPr>
        <w:t xml:space="preserve"> are</w:t>
      </w:r>
      <w:r w:rsidR="000D0DED" w:rsidRPr="002B5782">
        <w:rPr>
          <w:rFonts w:cstheme="minorHAnsi"/>
          <w:sz w:val="24"/>
          <w:szCs w:val="24"/>
        </w:rPr>
        <w:t xml:space="preserve"> progressing steadily (linearly) to ESKD (). While an individual’s </w:t>
      </w:r>
      <w:r w:rsidR="00040D04" w:rsidRPr="002B5782">
        <w:rPr>
          <w:rFonts w:cstheme="minorHAnsi"/>
          <w:sz w:val="24"/>
          <w:szCs w:val="24"/>
        </w:rPr>
        <w:t xml:space="preserve">annual </w:t>
      </w:r>
      <w:r w:rsidR="000D0DED" w:rsidRPr="002B5782">
        <w:rPr>
          <w:rFonts w:cstheme="minorHAnsi"/>
          <w:sz w:val="24"/>
          <w:szCs w:val="24"/>
        </w:rPr>
        <w:t xml:space="preserve">rate of kidney </w:t>
      </w:r>
      <w:r w:rsidR="005E137F" w:rsidRPr="002B5782">
        <w:rPr>
          <w:rFonts w:cstheme="minorHAnsi"/>
          <w:sz w:val="24"/>
          <w:szCs w:val="24"/>
        </w:rPr>
        <w:t xml:space="preserve">function </w:t>
      </w:r>
      <w:r w:rsidR="000D0DED" w:rsidRPr="002B5782">
        <w:rPr>
          <w:rFonts w:cstheme="minorHAnsi"/>
          <w:sz w:val="24"/>
          <w:szCs w:val="24"/>
        </w:rPr>
        <w:t>decline is</w:t>
      </w:r>
      <w:r w:rsidR="005E137F" w:rsidRPr="002B5782">
        <w:rPr>
          <w:rFonts w:cstheme="minorHAnsi"/>
          <w:sz w:val="24"/>
          <w:szCs w:val="24"/>
        </w:rPr>
        <w:t xml:space="preserve"> usually</w:t>
      </w:r>
      <w:r w:rsidRPr="002B5782">
        <w:rPr>
          <w:rFonts w:cstheme="minorHAnsi"/>
          <w:sz w:val="24"/>
          <w:szCs w:val="24"/>
        </w:rPr>
        <w:t xml:space="preserve"> constant, this rate </w:t>
      </w:r>
      <w:r w:rsidR="0026085B" w:rsidRPr="002B5782">
        <w:rPr>
          <w:rFonts w:cstheme="minorHAnsi"/>
          <w:sz w:val="24"/>
          <w:szCs w:val="24"/>
        </w:rPr>
        <w:t xml:space="preserve">of decline, </w:t>
      </w:r>
      <w:r w:rsidRPr="002B5782">
        <w:rPr>
          <w:rFonts w:cstheme="minorHAnsi"/>
          <w:sz w:val="24"/>
          <w:szCs w:val="24"/>
        </w:rPr>
        <w:t>estimated as</w:t>
      </w:r>
      <w:r w:rsidR="00040D04" w:rsidRPr="002B5782">
        <w:rPr>
          <w:rFonts w:cstheme="minorHAnsi"/>
          <w:sz w:val="24"/>
          <w:szCs w:val="24"/>
        </w:rPr>
        <w:t xml:space="preserve"> glomerular filtration rate (</w:t>
      </w:r>
      <w:r w:rsidR="000D0DED" w:rsidRPr="002B5782">
        <w:rPr>
          <w:rFonts w:cstheme="minorHAnsi"/>
          <w:sz w:val="24"/>
          <w:szCs w:val="24"/>
        </w:rPr>
        <w:t>GFR) slope</w:t>
      </w:r>
      <w:r w:rsidR="0026085B" w:rsidRPr="002B5782">
        <w:rPr>
          <w:rFonts w:cstheme="minorHAnsi"/>
          <w:sz w:val="24"/>
          <w:szCs w:val="24"/>
        </w:rPr>
        <w:t>,</w:t>
      </w:r>
      <w:r w:rsidR="00040D04" w:rsidRPr="002B5782">
        <w:rPr>
          <w:rFonts w:cstheme="minorHAnsi"/>
          <w:sz w:val="24"/>
          <w:szCs w:val="24"/>
        </w:rPr>
        <w:t xml:space="preserve"> </w:t>
      </w:r>
      <w:r w:rsidR="000D0DED" w:rsidRPr="002B5782">
        <w:rPr>
          <w:rFonts w:cstheme="minorHAnsi"/>
          <w:sz w:val="24"/>
          <w:szCs w:val="24"/>
        </w:rPr>
        <w:t>varies widely</w:t>
      </w:r>
      <w:r w:rsidR="005E137F" w:rsidRPr="002B5782">
        <w:rPr>
          <w:rFonts w:cstheme="minorHAnsi"/>
          <w:sz w:val="24"/>
          <w:szCs w:val="24"/>
        </w:rPr>
        <w:t xml:space="preserve"> among individuals from -5</w:t>
      </w:r>
      <w:r w:rsidR="00A11BB4" w:rsidRPr="002B5782">
        <w:rPr>
          <w:rFonts w:cstheme="minorHAnsi"/>
          <w:sz w:val="24"/>
          <w:szCs w:val="24"/>
        </w:rPr>
        <w:t>0 to -5</w:t>
      </w:r>
      <w:r w:rsidR="000D0DED" w:rsidRPr="002B5782">
        <w:rPr>
          <w:rFonts w:cstheme="minorHAnsi"/>
          <w:sz w:val="24"/>
          <w:szCs w:val="24"/>
        </w:rPr>
        <w:t>.0 ml/min/year</w:t>
      </w:r>
      <w:r w:rsidR="00022FCA" w:rsidRPr="002B5782">
        <w:rPr>
          <w:rFonts w:cstheme="minorHAnsi"/>
          <w:sz w:val="24"/>
          <w:szCs w:val="24"/>
        </w:rPr>
        <w:t xml:space="preserve"> ()</w:t>
      </w:r>
      <w:r w:rsidR="000D0DED" w:rsidRPr="002B5782">
        <w:rPr>
          <w:rFonts w:cstheme="minorHAnsi"/>
          <w:sz w:val="24"/>
          <w:szCs w:val="24"/>
        </w:rPr>
        <w:t>.</w:t>
      </w:r>
      <w:r w:rsidR="00A11BB4" w:rsidRPr="002B5782">
        <w:rPr>
          <w:rFonts w:cstheme="minorHAnsi"/>
          <w:sz w:val="24"/>
          <w:szCs w:val="24"/>
        </w:rPr>
        <w:t xml:space="preserve"> </w:t>
      </w:r>
      <w:r w:rsidR="008B3279" w:rsidRPr="002B5782">
        <w:rPr>
          <w:rFonts w:cstheme="minorHAnsi"/>
          <w:sz w:val="24"/>
          <w:szCs w:val="24"/>
        </w:rPr>
        <w:t>Kidney function d</w:t>
      </w:r>
      <w:r w:rsidR="00A11BB4" w:rsidRPr="002B5782">
        <w:rPr>
          <w:rFonts w:cstheme="minorHAnsi"/>
          <w:sz w:val="24"/>
          <w:szCs w:val="24"/>
        </w:rPr>
        <w:t xml:space="preserve">ecline from normal </w:t>
      </w:r>
      <w:r w:rsidR="00B24DB8" w:rsidRPr="002B5782">
        <w:rPr>
          <w:rFonts w:cstheme="minorHAnsi"/>
          <w:sz w:val="24"/>
          <w:szCs w:val="24"/>
        </w:rPr>
        <w:t xml:space="preserve">GFR at </w:t>
      </w:r>
      <w:r w:rsidR="006724F9">
        <w:rPr>
          <w:rFonts w:cstheme="minorHAnsi"/>
          <w:sz w:val="24"/>
          <w:szCs w:val="24"/>
        </w:rPr>
        <w:t>this</w:t>
      </w:r>
      <w:r w:rsidR="00713420">
        <w:rPr>
          <w:rFonts w:cstheme="minorHAnsi"/>
          <w:sz w:val="24"/>
          <w:szCs w:val="24"/>
        </w:rPr>
        <w:t xml:space="preserve"> </w:t>
      </w:r>
      <w:r w:rsidR="008B3279" w:rsidRPr="002B5782">
        <w:rPr>
          <w:rFonts w:cstheme="minorHAnsi"/>
          <w:sz w:val="24"/>
          <w:szCs w:val="24"/>
        </w:rPr>
        <w:t xml:space="preserve">annual </w:t>
      </w:r>
      <w:r w:rsidR="00B24DB8" w:rsidRPr="002B5782">
        <w:rPr>
          <w:rFonts w:cstheme="minorHAnsi"/>
          <w:sz w:val="24"/>
          <w:szCs w:val="24"/>
        </w:rPr>
        <w:t>rate results in</w:t>
      </w:r>
      <w:r w:rsidR="00022FCA" w:rsidRPr="002B5782">
        <w:rPr>
          <w:rFonts w:cstheme="minorHAnsi"/>
          <w:sz w:val="24"/>
          <w:szCs w:val="24"/>
        </w:rPr>
        <w:t xml:space="preserve"> </w:t>
      </w:r>
      <w:r w:rsidR="00A11BB4" w:rsidRPr="002B5782">
        <w:rPr>
          <w:rFonts w:cstheme="minorHAnsi"/>
          <w:sz w:val="24"/>
          <w:szCs w:val="24"/>
        </w:rPr>
        <w:t>pr</w:t>
      </w:r>
      <w:r w:rsidR="00156C30" w:rsidRPr="002B5782">
        <w:rPr>
          <w:rFonts w:cstheme="minorHAnsi"/>
          <w:sz w:val="24"/>
          <w:szCs w:val="24"/>
        </w:rPr>
        <w:t>ogression to ESKD within 2 to 15</w:t>
      </w:r>
      <w:r w:rsidR="00A11BB4" w:rsidRPr="002B5782">
        <w:rPr>
          <w:rFonts w:cstheme="minorHAnsi"/>
          <w:sz w:val="24"/>
          <w:szCs w:val="24"/>
        </w:rPr>
        <w:t xml:space="preserve"> years of follow-up.</w:t>
      </w:r>
      <w:r w:rsidR="0026085B" w:rsidRPr="002B5782">
        <w:rPr>
          <w:rFonts w:cstheme="minorHAnsi"/>
          <w:sz w:val="24"/>
          <w:szCs w:val="24"/>
        </w:rPr>
        <w:t xml:space="preserve"> Therefore,</w:t>
      </w:r>
      <w:r w:rsidR="002010C9" w:rsidRPr="002B5782">
        <w:rPr>
          <w:rFonts w:cstheme="minorHAnsi"/>
          <w:sz w:val="24"/>
          <w:szCs w:val="24"/>
        </w:rPr>
        <w:t xml:space="preserve"> </w:t>
      </w:r>
      <w:r w:rsidR="0026085B" w:rsidRPr="002B5782">
        <w:rPr>
          <w:rFonts w:cstheme="minorHAnsi"/>
          <w:sz w:val="24"/>
          <w:szCs w:val="24"/>
        </w:rPr>
        <w:t>i</w:t>
      </w:r>
      <w:r w:rsidR="00156C30" w:rsidRPr="002B5782">
        <w:rPr>
          <w:rFonts w:cstheme="minorHAnsi"/>
          <w:sz w:val="24"/>
          <w:szCs w:val="24"/>
        </w:rPr>
        <w:t>t is important t</w:t>
      </w:r>
      <w:r w:rsidR="002010C9" w:rsidRPr="002B5782">
        <w:rPr>
          <w:rFonts w:cstheme="minorHAnsi"/>
          <w:sz w:val="24"/>
          <w:szCs w:val="24"/>
        </w:rPr>
        <w:t>o</w:t>
      </w:r>
      <w:r w:rsidR="00D22B8B" w:rsidRPr="002B5782">
        <w:rPr>
          <w:rFonts w:cstheme="minorHAnsi"/>
          <w:sz w:val="24"/>
          <w:szCs w:val="24"/>
        </w:rPr>
        <w:t xml:space="preserve"> have</w:t>
      </w:r>
      <w:r w:rsidR="008D379F" w:rsidRPr="002B5782">
        <w:rPr>
          <w:rFonts w:cstheme="minorHAnsi"/>
          <w:sz w:val="24"/>
          <w:szCs w:val="24"/>
        </w:rPr>
        <w:t xml:space="preserve"> tools to identify </w:t>
      </w:r>
      <w:r w:rsidR="006724F9">
        <w:rPr>
          <w:rFonts w:cstheme="minorHAnsi"/>
          <w:sz w:val="24"/>
          <w:szCs w:val="24"/>
        </w:rPr>
        <w:t>these</w:t>
      </w:r>
      <w:r w:rsidR="00022FCA" w:rsidRPr="002B5782">
        <w:rPr>
          <w:rFonts w:cstheme="minorHAnsi"/>
          <w:sz w:val="24"/>
          <w:szCs w:val="24"/>
        </w:rPr>
        <w:t xml:space="preserve"> </w:t>
      </w:r>
      <w:r w:rsidR="008D379F" w:rsidRPr="002B5782">
        <w:rPr>
          <w:rFonts w:cstheme="minorHAnsi"/>
          <w:sz w:val="24"/>
          <w:szCs w:val="24"/>
        </w:rPr>
        <w:t>individuals</w:t>
      </w:r>
      <w:r w:rsidR="00ED2D2C" w:rsidRPr="002B5782">
        <w:rPr>
          <w:rFonts w:cstheme="minorHAnsi"/>
          <w:sz w:val="24"/>
          <w:szCs w:val="24"/>
        </w:rPr>
        <w:t xml:space="preserve"> early</w:t>
      </w:r>
      <w:r w:rsidR="007B2BA9" w:rsidRPr="002B5782">
        <w:rPr>
          <w:rFonts w:cstheme="minorHAnsi"/>
          <w:sz w:val="24"/>
          <w:szCs w:val="24"/>
        </w:rPr>
        <w:t xml:space="preserve"> when they have s</w:t>
      </w:r>
      <w:r w:rsidR="00040D04" w:rsidRPr="002B5782">
        <w:rPr>
          <w:rFonts w:cstheme="minorHAnsi"/>
          <w:sz w:val="24"/>
          <w:szCs w:val="24"/>
        </w:rPr>
        <w:t>till normal kidney function</w:t>
      </w:r>
      <w:r w:rsidR="000840C3" w:rsidRPr="002B5782">
        <w:rPr>
          <w:rFonts w:cstheme="minorHAnsi"/>
          <w:sz w:val="24"/>
          <w:szCs w:val="24"/>
        </w:rPr>
        <w:t>. Treatment with reno-protective drugs at such</w:t>
      </w:r>
      <w:r w:rsidR="00535211">
        <w:rPr>
          <w:rFonts w:cstheme="minorHAnsi"/>
          <w:sz w:val="24"/>
          <w:szCs w:val="24"/>
        </w:rPr>
        <w:t xml:space="preserve"> an</w:t>
      </w:r>
      <w:r w:rsidR="000840C3" w:rsidRPr="002B5782">
        <w:rPr>
          <w:rFonts w:cstheme="minorHAnsi"/>
          <w:sz w:val="24"/>
          <w:szCs w:val="24"/>
        </w:rPr>
        <w:t xml:space="preserve"> early stage may prevent or </w:t>
      </w:r>
      <w:r w:rsidR="00535211" w:rsidRPr="002B5782">
        <w:rPr>
          <w:rFonts w:cstheme="minorHAnsi"/>
          <w:sz w:val="24"/>
          <w:szCs w:val="24"/>
        </w:rPr>
        <w:t>significantly delay</w:t>
      </w:r>
      <w:r w:rsidR="000840C3" w:rsidRPr="002B5782">
        <w:rPr>
          <w:rFonts w:cstheme="minorHAnsi"/>
          <w:sz w:val="24"/>
          <w:szCs w:val="24"/>
        </w:rPr>
        <w:t xml:space="preserve"> progression to ESKD. </w:t>
      </w:r>
    </w:p>
    <w:p w14:paraId="672D0C76" w14:textId="77777777" w:rsidR="00C941DB" w:rsidRPr="002B5782" w:rsidRDefault="00B03FA9" w:rsidP="00B03FA9">
      <w:pPr>
        <w:tabs>
          <w:tab w:val="left" w:pos="540"/>
        </w:tabs>
        <w:spacing w:after="240" w:line="360" w:lineRule="auto"/>
        <w:outlineLvl w:val="0"/>
        <w:rPr>
          <w:rFonts w:cstheme="minorHAnsi"/>
          <w:sz w:val="24"/>
          <w:szCs w:val="24"/>
        </w:rPr>
      </w:pPr>
      <w:r>
        <w:rPr>
          <w:rFonts w:cstheme="minorHAnsi"/>
          <w:color w:val="000000" w:themeColor="text1"/>
          <w:sz w:val="24"/>
          <w:szCs w:val="24"/>
        </w:rPr>
        <w:tab/>
      </w:r>
      <w:r w:rsidR="002010C9" w:rsidRPr="002B5782">
        <w:rPr>
          <w:rFonts w:cstheme="minorHAnsi"/>
          <w:color w:val="000000" w:themeColor="text1"/>
          <w:sz w:val="24"/>
          <w:szCs w:val="24"/>
        </w:rPr>
        <w:t>Over the last decade,</w:t>
      </w:r>
      <w:r w:rsidR="008B3279" w:rsidRPr="002B5782">
        <w:rPr>
          <w:rFonts w:cstheme="minorHAnsi"/>
          <w:color w:val="000000" w:themeColor="text1"/>
          <w:sz w:val="24"/>
          <w:szCs w:val="24"/>
        </w:rPr>
        <w:t xml:space="preserve"> </w:t>
      </w:r>
      <w:r w:rsidR="007A3C07" w:rsidRPr="002B5782">
        <w:rPr>
          <w:rFonts w:cstheme="minorHAnsi"/>
          <w:color w:val="000000" w:themeColor="text1"/>
          <w:sz w:val="24"/>
          <w:szCs w:val="24"/>
        </w:rPr>
        <w:t>ongoing</w:t>
      </w:r>
      <w:r w:rsidR="002010C9" w:rsidRPr="002B5782">
        <w:rPr>
          <w:rFonts w:cstheme="minorHAnsi"/>
          <w:color w:val="000000" w:themeColor="text1"/>
          <w:sz w:val="24"/>
          <w:szCs w:val="24"/>
        </w:rPr>
        <w:t xml:space="preserve"> intens</w:t>
      </w:r>
      <w:r w:rsidR="008D379F" w:rsidRPr="002B5782">
        <w:rPr>
          <w:rFonts w:cstheme="minorHAnsi"/>
          <w:color w:val="000000" w:themeColor="text1"/>
          <w:sz w:val="24"/>
          <w:szCs w:val="24"/>
        </w:rPr>
        <w:t>ive research</w:t>
      </w:r>
      <w:r w:rsidR="00720E65">
        <w:rPr>
          <w:rFonts w:cstheme="minorHAnsi"/>
          <w:color w:val="000000" w:themeColor="text1"/>
          <w:sz w:val="24"/>
          <w:szCs w:val="24"/>
        </w:rPr>
        <w:t xml:space="preserve"> has sought</w:t>
      </w:r>
      <w:r w:rsidR="008D379F" w:rsidRPr="002B5782">
        <w:rPr>
          <w:rFonts w:cstheme="minorHAnsi"/>
          <w:color w:val="000000" w:themeColor="text1"/>
          <w:sz w:val="24"/>
          <w:szCs w:val="24"/>
        </w:rPr>
        <w:t xml:space="preserve"> </w:t>
      </w:r>
      <w:r w:rsidR="002010C9" w:rsidRPr="002B5782">
        <w:rPr>
          <w:rFonts w:cstheme="minorHAnsi"/>
          <w:color w:val="000000" w:themeColor="text1"/>
          <w:sz w:val="24"/>
          <w:szCs w:val="24"/>
        </w:rPr>
        <w:t xml:space="preserve">to find biomarkers </w:t>
      </w:r>
      <w:r w:rsidR="005E137F" w:rsidRPr="002B5782">
        <w:rPr>
          <w:rFonts w:cstheme="minorHAnsi"/>
          <w:color w:val="000000" w:themeColor="text1"/>
          <w:sz w:val="24"/>
          <w:szCs w:val="24"/>
        </w:rPr>
        <w:t xml:space="preserve">to identify individuals </w:t>
      </w:r>
      <w:r w:rsidR="00D22B8B" w:rsidRPr="002B5782">
        <w:rPr>
          <w:rFonts w:cstheme="minorHAnsi"/>
          <w:color w:val="000000" w:themeColor="text1"/>
          <w:sz w:val="24"/>
          <w:szCs w:val="24"/>
        </w:rPr>
        <w:t>at high risk of fast</w:t>
      </w:r>
      <w:r w:rsidR="00CC29A4" w:rsidRPr="002B5782">
        <w:rPr>
          <w:rFonts w:cstheme="minorHAnsi"/>
          <w:color w:val="000000" w:themeColor="text1"/>
          <w:sz w:val="24"/>
          <w:szCs w:val="24"/>
        </w:rPr>
        <w:t xml:space="preserve"> kidney function decline and </w:t>
      </w:r>
      <w:r w:rsidR="00156C30" w:rsidRPr="002B5782">
        <w:rPr>
          <w:rFonts w:cstheme="minorHAnsi"/>
          <w:color w:val="000000" w:themeColor="text1"/>
          <w:sz w:val="24"/>
          <w:szCs w:val="24"/>
        </w:rPr>
        <w:t xml:space="preserve">fast </w:t>
      </w:r>
      <w:r w:rsidR="00CC29A4" w:rsidRPr="002B5782">
        <w:rPr>
          <w:rFonts w:cstheme="minorHAnsi"/>
          <w:color w:val="000000" w:themeColor="text1"/>
          <w:sz w:val="24"/>
          <w:szCs w:val="24"/>
        </w:rPr>
        <w:t>progression to ESKD. Many studies used</w:t>
      </w:r>
      <w:r w:rsidR="00C75B27">
        <w:rPr>
          <w:rFonts w:cstheme="minorHAnsi"/>
          <w:color w:val="000000" w:themeColor="text1"/>
          <w:sz w:val="24"/>
          <w:szCs w:val="24"/>
        </w:rPr>
        <w:t xml:space="preserve"> a</w:t>
      </w:r>
      <w:r w:rsidR="008D379F" w:rsidRPr="002B5782">
        <w:rPr>
          <w:rFonts w:cstheme="minorHAnsi"/>
          <w:color w:val="000000" w:themeColor="text1"/>
          <w:sz w:val="24"/>
          <w:szCs w:val="24"/>
        </w:rPr>
        <w:t xml:space="preserve"> </w:t>
      </w:r>
      <w:r w:rsidR="00C75B27" w:rsidRPr="002B5782">
        <w:rPr>
          <w:rFonts w:cstheme="minorHAnsi"/>
          <w:color w:val="000000" w:themeColor="text1"/>
          <w:sz w:val="24"/>
          <w:szCs w:val="24"/>
        </w:rPr>
        <w:t>so-called</w:t>
      </w:r>
      <w:r w:rsidR="00CC29A4" w:rsidRPr="002B5782">
        <w:rPr>
          <w:rFonts w:cstheme="minorHAnsi"/>
          <w:color w:val="000000" w:themeColor="text1"/>
          <w:sz w:val="24"/>
          <w:szCs w:val="24"/>
        </w:rPr>
        <w:t xml:space="preserve"> targeted approach and examined </w:t>
      </w:r>
      <w:r w:rsidR="008D379F" w:rsidRPr="002B5782">
        <w:rPr>
          <w:rFonts w:cstheme="minorHAnsi"/>
          <w:color w:val="000000" w:themeColor="text1"/>
          <w:sz w:val="24"/>
          <w:szCs w:val="24"/>
        </w:rPr>
        <w:t>specific proteins</w:t>
      </w:r>
      <w:r w:rsidR="00022FCA" w:rsidRPr="002B5782">
        <w:rPr>
          <w:rFonts w:cstheme="minorHAnsi"/>
          <w:color w:val="000000" w:themeColor="text1"/>
          <w:sz w:val="24"/>
          <w:szCs w:val="24"/>
        </w:rPr>
        <w:t xml:space="preserve"> as candidate</w:t>
      </w:r>
      <w:r w:rsidR="002110BC" w:rsidRPr="002B5782">
        <w:rPr>
          <w:rFonts w:cstheme="minorHAnsi"/>
          <w:color w:val="000000" w:themeColor="text1"/>
          <w:sz w:val="24"/>
          <w:szCs w:val="24"/>
        </w:rPr>
        <w:t xml:space="preserve"> biomarkers</w:t>
      </w:r>
      <w:r w:rsidR="007635AB" w:rsidRPr="002B5782">
        <w:rPr>
          <w:rFonts w:cstheme="minorHAnsi"/>
          <w:color w:val="000000" w:themeColor="text1"/>
          <w:sz w:val="24"/>
          <w:szCs w:val="24"/>
        </w:rPr>
        <w:t xml:space="preserve"> ()</w:t>
      </w:r>
      <w:r w:rsidR="00CC29A4" w:rsidRPr="002B5782">
        <w:rPr>
          <w:rFonts w:cstheme="minorHAnsi"/>
          <w:color w:val="000000" w:themeColor="text1"/>
          <w:sz w:val="24"/>
          <w:szCs w:val="24"/>
        </w:rPr>
        <w:t xml:space="preserve">. </w:t>
      </w:r>
      <w:r w:rsidR="00022FCA" w:rsidRPr="002B5782">
        <w:rPr>
          <w:rFonts w:cstheme="minorHAnsi"/>
          <w:color w:val="000000" w:themeColor="text1"/>
          <w:sz w:val="24"/>
          <w:szCs w:val="24"/>
        </w:rPr>
        <w:t>Previously</w:t>
      </w:r>
      <w:r w:rsidR="00156C30" w:rsidRPr="002B5782">
        <w:rPr>
          <w:rFonts w:cstheme="minorHAnsi"/>
          <w:color w:val="000000" w:themeColor="text1"/>
          <w:sz w:val="24"/>
          <w:szCs w:val="24"/>
        </w:rPr>
        <w:t>,</w:t>
      </w:r>
      <w:r w:rsidR="00685D66" w:rsidRPr="002B5782">
        <w:rPr>
          <w:rFonts w:cstheme="minorHAnsi"/>
          <w:color w:val="000000" w:themeColor="text1"/>
          <w:sz w:val="24"/>
          <w:szCs w:val="24"/>
        </w:rPr>
        <w:t xml:space="preserve"> u</w:t>
      </w:r>
      <w:r w:rsidR="00CC29A4" w:rsidRPr="002B5782">
        <w:rPr>
          <w:rFonts w:cstheme="minorHAnsi"/>
          <w:color w:val="000000" w:themeColor="text1"/>
          <w:sz w:val="24"/>
          <w:szCs w:val="24"/>
        </w:rPr>
        <w:t>sing</w:t>
      </w:r>
      <w:r w:rsidR="002010C9" w:rsidRPr="002B5782">
        <w:rPr>
          <w:rFonts w:cstheme="minorHAnsi"/>
          <w:color w:val="000000" w:themeColor="text1"/>
          <w:sz w:val="24"/>
          <w:szCs w:val="24"/>
        </w:rPr>
        <w:t xml:space="preserve"> </w:t>
      </w:r>
      <w:r w:rsidR="00394C13" w:rsidRPr="002B5782">
        <w:rPr>
          <w:rFonts w:cstheme="minorHAnsi"/>
          <w:color w:val="000000" w:themeColor="text1"/>
          <w:sz w:val="24"/>
          <w:szCs w:val="24"/>
        </w:rPr>
        <w:t>such</w:t>
      </w:r>
      <w:r w:rsidR="00FC57A3">
        <w:rPr>
          <w:rFonts w:cstheme="minorHAnsi"/>
          <w:color w:val="000000" w:themeColor="text1"/>
          <w:sz w:val="24"/>
          <w:szCs w:val="24"/>
        </w:rPr>
        <w:t xml:space="preserve"> an</w:t>
      </w:r>
      <w:r w:rsidR="007B2BA9" w:rsidRPr="002B5782">
        <w:rPr>
          <w:rFonts w:cstheme="minorHAnsi"/>
          <w:color w:val="000000" w:themeColor="text1"/>
          <w:sz w:val="24"/>
          <w:szCs w:val="24"/>
        </w:rPr>
        <w:t xml:space="preserve"> approach and </w:t>
      </w:r>
      <w:r w:rsidR="002010C9" w:rsidRPr="002B5782">
        <w:rPr>
          <w:rFonts w:cstheme="minorHAnsi"/>
          <w:color w:val="000000" w:themeColor="text1"/>
          <w:sz w:val="24"/>
          <w:szCs w:val="24"/>
        </w:rPr>
        <w:t>antibody</w:t>
      </w:r>
      <w:r w:rsidR="00FC57A3">
        <w:rPr>
          <w:rFonts w:cstheme="minorHAnsi"/>
          <w:color w:val="000000" w:themeColor="text1"/>
          <w:sz w:val="24"/>
          <w:szCs w:val="24"/>
        </w:rPr>
        <w:t>-</w:t>
      </w:r>
      <w:r w:rsidR="00CC29A4" w:rsidRPr="002B5782">
        <w:rPr>
          <w:rFonts w:cstheme="minorHAnsi"/>
          <w:color w:val="000000" w:themeColor="text1"/>
          <w:sz w:val="24"/>
          <w:szCs w:val="24"/>
        </w:rPr>
        <w:t xml:space="preserve">based </w:t>
      </w:r>
      <w:r w:rsidR="00022FCA" w:rsidRPr="002B5782">
        <w:rPr>
          <w:rFonts w:cstheme="minorHAnsi"/>
          <w:color w:val="000000" w:themeColor="text1"/>
          <w:sz w:val="24"/>
          <w:szCs w:val="24"/>
        </w:rPr>
        <w:t>ELISAs</w:t>
      </w:r>
      <w:r w:rsidR="00FC57A3">
        <w:rPr>
          <w:rFonts w:cstheme="minorHAnsi"/>
          <w:color w:val="000000" w:themeColor="text1"/>
          <w:sz w:val="24"/>
          <w:szCs w:val="24"/>
        </w:rPr>
        <w:t>,</w:t>
      </w:r>
      <w:r w:rsidR="00022FCA" w:rsidRPr="002B5782">
        <w:rPr>
          <w:rFonts w:cstheme="minorHAnsi"/>
          <w:color w:val="000000" w:themeColor="text1"/>
          <w:sz w:val="24"/>
          <w:szCs w:val="24"/>
        </w:rPr>
        <w:t xml:space="preserve"> we discovered</w:t>
      </w:r>
      <w:r w:rsidR="002110BC" w:rsidRPr="002B5782">
        <w:rPr>
          <w:rFonts w:cstheme="minorHAnsi"/>
          <w:color w:val="000000" w:themeColor="text1"/>
          <w:sz w:val="24"/>
          <w:szCs w:val="24"/>
        </w:rPr>
        <w:t xml:space="preserve"> three new circulating proteins</w:t>
      </w:r>
      <w:r w:rsidR="00685D66" w:rsidRPr="002B5782">
        <w:rPr>
          <w:rFonts w:cstheme="minorHAnsi"/>
          <w:color w:val="000000" w:themeColor="text1"/>
          <w:sz w:val="24"/>
          <w:szCs w:val="24"/>
        </w:rPr>
        <w:t>, TN</w:t>
      </w:r>
      <w:r w:rsidR="007B2BA9" w:rsidRPr="002B5782">
        <w:rPr>
          <w:rFonts w:cstheme="minorHAnsi"/>
          <w:color w:val="000000" w:themeColor="text1"/>
          <w:sz w:val="24"/>
          <w:szCs w:val="24"/>
        </w:rPr>
        <w:t>FR1, T</w:t>
      </w:r>
      <w:r w:rsidR="00470B3D" w:rsidRPr="002B5782">
        <w:rPr>
          <w:rFonts w:cstheme="minorHAnsi"/>
          <w:color w:val="000000" w:themeColor="text1"/>
          <w:sz w:val="24"/>
          <w:szCs w:val="24"/>
        </w:rPr>
        <w:t>NFR2 and KIM</w:t>
      </w:r>
      <w:r w:rsidR="00FC57A3">
        <w:rPr>
          <w:rFonts w:cstheme="minorHAnsi"/>
          <w:color w:val="000000" w:themeColor="text1"/>
          <w:sz w:val="24"/>
          <w:szCs w:val="24"/>
        </w:rPr>
        <w:t>,</w:t>
      </w:r>
      <w:r w:rsidR="00470B3D" w:rsidRPr="002B5782">
        <w:rPr>
          <w:rFonts w:cstheme="minorHAnsi"/>
          <w:color w:val="000000" w:themeColor="text1"/>
          <w:sz w:val="24"/>
          <w:szCs w:val="24"/>
        </w:rPr>
        <w:t xml:space="preserve"> that </w:t>
      </w:r>
      <w:r w:rsidR="00517E67">
        <w:rPr>
          <w:rFonts w:cstheme="minorHAnsi"/>
          <w:color w:val="000000" w:themeColor="text1"/>
          <w:sz w:val="24"/>
          <w:szCs w:val="24"/>
        </w:rPr>
        <w:t>were</w:t>
      </w:r>
      <w:r w:rsidR="00470B3D" w:rsidRPr="002B5782">
        <w:rPr>
          <w:rFonts w:cstheme="minorHAnsi"/>
          <w:color w:val="000000" w:themeColor="text1"/>
          <w:sz w:val="24"/>
          <w:szCs w:val="24"/>
        </w:rPr>
        <w:t xml:space="preserve"> shown to be good</w:t>
      </w:r>
      <w:r w:rsidR="00685D66" w:rsidRPr="002B5782">
        <w:rPr>
          <w:rFonts w:cstheme="minorHAnsi"/>
          <w:color w:val="000000" w:themeColor="text1"/>
          <w:sz w:val="24"/>
          <w:szCs w:val="24"/>
        </w:rPr>
        <w:t xml:space="preserve"> predictors of </w:t>
      </w:r>
      <w:r w:rsidR="002110BC" w:rsidRPr="002B5782">
        <w:rPr>
          <w:rFonts w:cstheme="minorHAnsi"/>
          <w:color w:val="000000" w:themeColor="text1"/>
          <w:sz w:val="24"/>
          <w:szCs w:val="24"/>
        </w:rPr>
        <w:t xml:space="preserve">fast </w:t>
      </w:r>
      <w:r w:rsidR="00685D66" w:rsidRPr="002B5782">
        <w:rPr>
          <w:rFonts w:cstheme="minorHAnsi"/>
          <w:color w:val="000000" w:themeColor="text1"/>
          <w:sz w:val="24"/>
          <w:szCs w:val="24"/>
        </w:rPr>
        <w:t>kidney function decline</w:t>
      </w:r>
      <w:r w:rsidR="00341BF1" w:rsidRPr="002B5782">
        <w:rPr>
          <w:rFonts w:cstheme="minorHAnsi"/>
          <w:color w:val="000000" w:themeColor="text1"/>
          <w:sz w:val="24"/>
          <w:szCs w:val="24"/>
        </w:rPr>
        <w:t xml:space="preserve"> ()</w:t>
      </w:r>
      <w:r w:rsidR="00685D66" w:rsidRPr="002B5782">
        <w:rPr>
          <w:rFonts w:cstheme="minorHAnsi"/>
          <w:color w:val="000000" w:themeColor="text1"/>
          <w:sz w:val="24"/>
          <w:szCs w:val="24"/>
        </w:rPr>
        <w:t>.</w:t>
      </w:r>
      <w:r w:rsidR="007B2BA9" w:rsidRPr="002B5782">
        <w:rPr>
          <w:rFonts w:cstheme="minorHAnsi"/>
          <w:color w:val="000000" w:themeColor="text1"/>
          <w:sz w:val="24"/>
          <w:szCs w:val="24"/>
        </w:rPr>
        <w:t xml:space="preserve"> </w:t>
      </w:r>
      <w:r w:rsidR="00517E67">
        <w:rPr>
          <w:rFonts w:cstheme="minorHAnsi"/>
          <w:color w:val="000000" w:themeColor="text1"/>
          <w:sz w:val="24"/>
          <w:szCs w:val="24"/>
        </w:rPr>
        <w:t>We confirmed o</w:t>
      </w:r>
      <w:r w:rsidR="000840C3" w:rsidRPr="002B5782">
        <w:rPr>
          <w:rFonts w:cstheme="minorHAnsi"/>
          <w:color w:val="000000" w:themeColor="text1"/>
          <w:sz w:val="24"/>
          <w:szCs w:val="24"/>
        </w:rPr>
        <w:t>ur findings in multiple studie</w:t>
      </w:r>
      <w:r w:rsidR="00517E67">
        <w:rPr>
          <w:rFonts w:cstheme="minorHAnsi"/>
          <w:color w:val="000000" w:themeColor="text1"/>
          <w:sz w:val="24"/>
          <w:szCs w:val="24"/>
        </w:rPr>
        <w:t>s</w:t>
      </w:r>
      <w:r w:rsidR="000840C3" w:rsidRPr="002B5782">
        <w:rPr>
          <w:rFonts w:cstheme="minorHAnsi"/>
          <w:color w:val="000000" w:themeColor="text1"/>
          <w:sz w:val="24"/>
          <w:szCs w:val="24"/>
        </w:rPr>
        <w:t xml:space="preserve"> (). However,</w:t>
      </w:r>
      <w:r w:rsidR="00D35E1D" w:rsidRPr="002B5782">
        <w:rPr>
          <w:rFonts w:cstheme="minorHAnsi"/>
          <w:color w:val="000000" w:themeColor="text1"/>
          <w:sz w:val="24"/>
          <w:szCs w:val="24"/>
        </w:rPr>
        <w:t xml:space="preserve"> </w:t>
      </w:r>
      <w:r w:rsidR="000840C3" w:rsidRPr="002B5782">
        <w:rPr>
          <w:rFonts w:cstheme="minorHAnsi"/>
          <w:color w:val="000000" w:themeColor="text1"/>
          <w:sz w:val="24"/>
          <w:szCs w:val="24"/>
        </w:rPr>
        <w:t>m</w:t>
      </w:r>
      <w:r w:rsidR="007635AB" w:rsidRPr="002B5782">
        <w:rPr>
          <w:rFonts w:cstheme="minorHAnsi"/>
          <w:color w:val="000000" w:themeColor="text1"/>
          <w:sz w:val="24"/>
          <w:szCs w:val="24"/>
        </w:rPr>
        <w:t>easurement</w:t>
      </w:r>
      <w:r w:rsidR="00024E0A">
        <w:rPr>
          <w:rFonts w:cstheme="minorHAnsi"/>
          <w:color w:val="000000" w:themeColor="text1"/>
          <w:sz w:val="24"/>
          <w:szCs w:val="24"/>
        </w:rPr>
        <w:t>s</w:t>
      </w:r>
      <w:r w:rsidR="007635AB" w:rsidRPr="002B5782">
        <w:rPr>
          <w:rFonts w:cstheme="minorHAnsi"/>
          <w:color w:val="000000" w:themeColor="text1"/>
          <w:sz w:val="24"/>
          <w:szCs w:val="24"/>
        </w:rPr>
        <w:t xml:space="preserve"> of t</w:t>
      </w:r>
      <w:r w:rsidR="000840C3" w:rsidRPr="002B5782">
        <w:rPr>
          <w:rFonts w:cstheme="minorHAnsi"/>
          <w:color w:val="000000" w:themeColor="text1"/>
          <w:sz w:val="24"/>
          <w:szCs w:val="24"/>
        </w:rPr>
        <w:t>hese proteins</w:t>
      </w:r>
      <w:r w:rsidR="007B2BA9" w:rsidRPr="002B5782">
        <w:rPr>
          <w:rFonts w:cstheme="minorHAnsi"/>
          <w:color w:val="000000" w:themeColor="text1"/>
          <w:sz w:val="24"/>
          <w:szCs w:val="24"/>
        </w:rPr>
        <w:t xml:space="preserve"> do not provide optimal prediction of risk of ESKD. </w:t>
      </w:r>
      <w:r w:rsidR="00D35E1D" w:rsidRPr="002B5782">
        <w:rPr>
          <w:rFonts w:cstheme="minorHAnsi"/>
          <w:color w:val="000000" w:themeColor="text1"/>
          <w:sz w:val="24"/>
          <w:szCs w:val="24"/>
        </w:rPr>
        <w:t xml:space="preserve">Recently, </w:t>
      </w:r>
      <w:r w:rsidR="00024E0A">
        <w:rPr>
          <w:rFonts w:cstheme="minorHAnsi"/>
          <w:color w:val="000000" w:themeColor="text1"/>
          <w:sz w:val="24"/>
          <w:szCs w:val="24"/>
        </w:rPr>
        <w:t xml:space="preserve">the </w:t>
      </w:r>
      <w:r w:rsidR="00C836D5" w:rsidRPr="002B5782">
        <w:rPr>
          <w:rFonts w:eastAsiaTheme="minorEastAsia" w:cstheme="minorHAnsi"/>
          <w:color w:val="000000" w:themeColor="text1"/>
          <w:sz w:val="24"/>
          <w:szCs w:val="24"/>
        </w:rPr>
        <w:t>sear</w:t>
      </w:r>
      <w:r w:rsidR="00D35E1D" w:rsidRPr="002B5782">
        <w:rPr>
          <w:rFonts w:eastAsiaTheme="minorEastAsia" w:cstheme="minorHAnsi"/>
          <w:color w:val="000000" w:themeColor="text1"/>
          <w:sz w:val="24"/>
          <w:szCs w:val="24"/>
        </w:rPr>
        <w:t>ch for new biomarkers</w:t>
      </w:r>
      <w:r w:rsidR="007635AB" w:rsidRPr="002B5782">
        <w:rPr>
          <w:rFonts w:eastAsiaTheme="minorEastAsia" w:cstheme="minorHAnsi"/>
          <w:color w:val="000000" w:themeColor="text1"/>
          <w:sz w:val="24"/>
          <w:szCs w:val="24"/>
        </w:rPr>
        <w:t xml:space="preserve"> of diabetic kidney disease </w:t>
      </w:r>
      <w:r w:rsidR="00024E0A">
        <w:rPr>
          <w:rFonts w:eastAsiaTheme="minorEastAsia" w:cstheme="minorHAnsi"/>
          <w:color w:val="000000" w:themeColor="text1"/>
          <w:sz w:val="24"/>
          <w:szCs w:val="24"/>
        </w:rPr>
        <w:t>was</w:t>
      </w:r>
      <w:r w:rsidR="00C836D5" w:rsidRPr="002B5782">
        <w:rPr>
          <w:rFonts w:eastAsiaTheme="minorEastAsia" w:cstheme="minorHAnsi"/>
          <w:color w:val="000000" w:themeColor="text1"/>
          <w:sz w:val="24"/>
          <w:szCs w:val="24"/>
        </w:rPr>
        <w:t xml:space="preserve"> accelerated by the development and application of high throughput proteomics platforms. </w:t>
      </w:r>
      <w:r w:rsidR="007635AB" w:rsidRPr="002B5782">
        <w:rPr>
          <w:rFonts w:cstheme="minorHAnsi"/>
          <w:sz w:val="24"/>
          <w:szCs w:val="24"/>
        </w:rPr>
        <w:t>These platforms enable</w:t>
      </w:r>
      <w:r w:rsidR="00C836D5" w:rsidRPr="002B5782">
        <w:rPr>
          <w:rFonts w:cstheme="minorHAnsi"/>
          <w:sz w:val="24"/>
          <w:szCs w:val="24"/>
        </w:rPr>
        <w:t xml:space="preserve"> t</w:t>
      </w:r>
      <w:r w:rsidR="008D728A">
        <w:rPr>
          <w:rFonts w:cstheme="minorHAnsi"/>
          <w:sz w:val="24"/>
          <w:szCs w:val="24"/>
        </w:rPr>
        <w:t>he</w:t>
      </w:r>
      <w:r w:rsidR="00C836D5" w:rsidRPr="002B5782">
        <w:rPr>
          <w:rFonts w:cstheme="minorHAnsi"/>
          <w:sz w:val="24"/>
          <w:szCs w:val="24"/>
        </w:rPr>
        <w:t xml:space="preserve"> simultaneous</w:t>
      </w:r>
      <w:r w:rsidR="002110BC" w:rsidRPr="002B5782">
        <w:rPr>
          <w:rFonts w:cstheme="minorHAnsi"/>
          <w:sz w:val="24"/>
          <w:szCs w:val="24"/>
        </w:rPr>
        <w:t xml:space="preserve"> quantif</w:t>
      </w:r>
      <w:r w:rsidR="008D728A">
        <w:rPr>
          <w:rFonts w:cstheme="minorHAnsi"/>
          <w:sz w:val="24"/>
          <w:szCs w:val="24"/>
        </w:rPr>
        <w:t>ication of</w:t>
      </w:r>
      <w:r w:rsidR="007635AB" w:rsidRPr="002B5782">
        <w:rPr>
          <w:rFonts w:cstheme="minorHAnsi"/>
          <w:sz w:val="24"/>
          <w:szCs w:val="24"/>
        </w:rPr>
        <w:t xml:space="preserve"> hundreds to thousands</w:t>
      </w:r>
      <w:r w:rsidR="00C836D5" w:rsidRPr="002B5782">
        <w:rPr>
          <w:rFonts w:cstheme="minorHAnsi"/>
          <w:sz w:val="24"/>
          <w:szCs w:val="24"/>
        </w:rPr>
        <w:t xml:space="preserve"> of circulating</w:t>
      </w:r>
      <w:r w:rsidR="00D35E1D" w:rsidRPr="002B5782">
        <w:rPr>
          <w:rFonts w:cstheme="minorHAnsi"/>
          <w:sz w:val="24"/>
          <w:szCs w:val="24"/>
        </w:rPr>
        <w:t xml:space="preserve"> proteins</w:t>
      </w:r>
      <w:r w:rsidR="008D728A">
        <w:rPr>
          <w:rFonts w:cstheme="minorHAnsi"/>
          <w:sz w:val="24"/>
          <w:szCs w:val="24"/>
        </w:rPr>
        <w:t xml:space="preserve"> that</w:t>
      </w:r>
      <w:r w:rsidR="00C836D5" w:rsidRPr="002B5782">
        <w:rPr>
          <w:rFonts w:cstheme="minorHAnsi"/>
          <w:sz w:val="24"/>
          <w:szCs w:val="24"/>
        </w:rPr>
        <w:t xml:space="preserve"> </w:t>
      </w:r>
      <w:r w:rsidR="002110BC" w:rsidRPr="002B5782">
        <w:rPr>
          <w:rFonts w:cstheme="minorHAnsi"/>
          <w:sz w:val="24"/>
          <w:szCs w:val="24"/>
        </w:rPr>
        <w:t xml:space="preserve">can be examined as candidate biomarkers to predict </w:t>
      </w:r>
      <w:r w:rsidR="00156C30" w:rsidRPr="002B5782">
        <w:rPr>
          <w:rFonts w:cstheme="minorHAnsi"/>
          <w:sz w:val="24"/>
          <w:szCs w:val="24"/>
        </w:rPr>
        <w:t xml:space="preserve">risk of </w:t>
      </w:r>
      <w:r w:rsidR="002110BC" w:rsidRPr="002B5782">
        <w:rPr>
          <w:rFonts w:cstheme="minorHAnsi"/>
          <w:sz w:val="24"/>
          <w:szCs w:val="24"/>
        </w:rPr>
        <w:t>ESKD</w:t>
      </w:r>
      <w:r w:rsidR="000840C3" w:rsidRPr="002B5782">
        <w:rPr>
          <w:rFonts w:cstheme="minorHAnsi"/>
          <w:sz w:val="24"/>
          <w:szCs w:val="24"/>
        </w:rPr>
        <w:t>.</w:t>
      </w:r>
      <w:r w:rsidR="00DA7C34" w:rsidRPr="002B5782">
        <w:rPr>
          <w:rFonts w:cstheme="minorHAnsi"/>
          <w:sz w:val="24"/>
          <w:szCs w:val="24"/>
        </w:rPr>
        <w:t xml:space="preserve"> </w:t>
      </w:r>
    </w:p>
    <w:p w14:paraId="4643F929" w14:textId="77777777" w:rsidR="00FA61DD" w:rsidRPr="002B5782" w:rsidRDefault="00B03FA9" w:rsidP="00B03FA9">
      <w:pPr>
        <w:tabs>
          <w:tab w:val="left" w:pos="540"/>
        </w:tabs>
        <w:spacing w:after="240" w:line="360" w:lineRule="auto"/>
        <w:outlineLvl w:val="0"/>
        <w:rPr>
          <w:rFonts w:cstheme="minorHAnsi"/>
          <w:sz w:val="24"/>
          <w:szCs w:val="24"/>
        </w:rPr>
      </w:pPr>
      <w:r>
        <w:rPr>
          <w:rFonts w:cstheme="minorHAnsi"/>
          <w:sz w:val="24"/>
          <w:szCs w:val="24"/>
        </w:rPr>
        <w:tab/>
      </w:r>
      <w:r w:rsidR="00284CD9">
        <w:rPr>
          <w:rFonts w:cstheme="minorHAnsi"/>
          <w:sz w:val="24"/>
          <w:szCs w:val="24"/>
        </w:rPr>
        <w:t>U</w:t>
      </w:r>
      <w:r w:rsidR="000C64AC" w:rsidRPr="002B5782">
        <w:rPr>
          <w:rFonts w:cstheme="minorHAnsi"/>
          <w:sz w:val="24"/>
          <w:szCs w:val="24"/>
        </w:rPr>
        <w:t>sing an</w:t>
      </w:r>
      <w:r w:rsidR="00DA7C34" w:rsidRPr="002B5782">
        <w:rPr>
          <w:rFonts w:cstheme="minorHAnsi"/>
          <w:sz w:val="24"/>
          <w:szCs w:val="24"/>
        </w:rPr>
        <w:t xml:space="preserve"> aptamer</w:t>
      </w:r>
      <w:r w:rsidR="00517E67">
        <w:rPr>
          <w:rFonts w:cstheme="minorHAnsi"/>
          <w:sz w:val="24"/>
          <w:szCs w:val="24"/>
        </w:rPr>
        <w:t>-</w:t>
      </w:r>
      <w:r w:rsidR="00DA7C34" w:rsidRPr="002B5782">
        <w:rPr>
          <w:rFonts w:cstheme="minorHAnsi"/>
          <w:sz w:val="24"/>
          <w:szCs w:val="24"/>
        </w:rPr>
        <w:t xml:space="preserve">based </w:t>
      </w:r>
      <w:proofErr w:type="spellStart"/>
      <w:r w:rsidR="00DA7C34" w:rsidRPr="002B5782">
        <w:rPr>
          <w:rFonts w:cstheme="minorHAnsi"/>
          <w:sz w:val="24"/>
          <w:szCs w:val="24"/>
        </w:rPr>
        <w:t>SOMAscan</w:t>
      </w:r>
      <w:proofErr w:type="spellEnd"/>
      <w:r w:rsidR="00DA7C34" w:rsidRPr="002B5782">
        <w:rPr>
          <w:rFonts w:cstheme="minorHAnsi"/>
          <w:sz w:val="24"/>
          <w:szCs w:val="24"/>
        </w:rPr>
        <w:t xml:space="preserve"> proteomics platform</w:t>
      </w:r>
      <w:r w:rsidR="00CA23E6">
        <w:rPr>
          <w:rFonts w:cstheme="minorHAnsi"/>
          <w:sz w:val="24"/>
          <w:szCs w:val="24"/>
        </w:rPr>
        <w:t>,</w:t>
      </w:r>
      <w:r w:rsidR="00DA7C34" w:rsidRPr="002B5782">
        <w:rPr>
          <w:rFonts w:cstheme="minorHAnsi"/>
          <w:sz w:val="24"/>
          <w:szCs w:val="24"/>
        </w:rPr>
        <w:t xml:space="preserve"> we performed a study among individuals with diabetes</w:t>
      </w:r>
      <w:r w:rsidR="00517E67">
        <w:rPr>
          <w:rFonts w:cstheme="minorHAnsi"/>
          <w:sz w:val="24"/>
          <w:szCs w:val="24"/>
        </w:rPr>
        <w:t>,</w:t>
      </w:r>
      <w:r w:rsidR="00DA7C34" w:rsidRPr="002B5782">
        <w:rPr>
          <w:rFonts w:cstheme="minorHAnsi"/>
          <w:sz w:val="24"/>
          <w:szCs w:val="24"/>
        </w:rPr>
        <w:t xml:space="preserve"> in which we identified 43 circulating proteins associated with risk of ESKD</w:t>
      </w:r>
      <w:r w:rsidR="000C64AC" w:rsidRPr="002B5782">
        <w:rPr>
          <w:rFonts w:cstheme="minorHAnsi"/>
          <w:sz w:val="24"/>
          <w:szCs w:val="24"/>
        </w:rPr>
        <w:t xml:space="preserve"> ()</w:t>
      </w:r>
      <w:r w:rsidR="00DA7C34" w:rsidRPr="002B5782">
        <w:rPr>
          <w:rFonts w:cstheme="minorHAnsi"/>
          <w:sz w:val="24"/>
          <w:szCs w:val="24"/>
        </w:rPr>
        <w:t>. Severa</w:t>
      </w:r>
      <w:r w:rsidR="000C64AC" w:rsidRPr="002B5782">
        <w:rPr>
          <w:rFonts w:cstheme="minorHAnsi"/>
          <w:sz w:val="24"/>
          <w:szCs w:val="24"/>
        </w:rPr>
        <w:t xml:space="preserve">l other studies were </w:t>
      </w:r>
      <w:r w:rsidR="00DA7C34" w:rsidRPr="002B5782">
        <w:rPr>
          <w:rFonts w:cstheme="minorHAnsi"/>
          <w:sz w:val="24"/>
          <w:szCs w:val="24"/>
        </w:rPr>
        <w:t xml:space="preserve">conducted </w:t>
      </w:r>
      <w:r w:rsidR="003B5E8B">
        <w:rPr>
          <w:rFonts w:cstheme="minorHAnsi"/>
          <w:sz w:val="24"/>
          <w:szCs w:val="24"/>
        </w:rPr>
        <w:t>on</w:t>
      </w:r>
      <w:r w:rsidR="00DA7C34" w:rsidRPr="002B5782">
        <w:rPr>
          <w:rFonts w:cstheme="minorHAnsi"/>
          <w:sz w:val="24"/>
          <w:szCs w:val="24"/>
        </w:rPr>
        <w:t xml:space="preserve"> individuals </w:t>
      </w:r>
      <w:r w:rsidR="003B5E8B">
        <w:rPr>
          <w:rFonts w:cstheme="minorHAnsi"/>
          <w:sz w:val="24"/>
          <w:szCs w:val="24"/>
        </w:rPr>
        <w:t>in the</w:t>
      </w:r>
      <w:r w:rsidR="00DA7C34" w:rsidRPr="002B5782">
        <w:rPr>
          <w:rFonts w:cstheme="minorHAnsi"/>
          <w:sz w:val="24"/>
          <w:szCs w:val="24"/>
        </w:rPr>
        <w:t xml:space="preserve"> general population</w:t>
      </w:r>
      <w:r w:rsidR="00C941DB" w:rsidRPr="002B5782">
        <w:rPr>
          <w:rFonts w:cstheme="minorHAnsi"/>
          <w:sz w:val="24"/>
          <w:szCs w:val="24"/>
        </w:rPr>
        <w:t xml:space="preserve"> in which </w:t>
      </w:r>
      <w:r w:rsidR="00585112">
        <w:rPr>
          <w:rFonts w:cstheme="minorHAnsi"/>
          <w:sz w:val="24"/>
          <w:szCs w:val="24"/>
        </w:rPr>
        <w:t xml:space="preserve">the </w:t>
      </w:r>
      <w:proofErr w:type="spellStart"/>
      <w:r w:rsidR="000C64AC" w:rsidRPr="002B5782">
        <w:rPr>
          <w:rFonts w:cstheme="minorHAnsi"/>
          <w:sz w:val="24"/>
          <w:szCs w:val="24"/>
        </w:rPr>
        <w:t>SOMAscan</w:t>
      </w:r>
      <w:proofErr w:type="spellEnd"/>
      <w:r w:rsidR="000C64AC" w:rsidRPr="002B5782">
        <w:rPr>
          <w:rFonts w:cstheme="minorHAnsi"/>
          <w:sz w:val="24"/>
          <w:szCs w:val="24"/>
        </w:rPr>
        <w:t xml:space="preserve"> platform was</w:t>
      </w:r>
      <w:r w:rsidR="00C941DB" w:rsidRPr="002B5782">
        <w:rPr>
          <w:rFonts w:cstheme="minorHAnsi"/>
          <w:sz w:val="24"/>
          <w:szCs w:val="24"/>
        </w:rPr>
        <w:t xml:space="preserve"> used. In those studies</w:t>
      </w:r>
      <w:r w:rsidR="00585112">
        <w:rPr>
          <w:rFonts w:cstheme="minorHAnsi"/>
          <w:sz w:val="24"/>
          <w:szCs w:val="24"/>
        </w:rPr>
        <w:t>,</w:t>
      </w:r>
      <w:r w:rsidR="00C941DB" w:rsidRPr="002B5782">
        <w:rPr>
          <w:rFonts w:cstheme="minorHAnsi"/>
          <w:sz w:val="24"/>
          <w:szCs w:val="24"/>
        </w:rPr>
        <w:t xml:space="preserve"> multiple circulating proteins were</w:t>
      </w:r>
      <w:r w:rsidR="000C64AC" w:rsidRPr="002B5782">
        <w:rPr>
          <w:rFonts w:cstheme="minorHAnsi"/>
          <w:sz w:val="24"/>
          <w:szCs w:val="24"/>
        </w:rPr>
        <w:t xml:space="preserve"> found to be</w:t>
      </w:r>
      <w:r w:rsidR="00C941DB" w:rsidRPr="002B5782">
        <w:rPr>
          <w:rFonts w:cstheme="minorHAnsi"/>
          <w:sz w:val="24"/>
          <w:szCs w:val="24"/>
        </w:rPr>
        <w:t xml:space="preserve"> associated with annual changes in estimated kidney function during longitudinal </w:t>
      </w:r>
      <w:r w:rsidR="000C64AC" w:rsidRPr="002B5782">
        <w:rPr>
          <w:rFonts w:cstheme="minorHAnsi"/>
          <w:sz w:val="24"/>
          <w:szCs w:val="24"/>
        </w:rPr>
        <w:t>obser</w:t>
      </w:r>
      <w:r w:rsidR="00C941DB" w:rsidRPr="002B5782">
        <w:rPr>
          <w:rFonts w:cstheme="minorHAnsi"/>
          <w:sz w:val="24"/>
          <w:szCs w:val="24"/>
        </w:rPr>
        <w:t xml:space="preserve">vation. Many of the proteins were the same as </w:t>
      </w:r>
      <w:r w:rsidR="00F61D92">
        <w:rPr>
          <w:rFonts w:cstheme="minorHAnsi"/>
          <w:sz w:val="24"/>
          <w:szCs w:val="24"/>
        </w:rPr>
        <w:t xml:space="preserve">in </w:t>
      </w:r>
      <w:r w:rsidR="00C941DB" w:rsidRPr="002B5782">
        <w:rPr>
          <w:rFonts w:cstheme="minorHAnsi"/>
          <w:sz w:val="24"/>
          <w:szCs w:val="24"/>
        </w:rPr>
        <w:t>our findings. Unfortunately</w:t>
      </w:r>
      <w:r w:rsidR="00D772E5">
        <w:rPr>
          <w:rFonts w:cstheme="minorHAnsi"/>
          <w:sz w:val="24"/>
          <w:szCs w:val="24"/>
        </w:rPr>
        <w:t>,</w:t>
      </w:r>
      <w:r w:rsidR="00C941DB" w:rsidRPr="002B5782">
        <w:rPr>
          <w:rFonts w:cstheme="minorHAnsi"/>
          <w:sz w:val="24"/>
          <w:szCs w:val="24"/>
        </w:rPr>
        <w:t xml:space="preserve"> the analyses </w:t>
      </w:r>
      <w:r w:rsidR="00C941DB" w:rsidRPr="002B5782">
        <w:rPr>
          <w:rFonts w:cstheme="minorHAnsi"/>
          <w:sz w:val="24"/>
          <w:szCs w:val="24"/>
        </w:rPr>
        <w:lastRenderedPageBreak/>
        <w:t xml:space="preserve">were limited to examination of individual proteins </w:t>
      </w:r>
      <w:r w:rsidR="00517E67" w:rsidRPr="002B5782">
        <w:rPr>
          <w:rFonts w:cstheme="minorHAnsi"/>
          <w:sz w:val="24"/>
          <w:szCs w:val="24"/>
        </w:rPr>
        <w:t xml:space="preserve">in all these studies </w:t>
      </w:r>
      <w:r w:rsidR="00C941DB" w:rsidRPr="002B5782">
        <w:rPr>
          <w:rFonts w:cstheme="minorHAnsi"/>
          <w:sz w:val="24"/>
          <w:szCs w:val="24"/>
        </w:rPr>
        <w:t xml:space="preserve">and </w:t>
      </w:r>
      <w:r w:rsidR="003B5DD5">
        <w:rPr>
          <w:rFonts w:cstheme="minorHAnsi"/>
          <w:sz w:val="24"/>
          <w:szCs w:val="24"/>
        </w:rPr>
        <w:t>we did not</w:t>
      </w:r>
      <w:r w:rsidR="00C941DB" w:rsidRPr="002B5782">
        <w:rPr>
          <w:rFonts w:cstheme="minorHAnsi"/>
          <w:sz w:val="24"/>
          <w:szCs w:val="24"/>
        </w:rPr>
        <w:t xml:space="preserve"> attempt to </w:t>
      </w:r>
      <w:r w:rsidR="00D772E5" w:rsidRPr="002B5782">
        <w:rPr>
          <w:rFonts w:cstheme="minorHAnsi"/>
          <w:sz w:val="24"/>
          <w:szCs w:val="24"/>
        </w:rPr>
        <w:t xml:space="preserve">further </w:t>
      </w:r>
      <w:r w:rsidR="00C941DB" w:rsidRPr="002B5782">
        <w:rPr>
          <w:rFonts w:cstheme="minorHAnsi"/>
          <w:sz w:val="24"/>
          <w:szCs w:val="24"/>
        </w:rPr>
        <w:t xml:space="preserve">explore the disease </w:t>
      </w:r>
      <w:r w:rsidR="002700C0" w:rsidRPr="002B5782">
        <w:rPr>
          <w:rFonts w:cstheme="minorHAnsi"/>
          <w:sz w:val="24"/>
          <w:szCs w:val="24"/>
        </w:rPr>
        <w:t>processes</w:t>
      </w:r>
      <w:r w:rsidR="00C941DB" w:rsidRPr="002B5782">
        <w:rPr>
          <w:rFonts w:cstheme="minorHAnsi"/>
          <w:sz w:val="24"/>
          <w:szCs w:val="24"/>
        </w:rPr>
        <w:t xml:space="preserve"> underlying fast kidney function decline.</w:t>
      </w:r>
    </w:p>
    <w:p w14:paraId="38BA821F" w14:textId="7C9F6D33" w:rsidR="00B03FA9" w:rsidRDefault="00B03FA9" w:rsidP="00B03FA9">
      <w:pPr>
        <w:tabs>
          <w:tab w:val="left" w:pos="540"/>
          <w:tab w:val="left" w:pos="5640"/>
        </w:tabs>
        <w:spacing w:after="240" w:line="360" w:lineRule="auto"/>
        <w:outlineLvl w:val="0"/>
        <w:rPr>
          <w:rFonts w:cstheme="minorHAnsi"/>
          <w:sz w:val="24"/>
          <w:szCs w:val="24"/>
        </w:rPr>
      </w:pPr>
      <w:r>
        <w:rPr>
          <w:rFonts w:cstheme="minorHAnsi"/>
          <w:sz w:val="24"/>
          <w:szCs w:val="24"/>
        </w:rPr>
        <w:tab/>
      </w:r>
      <w:r w:rsidR="00FA61DD" w:rsidRPr="002B5782">
        <w:rPr>
          <w:rFonts w:eastAsiaTheme="minorEastAsia" w:cstheme="minorHAnsi"/>
          <w:sz w:val="24"/>
          <w:szCs w:val="24"/>
          <w:lang w:eastAsia="ja-JP"/>
        </w:rPr>
        <w:t>T</w:t>
      </w:r>
      <w:r w:rsidR="00F23BCD" w:rsidRPr="002B5782">
        <w:rPr>
          <w:rFonts w:eastAsiaTheme="minorEastAsia" w:cstheme="minorHAnsi"/>
          <w:sz w:val="24"/>
          <w:szCs w:val="24"/>
          <w:lang w:eastAsia="ja-JP"/>
        </w:rPr>
        <w:t xml:space="preserve">he present </w:t>
      </w:r>
      <w:r w:rsidR="00FA61DD" w:rsidRPr="002B5782">
        <w:rPr>
          <w:rFonts w:eastAsiaTheme="minorEastAsia" w:cstheme="minorHAnsi"/>
          <w:sz w:val="24"/>
          <w:szCs w:val="24"/>
          <w:lang w:eastAsia="ja-JP"/>
        </w:rPr>
        <w:t xml:space="preserve">global proteomic </w:t>
      </w:r>
      <w:r w:rsidR="00F23BCD" w:rsidRPr="002B5782">
        <w:rPr>
          <w:rFonts w:eastAsiaTheme="minorEastAsia" w:cstheme="minorHAnsi"/>
          <w:sz w:val="24"/>
          <w:szCs w:val="24"/>
          <w:lang w:eastAsia="ja-JP"/>
        </w:rPr>
        <w:t>study</w:t>
      </w:r>
      <w:r w:rsidR="00FA61DD" w:rsidRPr="002B5782">
        <w:rPr>
          <w:rFonts w:eastAsiaTheme="minorEastAsia" w:cstheme="minorHAnsi"/>
          <w:sz w:val="24"/>
          <w:szCs w:val="24"/>
          <w:lang w:eastAsia="ja-JP"/>
        </w:rPr>
        <w:t xml:space="preserve"> aimed </w:t>
      </w:r>
      <w:r w:rsidR="00400FD1" w:rsidRPr="002B5782">
        <w:rPr>
          <w:rFonts w:eastAsiaTheme="minorEastAsia" w:cstheme="minorHAnsi"/>
          <w:sz w:val="24"/>
          <w:szCs w:val="24"/>
          <w:lang w:eastAsia="ja-JP"/>
        </w:rPr>
        <w:t xml:space="preserve">not only </w:t>
      </w:r>
      <w:r w:rsidR="00FA61DD" w:rsidRPr="002B5782">
        <w:rPr>
          <w:rFonts w:eastAsiaTheme="minorEastAsia" w:cstheme="minorHAnsi"/>
          <w:sz w:val="24"/>
          <w:szCs w:val="24"/>
          <w:lang w:eastAsia="ja-JP"/>
        </w:rPr>
        <w:t>to find</w:t>
      </w:r>
      <w:r w:rsidR="00FA61DD" w:rsidRPr="002B5782">
        <w:rPr>
          <w:rFonts w:cstheme="minorHAnsi"/>
          <w:sz w:val="24"/>
          <w:szCs w:val="24"/>
        </w:rPr>
        <w:t xml:space="preserve"> </w:t>
      </w:r>
      <w:r w:rsidR="00FA61DD" w:rsidRPr="002B5782">
        <w:rPr>
          <w:rFonts w:eastAsiaTheme="minorEastAsia" w:cstheme="minorHAnsi"/>
          <w:sz w:val="24"/>
          <w:szCs w:val="24"/>
          <w:lang w:eastAsia="ja-JP"/>
        </w:rPr>
        <w:t>circulating proteins associated with fast progression to ESKD in diabetes</w:t>
      </w:r>
      <w:r w:rsidR="00AB07F9">
        <w:rPr>
          <w:rFonts w:eastAsiaTheme="minorEastAsia" w:cstheme="minorHAnsi"/>
          <w:sz w:val="24"/>
          <w:szCs w:val="24"/>
          <w:lang w:eastAsia="ja-JP"/>
        </w:rPr>
        <w:t>,</w:t>
      </w:r>
      <w:r w:rsidR="00FA61DD" w:rsidRPr="002B5782">
        <w:rPr>
          <w:rFonts w:eastAsiaTheme="minorEastAsia" w:cstheme="minorHAnsi"/>
          <w:sz w:val="24"/>
          <w:szCs w:val="24"/>
          <w:lang w:eastAsia="ja-JP"/>
        </w:rPr>
        <w:t xml:space="preserve"> but also to carry out pathway analys</w:t>
      </w:r>
      <w:r w:rsidR="00AB07F9">
        <w:rPr>
          <w:rFonts w:eastAsiaTheme="minorEastAsia" w:cstheme="minorHAnsi"/>
          <w:sz w:val="24"/>
          <w:szCs w:val="24"/>
          <w:lang w:eastAsia="ja-JP"/>
        </w:rPr>
        <w:t>e</w:t>
      </w:r>
      <w:r w:rsidR="00FA61DD" w:rsidRPr="002B5782">
        <w:rPr>
          <w:rFonts w:eastAsiaTheme="minorEastAsia" w:cstheme="minorHAnsi"/>
          <w:sz w:val="24"/>
          <w:szCs w:val="24"/>
          <w:lang w:eastAsia="ja-JP"/>
        </w:rPr>
        <w:t>s to</w:t>
      </w:r>
      <w:r w:rsidR="005F391F" w:rsidRPr="005F391F">
        <w:rPr>
          <w:rFonts w:cstheme="minorHAnsi"/>
          <w:sz w:val="24"/>
          <w:szCs w:val="24"/>
        </w:rPr>
        <w:t xml:space="preserve"> identify</w:t>
      </w:r>
      <w:r w:rsidR="00FA61DD" w:rsidRPr="005F391F">
        <w:rPr>
          <w:rFonts w:cstheme="minorHAnsi"/>
          <w:sz w:val="24"/>
          <w:szCs w:val="24"/>
        </w:rPr>
        <w:t xml:space="preserve"> biological pathways/disease processes that underlie fast kidney function decline.</w:t>
      </w:r>
      <w:r w:rsidR="00FA61DD" w:rsidRPr="002B5782">
        <w:rPr>
          <w:rFonts w:cstheme="minorHAnsi"/>
          <w:sz w:val="24"/>
          <w:szCs w:val="24"/>
        </w:rPr>
        <w:t xml:space="preserve"> </w:t>
      </w:r>
      <w:r w:rsidR="00FA61DD" w:rsidRPr="002B5782">
        <w:rPr>
          <w:rFonts w:eastAsiaTheme="minorEastAsia" w:cstheme="minorHAnsi"/>
          <w:sz w:val="24"/>
          <w:szCs w:val="24"/>
          <w:lang w:eastAsia="ja-JP"/>
        </w:rPr>
        <w:t xml:space="preserve">We used </w:t>
      </w:r>
      <w:r w:rsidR="00B943A1" w:rsidRPr="002B5782">
        <w:rPr>
          <w:rFonts w:cstheme="minorHAnsi"/>
          <w:sz w:val="24"/>
          <w:szCs w:val="24"/>
        </w:rPr>
        <w:t xml:space="preserve">the OLINK </w:t>
      </w:r>
      <w:proofErr w:type="spellStart"/>
      <w:r w:rsidR="00B943A1" w:rsidRPr="002B5782">
        <w:rPr>
          <w:rFonts w:cstheme="minorHAnsi"/>
          <w:sz w:val="24"/>
          <w:szCs w:val="24"/>
        </w:rPr>
        <w:t>Proseek</w:t>
      </w:r>
      <w:proofErr w:type="spellEnd"/>
      <w:r w:rsidR="00B943A1" w:rsidRPr="002B5782">
        <w:rPr>
          <w:rFonts w:cstheme="minorHAnsi"/>
          <w:sz w:val="24"/>
          <w:szCs w:val="24"/>
        </w:rPr>
        <w:t xml:space="preserve"> Multiplex</w:t>
      </w:r>
      <w:r w:rsidR="00CF7D33" w:rsidRPr="002B5782">
        <w:rPr>
          <w:rFonts w:cstheme="minorHAnsi"/>
          <w:sz w:val="24"/>
          <w:szCs w:val="24"/>
        </w:rPr>
        <w:t xml:space="preserve"> proteomics</w:t>
      </w:r>
      <w:r w:rsidR="00EF2823" w:rsidRPr="002B5782">
        <w:rPr>
          <w:rFonts w:cstheme="minorHAnsi"/>
          <w:sz w:val="24"/>
          <w:szCs w:val="24"/>
        </w:rPr>
        <w:t xml:space="preserve"> platform</w:t>
      </w:r>
      <w:r w:rsidR="006D6790">
        <w:rPr>
          <w:rFonts w:cstheme="minorHAnsi"/>
          <w:sz w:val="24"/>
          <w:szCs w:val="24"/>
        </w:rPr>
        <w:t>,</w:t>
      </w:r>
      <w:r w:rsidR="00EF2823" w:rsidRPr="002B5782">
        <w:rPr>
          <w:rFonts w:cstheme="minorHAnsi"/>
          <w:sz w:val="24"/>
          <w:szCs w:val="24"/>
        </w:rPr>
        <w:t xml:space="preserve"> which</w:t>
      </w:r>
      <w:r w:rsidR="00B943A1" w:rsidRPr="002B5782">
        <w:rPr>
          <w:rFonts w:cstheme="minorHAnsi"/>
          <w:sz w:val="24"/>
          <w:szCs w:val="24"/>
        </w:rPr>
        <w:t xml:space="preserve"> measure</w:t>
      </w:r>
      <w:r w:rsidR="00EF2823" w:rsidRPr="002B5782">
        <w:rPr>
          <w:rFonts w:cstheme="minorHAnsi"/>
          <w:sz w:val="24"/>
          <w:szCs w:val="24"/>
        </w:rPr>
        <w:t>s</w:t>
      </w:r>
      <w:r w:rsidR="00CF7D33" w:rsidRPr="002B5782">
        <w:rPr>
          <w:rFonts w:cstheme="minorHAnsi"/>
          <w:sz w:val="24"/>
          <w:szCs w:val="24"/>
        </w:rPr>
        <w:t xml:space="preserve"> </w:t>
      </w:r>
      <w:r w:rsidR="00D14F61" w:rsidRPr="002B5782">
        <w:rPr>
          <w:rFonts w:cstheme="minorHAnsi"/>
          <w:sz w:val="24"/>
          <w:szCs w:val="24"/>
        </w:rPr>
        <w:t>proteins</w:t>
      </w:r>
      <w:r w:rsidR="00CF7D33" w:rsidRPr="002B5782">
        <w:rPr>
          <w:rFonts w:cstheme="minorHAnsi"/>
          <w:sz w:val="24"/>
          <w:szCs w:val="24"/>
        </w:rPr>
        <w:t xml:space="preserve"> by real-time qPCR using proximity extension assay (PEA) </w:t>
      </w:r>
      <w:r w:rsidR="00B943A1" w:rsidRPr="002B5782">
        <w:rPr>
          <w:rFonts w:cstheme="minorHAnsi"/>
          <w:sz w:val="24"/>
          <w:szCs w:val="24"/>
        </w:rPr>
        <w:t xml:space="preserve">technology (16). </w:t>
      </w:r>
      <w:r w:rsidR="000C64AC" w:rsidRPr="002B5782">
        <w:rPr>
          <w:rFonts w:cstheme="minorHAnsi"/>
          <w:sz w:val="24"/>
          <w:szCs w:val="24"/>
        </w:rPr>
        <w:t xml:space="preserve">This platform </w:t>
      </w:r>
      <w:r w:rsidR="00400FD1">
        <w:rPr>
          <w:rFonts w:cstheme="minorHAnsi"/>
          <w:sz w:val="24"/>
          <w:szCs w:val="24"/>
        </w:rPr>
        <w:t>has</w:t>
      </w:r>
      <w:r w:rsidR="000C64AC" w:rsidRPr="002B5782">
        <w:rPr>
          <w:rFonts w:cstheme="minorHAnsi"/>
          <w:sz w:val="24"/>
          <w:szCs w:val="24"/>
        </w:rPr>
        <w:t xml:space="preserve"> better precision and is more specific than </w:t>
      </w:r>
      <w:proofErr w:type="spellStart"/>
      <w:r w:rsidR="000C64AC" w:rsidRPr="002B5782">
        <w:rPr>
          <w:rFonts w:cstheme="minorHAnsi"/>
          <w:sz w:val="24"/>
          <w:szCs w:val="24"/>
        </w:rPr>
        <w:t>SOMAscan</w:t>
      </w:r>
      <w:proofErr w:type="spellEnd"/>
      <w:r w:rsidR="00FA61DD" w:rsidRPr="002B5782">
        <w:rPr>
          <w:rFonts w:cstheme="minorHAnsi"/>
          <w:sz w:val="24"/>
          <w:szCs w:val="24"/>
        </w:rPr>
        <w:t xml:space="preserve"> </w:t>
      </w:r>
      <w:r w:rsidR="006D6790">
        <w:rPr>
          <w:rFonts w:cstheme="minorHAnsi"/>
          <w:sz w:val="24"/>
          <w:szCs w:val="24"/>
        </w:rPr>
        <w:t xml:space="preserve">and </w:t>
      </w:r>
      <w:r w:rsidR="009A6535">
        <w:rPr>
          <w:rFonts w:cstheme="minorHAnsi"/>
          <w:sz w:val="24"/>
          <w:szCs w:val="24"/>
        </w:rPr>
        <w:t>also</w:t>
      </w:r>
      <w:r w:rsidR="00FA61DD" w:rsidRPr="002B5782">
        <w:rPr>
          <w:rFonts w:cstheme="minorHAnsi"/>
          <w:sz w:val="24"/>
          <w:szCs w:val="24"/>
        </w:rPr>
        <w:t xml:space="preserve"> comprises different </w:t>
      </w:r>
      <w:r w:rsidR="00327B74" w:rsidRPr="002B5782">
        <w:rPr>
          <w:rFonts w:cstheme="minorHAnsi"/>
          <w:sz w:val="24"/>
          <w:szCs w:val="24"/>
        </w:rPr>
        <w:t>proteins</w:t>
      </w:r>
      <w:r w:rsidR="00400FD1">
        <w:rPr>
          <w:rFonts w:cstheme="minorHAnsi"/>
          <w:sz w:val="24"/>
          <w:szCs w:val="24"/>
        </w:rPr>
        <w:t>,</w:t>
      </w:r>
      <w:r w:rsidR="00327B74">
        <w:rPr>
          <w:rFonts w:cstheme="minorHAnsi"/>
          <w:sz w:val="24"/>
          <w:szCs w:val="24"/>
        </w:rPr>
        <w:t xml:space="preserve"> but</w:t>
      </w:r>
      <w:r w:rsidR="00FA61DD" w:rsidRPr="002B5782">
        <w:rPr>
          <w:rFonts w:cstheme="minorHAnsi"/>
          <w:sz w:val="24"/>
          <w:szCs w:val="24"/>
        </w:rPr>
        <w:t xml:space="preserve"> represen</w:t>
      </w:r>
      <w:r w:rsidR="00F1698D">
        <w:rPr>
          <w:rFonts w:cstheme="minorHAnsi"/>
          <w:sz w:val="24"/>
          <w:szCs w:val="24"/>
        </w:rPr>
        <w:t>ts</w:t>
      </w:r>
      <w:r w:rsidR="00FA61DD" w:rsidRPr="002B5782">
        <w:rPr>
          <w:rFonts w:cstheme="minorHAnsi"/>
          <w:sz w:val="24"/>
          <w:szCs w:val="24"/>
        </w:rPr>
        <w:t xml:space="preserve"> many of the same pathways.</w:t>
      </w:r>
    </w:p>
    <w:p w14:paraId="661EAC23" w14:textId="77777777" w:rsidR="00342D1D" w:rsidRPr="002B5782" w:rsidRDefault="00B03FA9" w:rsidP="00B03FA9">
      <w:pPr>
        <w:tabs>
          <w:tab w:val="left" w:pos="540"/>
          <w:tab w:val="left" w:pos="5640"/>
        </w:tabs>
        <w:spacing w:after="240" w:line="360" w:lineRule="auto"/>
        <w:outlineLvl w:val="0"/>
        <w:rPr>
          <w:rFonts w:eastAsiaTheme="minorEastAsia" w:cstheme="minorHAnsi"/>
          <w:sz w:val="24"/>
          <w:szCs w:val="24"/>
          <w:lang w:eastAsia="ja-JP"/>
        </w:rPr>
      </w:pPr>
      <w:r>
        <w:rPr>
          <w:rFonts w:cstheme="minorHAnsi"/>
          <w:sz w:val="24"/>
          <w:szCs w:val="24"/>
        </w:rPr>
        <w:tab/>
      </w:r>
      <w:r w:rsidR="00B943A1" w:rsidRPr="002B5782">
        <w:rPr>
          <w:rFonts w:cstheme="minorHAnsi"/>
          <w:sz w:val="24"/>
          <w:szCs w:val="24"/>
        </w:rPr>
        <w:t>In</w:t>
      </w:r>
      <w:r w:rsidR="006757C7" w:rsidRPr="002B5782">
        <w:rPr>
          <w:rFonts w:cstheme="minorHAnsi"/>
          <w:sz w:val="24"/>
          <w:szCs w:val="24"/>
        </w:rPr>
        <w:t xml:space="preserve"> our study</w:t>
      </w:r>
      <w:r w:rsidR="00F1698D">
        <w:rPr>
          <w:rFonts w:cstheme="minorHAnsi"/>
          <w:sz w:val="24"/>
          <w:szCs w:val="24"/>
        </w:rPr>
        <w:t>,</w:t>
      </w:r>
      <w:r w:rsidR="006757C7" w:rsidRPr="002B5782">
        <w:rPr>
          <w:rFonts w:cstheme="minorHAnsi"/>
          <w:sz w:val="24"/>
          <w:szCs w:val="24"/>
        </w:rPr>
        <w:t xml:space="preserve"> </w:t>
      </w:r>
      <w:r w:rsidR="00926D85" w:rsidRPr="002B5782">
        <w:rPr>
          <w:rFonts w:cstheme="minorHAnsi"/>
          <w:sz w:val="24"/>
          <w:szCs w:val="24"/>
        </w:rPr>
        <w:t>456 proteins present on</w:t>
      </w:r>
      <w:r w:rsidR="00CF7D33" w:rsidRPr="002B5782">
        <w:rPr>
          <w:rFonts w:cstheme="minorHAnsi"/>
          <w:sz w:val="24"/>
          <w:szCs w:val="24"/>
        </w:rPr>
        <w:t xml:space="preserve"> </w:t>
      </w:r>
      <w:r w:rsidR="007635AB" w:rsidRPr="002B5782">
        <w:rPr>
          <w:rFonts w:cstheme="minorHAnsi"/>
          <w:sz w:val="24"/>
          <w:szCs w:val="24"/>
        </w:rPr>
        <w:t>5</w:t>
      </w:r>
      <w:r w:rsidR="00EF2823" w:rsidRPr="002B5782">
        <w:rPr>
          <w:rFonts w:cstheme="minorHAnsi"/>
          <w:sz w:val="24"/>
          <w:szCs w:val="24"/>
        </w:rPr>
        <w:t xml:space="preserve"> OLINK panels</w:t>
      </w:r>
      <w:r w:rsidR="00926D85" w:rsidRPr="002B5782">
        <w:rPr>
          <w:rFonts w:cstheme="minorHAnsi"/>
          <w:sz w:val="24"/>
          <w:szCs w:val="24"/>
        </w:rPr>
        <w:t xml:space="preserve"> were measured</w:t>
      </w:r>
      <w:r w:rsidR="00901523" w:rsidRPr="002B5782">
        <w:rPr>
          <w:rFonts w:cstheme="minorHAnsi"/>
          <w:sz w:val="24"/>
          <w:szCs w:val="24"/>
        </w:rPr>
        <w:t xml:space="preserve"> </w:t>
      </w:r>
      <w:r w:rsidR="006757C7" w:rsidRPr="002B5782">
        <w:rPr>
          <w:rFonts w:cstheme="minorHAnsi"/>
          <w:sz w:val="24"/>
          <w:szCs w:val="24"/>
        </w:rPr>
        <w:t>in plasma obtained at</w:t>
      </w:r>
      <w:r w:rsidR="00901523" w:rsidRPr="002B5782">
        <w:rPr>
          <w:rFonts w:cstheme="minorHAnsi"/>
          <w:sz w:val="24"/>
          <w:szCs w:val="24"/>
        </w:rPr>
        <w:t xml:space="preserve"> baseline </w:t>
      </w:r>
      <w:r w:rsidR="006757C7" w:rsidRPr="002B5782">
        <w:rPr>
          <w:rFonts w:cstheme="minorHAnsi"/>
          <w:sz w:val="24"/>
          <w:szCs w:val="24"/>
        </w:rPr>
        <w:t xml:space="preserve">examination </w:t>
      </w:r>
      <w:r w:rsidR="00EF2823" w:rsidRPr="002B5782">
        <w:rPr>
          <w:rFonts w:cstheme="minorHAnsi"/>
          <w:sz w:val="24"/>
          <w:szCs w:val="24"/>
        </w:rPr>
        <w:t>from</w:t>
      </w:r>
      <w:r w:rsidR="00901523" w:rsidRPr="002B5782">
        <w:rPr>
          <w:rFonts w:cstheme="minorHAnsi"/>
          <w:sz w:val="24"/>
          <w:szCs w:val="24"/>
        </w:rPr>
        <w:t xml:space="preserve"> </w:t>
      </w:r>
      <w:r w:rsidR="00FA61DD" w:rsidRPr="002B5782">
        <w:rPr>
          <w:rFonts w:cstheme="minorHAnsi"/>
          <w:sz w:val="24"/>
          <w:szCs w:val="24"/>
        </w:rPr>
        <w:t>405</w:t>
      </w:r>
      <w:r w:rsidR="006757C7" w:rsidRPr="002B5782">
        <w:rPr>
          <w:rFonts w:cstheme="minorHAnsi"/>
          <w:sz w:val="24"/>
          <w:szCs w:val="24"/>
        </w:rPr>
        <w:t xml:space="preserve"> individuals</w:t>
      </w:r>
      <w:r w:rsidR="00901523" w:rsidRPr="002B5782">
        <w:rPr>
          <w:rFonts w:cstheme="minorHAnsi"/>
          <w:sz w:val="24"/>
          <w:szCs w:val="24"/>
        </w:rPr>
        <w:t xml:space="preserve"> </w:t>
      </w:r>
      <w:r w:rsidR="00926D85" w:rsidRPr="002B5782">
        <w:rPr>
          <w:rFonts w:cstheme="minorHAnsi"/>
          <w:sz w:val="24"/>
          <w:szCs w:val="24"/>
        </w:rPr>
        <w:t xml:space="preserve">with </w:t>
      </w:r>
      <w:r w:rsidR="00EF2823" w:rsidRPr="002B5782">
        <w:rPr>
          <w:rFonts w:cstheme="minorHAnsi"/>
          <w:sz w:val="24"/>
          <w:szCs w:val="24"/>
        </w:rPr>
        <w:t>Type 1 diabetes (T1D) and with Type 2 diabetes (T2D)</w:t>
      </w:r>
      <w:r w:rsidR="006A4264" w:rsidRPr="002B5782">
        <w:rPr>
          <w:rFonts w:cstheme="minorHAnsi"/>
          <w:sz w:val="24"/>
          <w:szCs w:val="24"/>
        </w:rPr>
        <w:t>. These proteins</w:t>
      </w:r>
      <w:r w:rsidR="00EF2823" w:rsidRPr="002B5782">
        <w:rPr>
          <w:rFonts w:cstheme="minorHAnsi"/>
          <w:sz w:val="24"/>
          <w:szCs w:val="24"/>
        </w:rPr>
        <w:t xml:space="preserve"> were</w:t>
      </w:r>
      <w:r w:rsidR="006757C7" w:rsidRPr="002B5782">
        <w:rPr>
          <w:rFonts w:cstheme="minorHAnsi"/>
          <w:sz w:val="24"/>
          <w:szCs w:val="24"/>
        </w:rPr>
        <w:t xml:space="preserve"> examined for associatio</w:t>
      </w:r>
      <w:r w:rsidR="006A4264" w:rsidRPr="002B5782">
        <w:rPr>
          <w:rFonts w:cstheme="minorHAnsi"/>
          <w:sz w:val="24"/>
          <w:szCs w:val="24"/>
        </w:rPr>
        <w:t>n with fast</w:t>
      </w:r>
      <w:r w:rsidR="00EF2823" w:rsidRPr="002B5782">
        <w:rPr>
          <w:rFonts w:cstheme="minorHAnsi"/>
          <w:sz w:val="24"/>
          <w:szCs w:val="24"/>
        </w:rPr>
        <w:t xml:space="preserve"> progression to ESKD </w:t>
      </w:r>
      <w:r w:rsidR="006757C7" w:rsidRPr="002B5782">
        <w:rPr>
          <w:rFonts w:cstheme="minorHAnsi"/>
          <w:sz w:val="24"/>
          <w:szCs w:val="24"/>
        </w:rPr>
        <w:t>d</w:t>
      </w:r>
      <w:r w:rsidR="00926D85" w:rsidRPr="002B5782">
        <w:rPr>
          <w:rFonts w:cstheme="minorHAnsi"/>
          <w:sz w:val="24"/>
          <w:szCs w:val="24"/>
        </w:rPr>
        <w:t>uring</w:t>
      </w:r>
      <w:r w:rsidR="00DB1278" w:rsidRPr="002B5782">
        <w:rPr>
          <w:rFonts w:cstheme="minorHAnsi"/>
          <w:sz w:val="24"/>
          <w:szCs w:val="24"/>
        </w:rPr>
        <w:t xml:space="preserve"> </w:t>
      </w:r>
      <w:r w:rsidR="007635AB" w:rsidRPr="002B5782">
        <w:rPr>
          <w:rFonts w:cstheme="minorHAnsi"/>
          <w:sz w:val="24"/>
          <w:szCs w:val="24"/>
        </w:rPr>
        <w:t>15</w:t>
      </w:r>
      <w:r w:rsidR="00DB1278" w:rsidRPr="002B5782">
        <w:rPr>
          <w:rFonts w:cstheme="minorHAnsi"/>
          <w:sz w:val="24"/>
          <w:szCs w:val="24"/>
        </w:rPr>
        <w:t>-year</w:t>
      </w:r>
      <w:r w:rsidR="00DD7310">
        <w:rPr>
          <w:rFonts w:cstheme="minorHAnsi"/>
          <w:sz w:val="24"/>
          <w:szCs w:val="24"/>
        </w:rPr>
        <w:t>s</w:t>
      </w:r>
      <w:r w:rsidR="007635AB" w:rsidRPr="002B5782">
        <w:rPr>
          <w:rFonts w:cstheme="minorHAnsi"/>
          <w:sz w:val="24"/>
          <w:szCs w:val="24"/>
        </w:rPr>
        <w:t xml:space="preserve"> of</w:t>
      </w:r>
      <w:r w:rsidR="00926D85" w:rsidRPr="002B5782">
        <w:rPr>
          <w:rFonts w:cstheme="minorHAnsi"/>
          <w:sz w:val="24"/>
          <w:szCs w:val="24"/>
        </w:rPr>
        <w:t xml:space="preserve"> follow-up</w:t>
      </w:r>
      <w:r w:rsidR="006757C7" w:rsidRPr="002B5782">
        <w:rPr>
          <w:rFonts w:cstheme="minorHAnsi"/>
          <w:sz w:val="24"/>
          <w:szCs w:val="24"/>
        </w:rPr>
        <w:t>.</w:t>
      </w:r>
      <w:r w:rsidR="00EF2823" w:rsidRPr="002B5782">
        <w:rPr>
          <w:rFonts w:cstheme="minorHAnsi"/>
          <w:sz w:val="24"/>
          <w:szCs w:val="24"/>
        </w:rPr>
        <w:t xml:space="preserve"> In the earlier</w:t>
      </w:r>
      <w:r w:rsidR="00926D85" w:rsidRPr="002B5782">
        <w:rPr>
          <w:rFonts w:cstheme="minorHAnsi"/>
          <w:sz w:val="24"/>
          <w:szCs w:val="24"/>
        </w:rPr>
        <w:t xml:space="preserve"> </w:t>
      </w:r>
      <w:r w:rsidR="006757C7" w:rsidRPr="002B5782">
        <w:rPr>
          <w:rFonts w:cstheme="minorHAnsi"/>
          <w:sz w:val="24"/>
          <w:szCs w:val="24"/>
        </w:rPr>
        <w:t>report</w:t>
      </w:r>
      <w:r w:rsidR="00DD7310">
        <w:rPr>
          <w:rFonts w:cstheme="minorHAnsi"/>
          <w:sz w:val="24"/>
          <w:szCs w:val="24"/>
        </w:rPr>
        <w:t>,</w:t>
      </w:r>
      <w:r w:rsidR="006757C7" w:rsidRPr="002B5782">
        <w:rPr>
          <w:rFonts w:cstheme="minorHAnsi"/>
          <w:sz w:val="24"/>
          <w:szCs w:val="24"/>
        </w:rPr>
        <w:t xml:space="preserve"> </w:t>
      </w:r>
      <w:r w:rsidR="00D14F61" w:rsidRPr="002B5782">
        <w:rPr>
          <w:rFonts w:cstheme="minorHAnsi"/>
          <w:sz w:val="24"/>
          <w:szCs w:val="24"/>
        </w:rPr>
        <w:t>we used</w:t>
      </w:r>
      <w:r w:rsidR="00DD7310">
        <w:rPr>
          <w:rFonts w:cstheme="minorHAnsi"/>
          <w:sz w:val="24"/>
          <w:szCs w:val="24"/>
        </w:rPr>
        <w:t xml:space="preserve"> a</w:t>
      </w:r>
      <w:r w:rsidR="00D14F61" w:rsidRPr="002B5782">
        <w:rPr>
          <w:rFonts w:cstheme="minorHAnsi"/>
          <w:sz w:val="24"/>
          <w:szCs w:val="24"/>
        </w:rPr>
        <w:t xml:space="preserve"> t</w:t>
      </w:r>
      <w:r w:rsidR="00DB1278" w:rsidRPr="002B5782">
        <w:rPr>
          <w:rFonts w:cstheme="minorHAnsi"/>
          <w:sz w:val="24"/>
          <w:szCs w:val="24"/>
        </w:rPr>
        <w:t>argeted approach to analyze</w:t>
      </w:r>
      <w:r w:rsidR="00D14F61" w:rsidRPr="002B5782">
        <w:rPr>
          <w:rFonts w:cstheme="minorHAnsi"/>
          <w:sz w:val="24"/>
          <w:szCs w:val="24"/>
        </w:rPr>
        <w:t xml:space="preserve"> data for </w:t>
      </w:r>
      <w:r w:rsidR="006757C7" w:rsidRPr="002B5782">
        <w:rPr>
          <w:rFonts w:cstheme="minorHAnsi"/>
          <w:sz w:val="24"/>
          <w:szCs w:val="24"/>
        </w:rPr>
        <w:t>35 TNF related proteins</w:t>
      </w:r>
      <w:r w:rsidR="00D14F61" w:rsidRPr="002B5782">
        <w:rPr>
          <w:rFonts w:cstheme="minorHAnsi"/>
          <w:sz w:val="24"/>
          <w:szCs w:val="24"/>
        </w:rPr>
        <w:t xml:space="preserve"> that were measured </w:t>
      </w:r>
      <w:r w:rsidR="006757C7" w:rsidRPr="002B5782">
        <w:rPr>
          <w:rFonts w:cstheme="minorHAnsi"/>
          <w:sz w:val="24"/>
          <w:szCs w:val="24"/>
        </w:rPr>
        <w:t xml:space="preserve">in </w:t>
      </w:r>
      <w:r w:rsidR="00EF2823" w:rsidRPr="002B5782">
        <w:rPr>
          <w:rFonts w:cstheme="minorHAnsi"/>
          <w:sz w:val="24"/>
          <w:szCs w:val="24"/>
        </w:rPr>
        <w:t>individuals with T1D</w:t>
      </w:r>
      <w:r w:rsidR="00D14F61" w:rsidRPr="002B5782">
        <w:rPr>
          <w:rFonts w:cstheme="minorHAnsi"/>
          <w:sz w:val="24"/>
          <w:szCs w:val="24"/>
        </w:rPr>
        <w:t xml:space="preserve"> </w:t>
      </w:r>
      <w:r w:rsidR="006757C7" w:rsidRPr="002B5782">
        <w:rPr>
          <w:rFonts w:cstheme="minorHAnsi"/>
          <w:sz w:val="24"/>
          <w:szCs w:val="24"/>
        </w:rPr>
        <w:t xml:space="preserve">to examine </w:t>
      </w:r>
      <w:r w:rsidR="00D14F61" w:rsidRPr="002B5782">
        <w:rPr>
          <w:rFonts w:cstheme="minorHAnsi"/>
          <w:sz w:val="24"/>
          <w:szCs w:val="24"/>
        </w:rPr>
        <w:t>the</w:t>
      </w:r>
      <w:r w:rsidR="00DB1278" w:rsidRPr="002B5782">
        <w:rPr>
          <w:rFonts w:cstheme="minorHAnsi"/>
          <w:sz w:val="24"/>
          <w:szCs w:val="24"/>
        </w:rPr>
        <w:t>ir</w:t>
      </w:r>
      <w:r w:rsidR="00D14F61" w:rsidRPr="002B5782">
        <w:rPr>
          <w:rFonts w:cstheme="minorHAnsi"/>
          <w:sz w:val="24"/>
          <w:szCs w:val="24"/>
        </w:rPr>
        <w:t xml:space="preserve"> involvement</w:t>
      </w:r>
      <w:r w:rsidR="007A3C07" w:rsidRPr="002B5782">
        <w:rPr>
          <w:rFonts w:cstheme="minorHAnsi"/>
          <w:sz w:val="24"/>
          <w:szCs w:val="24"/>
        </w:rPr>
        <w:t xml:space="preserve"> in early </w:t>
      </w:r>
      <w:r w:rsidR="00926D85" w:rsidRPr="002B5782">
        <w:rPr>
          <w:rFonts w:cstheme="minorHAnsi"/>
          <w:sz w:val="24"/>
          <w:szCs w:val="24"/>
        </w:rPr>
        <w:t>kidney</w:t>
      </w:r>
      <w:r w:rsidR="00EF2823" w:rsidRPr="002B5782">
        <w:rPr>
          <w:rFonts w:cstheme="minorHAnsi"/>
          <w:sz w:val="24"/>
          <w:szCs w:val="24"/>
        </w:rPr>
        <w:t xml:space="preserve"> function</w:t>
      </w:r>
      <w:r w:rsidR="00926D85" w:rsidRPr="002B5782">
        <w:rPr>
          <w:rFonts w:cstheme="minorHAnsi"/>
          <w:sz w:val="24"/>
          <w:szCs w:val="24"/>
        </w:rPr>
        <w:t xml:space="preserve"> decline</w:t>
      </w:r>
      <w:r w:rsidR="006757C7" w:rsidRPr="002B5782">
        <w:rPr>
          <w:rFonts w:cstheme="minorHAnsi"/>
          <w:sz w:val="24"/>
          <w:szCs w:val="24"/>
        </w:rPr>
        <w:t xml:space="preserve"> ()</w:t>
      </w:r>
      <w:r w:rsidR="00926D85" w:rsidRPr="002B5782">
        <w:rPr>
          <w:rFonts w:cstheme="minorHAnsi"/>
          <w:sz w:val="24"/>
          <w:szCs w:val="24"/>
        </w:rPr>
        <w:t>.</w:t>
      </w:r>
      <w:r w:rsidR="006757C7" w:rsidRPr="002B5782">
        <w:rPr>
          <w:rFonts w:cstheme="minorHAnsi"/>
          <w:sz w:val="24"/>
          <w:szCs w:val="24"/>
        </w:rPr>
        <w:t xml:space="preserve"> In the present report</w:t>
      </w:r>
      <w:r w:rsidR="00154709">
        <w:rPr>
          <w:rFonts w:cstheme="minorHAnsi"/>
          <w:sz w:val="24"/>
          <w:szCs w:val="24"/>
        </w:rPr>
        <w:t>,</w:t>
      </w:r>
      <w:r w:rsidR="006757C7" w:rsidRPr="002B5782">
        <w:rPr>
          <w:rFonts w:cstheme="minorHAnsi"/>
          <w:sz w:val="24"/>
          <w:szCs w:val="24"/>
        </w:rPr>
        <w:t xml:space="preserve"> a</w:t>
      </w:r>
      <w:r w:rsidR="007A3C07" w:rsidRPr="002B5782">
        <w:rPr>
          <w:rFonts w:cstheme="minorHAnsi"/>
          <w:sz w:val="24"/>
          <w:szCs w:val="24"/>
        </w:rPr>
        <w:t>ll 45</w:t>
      </w:r>
      <w:r w:rsidR="00DB1278" w:rsidRPr="002B5782">
        <w:rPr>
          <w:rFonts w:cstheme="minorHAnsi"/>
          <w:sz w:val="24"/>
          <w:szCs w:val="24"/>
        </w:rPr>
        <w:t>6 proteins were examined.</w:t>
      </w:r>
      <w:r w:rsidR="007B52E9" w:rsidRPr="002B5782">
        <w:rPr>
          <w:rFonts w:eastAsiaTheme="minorEastAsia" w:cstheme="minorHAnsi"/>
          <w:sz w:val="24"/>
          <w:szCs w:val="24"/>
          <w:lang w:eastAsia="ja-JP"/>
        </w:rPr>
        <w:t xml:space="preserve"> </w:t>
      </w:r>
      <w:r w:rsidR="00422ECE" w:rsidRPr="002B5782">
        <w:rPr>
          <w:rFonts w:eastAsiaTheme="minorEastAsia" w:cstheme="minorHAnsi"/>
          <w:sz w:val="24"/>
          <w:szCs w:val="24"/>
          <w:lang w:eastAsia="ja-JP"/>
        </w:rPr>
        <w:t>W</w:t>
      </w:r>
      <w:r w:rsidR="0038057B" w:rsidRPr="002B5782">
        <w:rPr>
          <w:rFonts w:eastAsiaTheme="minorEastAsia" w:cstheme="minorHAnsi"/>
          <w:sz w:val="24"/>
          <w:szCs w:val="24"/>
          <w:lang w:eastAsia="ja-JP"/>
        </w:rPr>
        <w:t>e applied an unbi</w:t>
      </w:r>
      <w:r w:rsidR="00AD6B24" w:rsidRPr="002B5782">
        <w:rPr>
          <w:rFonts w:eastAsiaTheme="minorEastAsia" w:cstheme="minorHAnsi"/>
          <w:sz w:val="24"/>
          <w:szCs w:val="24"/>
          <w:lang w:eastAsia="ja-JP"/>
        </w:rPr>
        <w:t>ased</w:t>
      </w:r>
      <w:r w:rsidR="00342D1D" w:rsidRPr="002B5782">
        <w:rPr>
          <w:rFonts w:eastAsiaTheme="minorEastAsia" w:cstheme="minorHAnsi"/>
          <w:sz w:val="24"/>
          <w:szCs w:val="24"/>
          <w:lang w:eastAsia="ja-JP"/>
        </w:rPr>
        <w:t xml:space="preserve">/untargeted analysis so </w:t>
      </w:r>
      <w:r w:rsidR="0093126E">
        <w:rPr>
          <w:rFonts w:eastAsiaTheme="minorEastAsia" w:cstheme="minorHAnsi"/>
          <w:sz w:val="24"/>
          <w:szCs w:val="24"/>
          <w:lang w:eastAsia="ja-JP"/>
        </w:rPr>
        <w:t xml:space="preserve">we could discover </w:t>
      </w:r>
      <w:r w:rsidR="00342D1D" w:rsidRPr="002B5782">
        <w:rPr>
          <w:rFonts w:eastAsiaTheme="minorEastAsia" w:cstheme="minorHAnsi"/>
          <w:sz w:val="24"/>
          <w:szCs w:val="24"/>
          <w:lang w:eastAsia="ja-JP"/>
        </w:rPr>
        <w:t>all strongly associated proteins with fast pr</w:t>
      </w:r>
      <w:r w:rsidR="0093126E">
        <w:rPr>
          <w:rFonts w:eastAsiaTheme="minorEastAsia" w:cstheme="minorHAnsi"/>
          <w:sz w:val="24"/>
          <w:szCs w:val="24"/>
          <w:lang w:eastAsia="ja-JP"/>
        </w:rPr>
        <w:t xml:space="preserve">ogression to ESKD and, at the same time, we could examine </w:t>
      </w:r>
      <w:r w:rsidR="00342D1D" w:rsidRPr="002B5782">
        <w:rPr>
          <w:rFonts w:eastAsiaTheme="minorEastAsia" w:cstheme="minorHAnsi"/>
          <w:sz w:val="24"/>
          <w:szCs w:val="24"/>
          <w:lang w:eastAsia="ja-JP"/>
        </w:rPr>
        <w:t>various biological pathways</w:t>
      </w:r>
      <w:r w:rsidR="00116148" w:rsidRPr="002B5782">
        <w:rPr>
          <w:rFonts w:eastAsiaTheme="minorEastAsia" w:cstheme="minorHAnsi"/>
          <w:sz w:val="24"/>
          <w:szCs w:val="24"/>
          <w:lang w:eastAsia="ja-JP"/>
        </w:rPr>
        <w:t xml:space="preserve"> and disease </w:t>
      </w:r>
      <w:r w:rsidR="00342D1D" w:rsidRPr="002B5782">
        <w:rPr>
          <w:rFonts w:eastAsiaTheme="minorEastAsia" w:cstheme="minorHAnsi"/>
          <w:sz w:val="24"/>
          <w:szCs w:val="24"/>
          <w:lang w:eastAsia="ja-JP"/>
        </w:rPr>
        <w:t xml:space="preserve">processes </w:t>
      </w:r>
      <w:r w:rsidR="006A4264" w:rsidRPr="002B5782">
        <w:rPr>
          <w:rFonts w:eastAsiaTheme="minorEastAsia" w:cstheme="minorHAnsi"/>
          <w:sz w:val="24"/>
          <w:szCs w:val="24"/>
          <w:lang w:eastAsia="ja-JP"/>
        </w:rPr>
        <w:t>that underlie fast progression to ESKD</w:t>
      </w:r>
      <w:r w:rsidR="0093126E">
        <w:rPr>
          <w:rFonts w:eastAsiaTheme="minorEastAsia" w:cstheme="minorHAnsi"/>
          <w:sz w:val="24"/>
          <w:szCs w:val="24"/>
          <w:lang w:eastAsia="ja-JP"/>
        </w:rPr>
        <w:t>.</w:t>
      </w:r>
      <w:r w:rsidR="00342D1D" w:rsidRPr="002B5782">
        <w:rPr>
          <w:rFonts w:eastAsiaTheme="minorEastAsia" w:cstheme="minorHAnsi"/>
          <w:sz w:val="24"/>
          <w:szCs w:val="24"/>
          <w:lang w:eastAsia="ja-JP"/>
        </w:rPr>
        <w:t xml:space="preserve"> </w:t>
      </w:r>
    </w:p>
    <w:p w14:paraId="41BEA27E" w14:textId="77777777" w:rsidR="00E17B1E" w:rsidRPr="0093126E" w:rsidRDefault="00E17B1E" w:rsidP="002B5782">
      <w:pPr>
        <w:spacing w:after="0" w:line="360" w:lineRule="auto"/>
        <w:rPr>
          <w:rFonts w:cstheme="minorHAnsi"/>
          <w:b/>
          <w:sz w:val="28"/>
          <w:szCs w:val="28"/>
        </w:rPr>
      </w:pPr>
      <w:r w:rsidRPr="0093126E">
        <w:rPr>
          <w:rFonts w:cstheme="minorHAnsi"/>
          <w:b/>
          <w:sz w:val="28"/>
          <w:szCs w:val="28"/>
        </w:rPr>
        <w:t xml:space="preserve">METHODS </w:t>
      </w:r>
    </w:p>
    <w:p w14:paraId="496C8534" w14:textId="77777777" w:rsidR="006B6853" w:rsidRPr="0093126E" w:rsidRDefault="006B6853" w:rsidP="002B5782">
      <w:pPr>
        <w:spacing w:after="0" w:line="360" w:lineRule="auto"/>
        <w:rPr>
          <w:rFonts w:cstheme="minorHAnsi"/>
          <w:b/>
          <w:bCs/>
          <w:sz w:val="28"/>
          <w:szCs w:val="28"/>
        </w:rPr>
      </w:pPr>
      <w:r w:rsidRPr="0093126E">
        <w:rPr>
          <w:rFonts w:cstheme="minorHAnsi"/>
          <w:b/>
          <w:bCs/>
          <w:sz w:val="28"/>
          <w:szCs w:val="28"/>
        </w:rPr>
        <w:t xml:space="preserve">Study design </w:t>
      </w:r>
    </w:p>
    <w:p w14:paraId="633EF607" w14:textId="77777777" w:rsidR="006B6853" w:rsidRPr="002B5782" w:rsidRDefault="00B03FA9" w:rsidP="002B5782">
      <w:pPr>
        <w:spacing w:line="360" w:lineRule="auto"/>
        <w:rPr>
          <w:rFonts w:cstheme="minorHAnsi"/>
          <w:bCs/>
          <w:sz w:val="24"/>
          <w:szCs w:val="24"/>
        </w:rPr>
      </w:pPr>
      <w:r>
        <w:rPr>
          <w:rFonts w:cstheme="minorHAnsi"/>
          <w:b/>
          <w:bCs/>
          <w:sz w:val="24"/>
          <w:szCs w:val="24"/>
        </w:rPr>
        <w:tab/>
      </w:r>
      <w:r w:rsidR="00D9426F" w:rsidRPr="002B5782">
        <w:rPr>
          <w:rFonts w:cstheme="minorHAnsi"/>
          <w:bCs/>
          <w:sz w:val="24"/>
          <w:szCs w:val="24"/>
        </w:rPr>
        <w:t>Participants for this research</w:t>
      </w:r>
      <w:r w:rsidR="006B6853" w:rsidRPr="002B5782">
        <w:rPr>
          <w:rFonts w:cstheme="minorHAnsi"/>
          <w:bCs/>
          <w:sz w:val="24"/>
          <w:szCs w:val="24"/>
        </w:rPr>
        <w:t xml:space="preserve"> were selected from among</w:t>
      </w:r>
      <w:r w:rsidR="000A3FC0" w:rsidRPr="002B5782">
        <w:rPr>
          <w:rFonts w:cstheme="minorHAnsi"/>
          <w:bCs/>
          <w:sz w:val="24"/>
          <w:szCs w:val="24"/>
        </w:rPr>
        <w:t xml:space="preserve"> individuals who were enrolled into the Joslin Kidney Study</w:t>
      </w:r>
      <w:r w:rsidR="00D9426F" w:rsidRPr="002B5782">
        <w:rPr>
          <w:rFonts w:cstheme="minorHAnsi"/>
          <w:bCs/>
          <w:sz w:val="24"/>
          <w:szCs w:val="24"/>
        </w:rPr>
        <w:t>,</w:t>
      </w:r>
      <w:r w:rsidR="00116148" w:rsidRPr="002B5782">
        <w:rPr>
          <w:rFonts w:cstheme="minorHAnsi"/>
          <w:bCs/>
          <w:sz w:val="24"/>
          <w:szCs w:val="24"/>
        </w:rPr>
        <w:t xml:space="preserve"> a prospective study </w:t>
      </w:r>
      <w:r w:rsidR="00116148" w:rsidRPr="002B5782">
        <w:rPr>
          <w:rFonts w:cstheme="minorHAnsi"/>
          <w:sz w:val="24"/>
          <w:szCs w:val="24"/>
        </w:rPr>
        <w:t>that aims to investigate the determinants and describe the natural history of kidney function decline in T1D and T2D.</w:t>
      </w:r>
      <w:r w:rsidR="000A3FC0" w:rsidRPr="002B5782">
        <w:rPr>
          <w:rFonts w:cstheme="minorHAnsi"/>
          <w:bCs/>
          <w:sz w:val="24"/>
          <w:szCs w:val="24"/>
        </w:rPr>
        <w:t xml:space="preserve"> </w:t>
      </w:r>
      <w:r w:rsidR="00116148" w:rsidRPr="002B5782">
        <w:rPr>
          <w:rFonts w:cstheme="minorHAnsi"/>
          <w:bCs/>
          <w:sz w:val="24"/>
          <w:szCs w:val="24"/>
        </w:rPr>
        <w:t>To</w:t>
      </w:r>
      <w:r w:rsidR="00EB1AA2" w:rsidRPr="002B5782">
        <w:rPr>
          <w:rFonts w:cstheme="minorHAnsi"/>
          <w:bCs/>
          <w:sz w:val="24"/>
          <w:szCs w:val="24"/>
        </w:rPr>
        <w:t xml:space="preserve"> make this research more cost-effective</w:t>
      </w:r>
      <w:r w:rsidR="00692300">
        <w:rPr>
          <w:rFonts w:cstheme="minorHAnsi"/>
          <w:bCs/>
          <w:sz w:val="24"/>
          <w:szCs w:val="24"/>
        </w:rPr>
        <w:t>,</w:t>
      </w:r>
      <w:r w:rsidR="00D9426F" w:rsidRPr="002B5782">
        <w:rPr>
          <w:rFonts w:cstheme="minorHAnsi"/>
          <w:bCs/>
          <w:sz w:val="24"/>
          <w:szCs w:val="24"/>
        </w:rPr>
        <w:t xml:space="preserve"> we conducted</w:t>
      </w:r>
      <w:r w:rsidR="00116148" w:rsidRPr="002B5782">
        <w:rPr>
          <w:rFonts w:cstheme="minorHAnsi"/>
          <w:bCs/>
          <w:sz w:val="24"/>
          <w:szCs w:val="24"/>
        </w:rPr>
        <w:t xml:space="preserve"> two nested case-control studies.</w:t>
      </w:r>
      <w:r w:rsidR="0093126E">
        <w:rPr>
          <w:rFonts w:cstheme="minorHAnsi"/>
          <w:bCs/>
          <w:sz w:val="24"/>
          <w:szCs w:val="24"/>
        </w:rPr>
        <w:t xml:space="preserve"> This approach</w:t>
      </w:r>
      <w:r w:rsidR="00EB1AA2" w:rsidRPr="002B5782">
        <w:rPr>
          <w:rFonts w:cstheme="minorHAnsi"/>
          <w:bCs/>
          <w:sz w:val="24"/>
          <w:szCs w:val="24"/>
        </w:rPr>
        <w:t xml:space="preserve"> </w:t>
      </w:r>
      <w:r w:rsidR="00692300" w:rsidRPr="002B5782">
        <w:rPr>
          <w:rFonts w:cstheme="minorHAnsi"/>
          <w:bCs/>
          <w:sz w:val="24"/>
          <w:szCs w:val="24"/>
        </w:rPr>
        <w:t xml:space="preserve">significantly </w:t>
      </w:r>
      <w:r w:rsidR="00EB1AA2" w:rsidRPr="002B5782">
        <w:rPr>
          <w:rFonts w:cstheme="minorHAnsi"/>
          <w:bCs/>
          <w:sz w:val="24"/>
          <w:szCs w:val="24"/>
        </w:rPr>
        <w:t xml:space="preserve">reduced </w:t>
      </w:r>
      <w:r w:rsidR="00692300">
        <w:rPr>
          <w:rFonts w:cstheme="minorHAnsi"/>
          <w:bCs/>
          <w:sz w:val="24"/>
          <w:szCs w:val="24"/>
        </w:rPr>
        <w:t xml:space="preserve">the </w:t>
      </w:r>
      <w:r w:rsidR="00EB1AA2" w:rsidRPr="002B5782">
        <w:rPr>
          <w:rFonts w:cstheme="minorHAnsi"/>
          <w:bCs/>
          <w:sz w:val="24"/>
          <w:szCs w:val="24"/>
        </w:rPr>
        <w:t>number of individuals for whom proteomics measurements were performed.</w:t>
      </w:r>
    </w:p>
    <w:p w14:paraId="01715818" w14:textId="77777777" w:rsidR="002B5782" w:rsidRDefault="002B5782" w:rsidP="002B5782">
      <w:pPr>
        <w:spacing w:after="0" w:line="360" w:lineRule="auto"/>
        <w:rPr>
          <w:rFonts w:cstheme="minorHAnsi"/>
          <w:b/>
          <w:sz w:val="24"/>
          <w:szCs w:val="24"/>
        </w:rPr>
      </w:pPr>
    </w:p>
    <w:p w14:paraId="209ADE4A" w14:textId="77777777" w:rsidR="005F391F" w:rsidRDefault="005F391F" w:rsidP="002B5782">
      <w:pPr>
        <w:spacing w:after="0" w:line="360" w:lineRule="auto"/>
        <w:rPr>
          <w:rFonts w:cstheme="minorHAnsi"/>
          <w:b/>
          <w:sz w:val="28"/>
          <w:szCs w:val="28"/>
        </w:rPr>
      </w:pPr>
    </w:p>
    <w:p w14:paraId="744D3342" w14:textId="77777777" w:rsidR="00E17B1E" w:rsidRPr="00925E04" w:rsidRDefault="00E17B1E" w:rsidP="002B5782">
      <w:pPr>
        <w:spacing w:after="0" w:line="360" w:lineRule="auto"/>
        <w:rPr>
          <w:rFonts w:cstheme="minorHAnsi"/>
          <w:b/>
          <w:sz w:val="28"/>
          <w:szCs w:val="28"/>
        </w:rPr>
      </w:pPr>
      <w:r w:rsidRPr="00925E04">
        <w:rPr>
          <w:rFonts w:cstheme="minorHAnsi"/>
          <w:b/>
          <w:sz w:val="28"/>
          <w:szCs w:val="28"/>
        </w:rPr>
        <w:lastRenderedPageBreak/>
        <w:t xml:space="preserve">Joslin Kidney Study </w:t>
      </w:r>
      <w:r w:rsidR="00A55563" w:rsidRPr="00925E04">
        <w:rPr>
          <w:rFonts w:cstheme="minorHAnsi"/>
          <w:b/>
          <w:sz w:val="28"/>
          <w:szCs w:val="28"/>
        </w:rPr>
        <w:t>(</w:t>
      </w:r>
      <w:r w:rsidRPr="00925E04">
        <w:rPr>
          <w:rFonts w:cstheme="minorHAnsi"/>
          <w:b/>
          <w:sz w:val="28"/>
          <w:szCs w:val="28"/>
        </w:rPr>
        <w:t>JKS)</w:t>
      </w:r>
    </w:p>
    <w:p w14:paraId="50B46110" w14:textId="77777777" w:rsidR="00B20945" w:rsidRPr="002B5782" w:rsidRDefault="0084771D" w:rsidP="002B5782">
      <w:pPr>
        <w:spacing w:line="360" w:lineRule="auto"/>
        <w:ind w:firstLine="720"/>
        <w:rPr>
          <w:rFonts w:cstheme="minorHAnsi"/>
          <w:sz w:val="24"/>
          <w:szCs w:val="24"/>
        </w:rPr>
      </w:pPr>
      <w:r w:rsidRPr="002B5782">
        <w:rPr>
          <w:rFonts w:cstheme="minorHAnsi"/>
          <w:sz w:val="24"/>
          <w:szCs w:val="24"/>
        </w:rPr>
        <w:t xml:space="preserve">The Joslin Clinic is a large referral </w:t>
      </w:r>
      <w:r w:rsidR="006F1EA1" w:rsidRPr="002B5782">
        <w:rPr>
          <w:rFonts w:cstheme="minorHAnsi"/>
          <w:sz w:val="24"/>
          <w:szCs w:val="24"/>
        </w:rPr>
        <w:t>center for treatment of individuals</w:t>
      </w:r>
      <w:r w:rsidRPr="002B5782">
        <w:rPr>
          <w:rFonts w:cstheme="minorHAnsi"/>
          <w:sz w:val="24"/>
          <w:szCs w:val="24"/>
        </w:rPr>
        <w:t xml:space="preserve"> with diabetes</w:t>
      </w:r>
      <w:r w:rsidR="006F1EA1" w:rsidRPr="002B5782">
        <w:rPr>
          <w:rFonts w:cstheme="minorHAnsi"/>
          <w:sz w:val="24"/>
          <w:szCs w:val="24"/>
        </w:rPr>
        <w:t>. The</w:t>
      </w:r>
      <w:r w:rsidR="00246545">
        <w:rPr>
          <w:rFonts w:cstheme="minorHAnsi"/>
          <w:sz w:val="24"/>
          <w:szCs w:val="24"/>
        </w:rPr>
        <w:t>se individuals</w:t>
      </w:r>
      <w:r w:rsidR="006F1EA1" w:rsidRPr="002B5782">
        <w:rPr>
          <w:rFonts w:cstheme="minorHAnsi"/>
          <w:sz w:val="24"/>
          <w:szCs w:val="24"/>
        </w:rPr>
        <w:t xml:space="preserve"> are mainly residen</w:t>
      </w:r>
      <w:r w:rsidR="00FE0C9D">
        <w:rPr>
          <w:rFonts w:cstheme="minorHAnsi"/>
          <w:sz w:val="24"/>
          <w:szCs w:val="24"/>
        </w:rPr>
        <w:t>ts</w:t>
      </w:r>
      <w:r w:rsidR="006F1EA1" w:rsidRPr="002B5782">
        <w:rPr>
          <w:rFonts w:cstheme="minorHAnsi"/>
          <w:sz w:val="24"/>
          <w:szCs w:val="24"/>
        </w:rPr>
        <w:t xml:space="preserve"> of Eastern Massachusetts and are referred to the Clinic because of diagnosis of T1D or T2D. </w:t>
      </w:r>
      <w:r w:rsidR="00EB6402">
        <w:rPr>
          <w:rFonts w:cstheme="minorHAnsi"/>
          <w:sz w:val="24"/>
          <w:szCs w:val="24"/>
        </w:rPr>
        <w:t>The m</w:t>
      </w:r>
      <w:r w:rsidR="006F1EA1" w:rsidRPr="002B5782">
        <w:rPr>
          <w:rFonts w:cstheme="minorHAnsi"/>
          <w:sz w:val="24"/>
          <w:szCs w:val="24"/>
        </w:rPr>
        <w:t xml:space="preserve">ajority are referred early in the course of diabetes and remain under the care of the clinic for long time. </w:t>
      </w:r>
      <w:r w:rsidR="00E17B1E" w:rsidRPr="002B5782">
        <w:rPr>
          <w:rFonts w:cstheme="minorHAnsi"/>
          <w:sz w:val="24"/>
          <w:szCs w:val="24"/>
        </w:rPr>
        <w:t xml:space="preserve">The JKS is a </w:t>
      </w:r>
      <w:r w:rsidR="00E17B1E" w:rsidRPr="0093126E">
        <w:rPr>
          <w:rFonts w:cstheme="minorHAnsi"/>
          <w:sz w:val="24"/>
          <w:szCs w:val="24"/>
        </w:rPr>
        <w:t xml:space="preserve">longitudinal observation </w:t>
      </w:r>
      <w:r w:rsidR="001A27D9" w:rsidRPr="0093126E">
        <w:rPr>
          <w:rFonts w:cstheme="minorHAnsi"/>
          <w:sz w:val="24"/>
          <w:szCs w:val="24"/>
        </w:rPr>
        <w:t xml:space="preserve">study </w:t>
      </w:r>
      <w:r w:rsidR="00E17B1E" w:rsidRPr="002B5782">
        <w:rPr>
          <w:rFonts w:cstheme="minorHAnsi"/>
          <w:sz w:val="24"/>
          <w:szCs w:val="24"/>
        </w:rPr>
        <w:t xml:space="preserve">that aims to investigate the determinants </w:t>
      </w:r>
      <w:r w:rsidR="00F14A82">
        <w:rPr>
          <w:rFonts w:cstheme="minorHAnsi"/>
          <w:sz w:val="24"/>
          <w:szCs w:val="24"/>
        </w:rPr>
        <w:t xml:space="preserve">of, </w:t>
      </w:r>
      <w:r w:rsidR="00E17B1E" w:rsidRPr="002B5782">
        <w:rPr>
          <w:rFonts w:cstheme="minorHAnsi"/>
          <w:sz w:val="24"/>
          <w:szCs w:val="24"/>
        </w:rPr>
        <w:t>and to describe the natural history of kidney function decline in</w:t>
      </w:r>
      <w:r w:rsidR="00F14A82">
        <w:rPr>
          <w:rFonts w:cstheme="minorHAnsi"/>
          <w:sz w:val="24"/>
          <w:szCs w:val="24"/>
        </w:rPr>
        <w:t>,</w:t>
      </w:r>
      <w:r w:rsidR="00E17B1E" w:rsidRPr="002B5782">
        <w:rPr>
          <w:rFonts w:cstheme="minorHAnsi"/>
          <w:sz w:val="24"/>
          <w:szCs w:val="24"/>
        </w:rPr>
        <w:t xml:space="preserve"> T1D and T2D</w:t>
      </w:r>
      <w:r w:rsidR="008B5B3F">
        <w:rPr>
          <w:rFonts w:cstheme="minorHAnsi"/>
          <w:sz w:val="24"/>
          <w:szCs w:val="24"/>
        </w:rPr>
        <w:t xml:space="preserve"> in the</w:t>
      </w:r>
      <w:r w:rsidR="006F1EA1" w:rsidRPr="002B5782">
        <w:rPr>
          <w:rFonts w:cstheme="minorHAnsi"/>
          <w:sz w:val="24"/>
          <w:szCs w:val="24"/>
        </w:rPr>
        <w:t xml:space="preserve"> Joslin Clinic</w:t>
      </w:r>
      <w:r w:rsidR="008B5B3F" w:rsidRPr="008B5B3F">
        <w:rPr>
          <w:rFonts w:cstheme="minorHAnsi"/>
          <w:sz w:val="24"/>
          <w:szCs w:val="24"/>
        </w:rPr>
        <w:t xml:space="preserve"> </w:t>
      </w:r>
      <w:r w:rsidR="008B5B3F" w:rsidRPr="002B5782">
        <w:rPr>
          <w:rFonts w:cstheme="minorHAnsi"/>
          <w:sz w:val="24"/>
          <w:szCs w:val="24"/>
        </w:rPr>
        <w:t>population</w:t>
      </w:r>
      <w:r w:rsidR="00E17B1E" w:rsidRPr="002B5782">
        <w:rPr>
          <w:rFonts w:cstheme="minorHAnsi"/>
          <w:sz w:val="24"/>
          <w:szCs w:val="24"/>
        </w:rPr>
        <w:t>.</w:t>
      </w:r>
      <w:r w:rsidR="000C420B" w:rsidRPr="002B5782">
        <w:rPr>
          <w:rFonts w:cstheme="minorHAnsi"/>
          <w:sz w:val="24"/>
          <w:szCs w:val="24"/>
        </w:rPr>
        <w:t xml:space="preserve"> The Joslin Diabetes Center Committee on Human Studies approved the informed consent, recruitment and examination procedures for the JKS. </w:t>
      </w:r>
      <w:r w:rsidR="00FC6C91" w:rsidRPr="002B5782">
        <w:rPr>
          <w:rFonts w:cstheme="minorHAnsi"/>
          <w:sz w:val="24"/>
          <w:szCs w:val="24"/>
        </w:rPr>
        <w:t>Previous r</w:t>
      </w:r>
      <w:r w:rsidR="00E17B1E" w:rsidRPr="002B5782">
        <w:rPr>
          <w:rFonts w:cstheme="minorHAnsi"/>
          <w:sz w:val="24"/>
          <w:szCs w:val="24"/>
        </w:rPr>
        <w:t>esults from this study and protocols u</w:t>
      </w:r>
      <w:r w:rsidR="00FC6C91" w:rsidRPr="002B5782">
        <w:rPr>
          <w:rFonts w:cstheme="minorHAnsi"/>
          <w:sz w:val="24"/>
          <w:szCs w:val="24"/>
        </w:rPr>
        <w:t>sed were</w:t>
      </w:r>
      <w:r w:rsidR="00944AA8" w:rsidRPr="002B5782">
        <w:rPr>
          <w:rFonts w:cstheme="minorHAnsi"/>
          <w:sz w:val="24"/>
          <w:szCs w:val="24"/>
        </w:rPr>
        <w:t xml:space="preserve"> published </w:t>
      </w:r>
      <w:r w:rsidR="00B03FA9">
        <w:rPr>
          <w:rFonts w:cstheme="minorHAnsi"/>
          <w:sz w:val="24"/>
          <w:szCs w:val="24"/>
        </w:rPr>
        <w:t>()</w:t>
      </w:r>
      <w:r w:rsidR="00E17B1E" w:rsidRPr="002B5782">
        <w:rPr>
          <w:rFonts w:cstheme="minorHAnsi"/>
          <w:sz w:val="24"/>
          <w:szCs w:val="24"/>
        </w:rPr>
        <w:t xml:space="preserve">. </w:t>
      </w:r>
    </w:p>
    <w:p w14:paraId="32FC9262" w14:textId="77777777" w:rsidR="00AF75F4" w:rsidRPr="002B5782" w:rsidRDefault="00E17B1E" w:rsidP="002B5782">
      <w:pPr>
        <w:spacing w:line="360" w:lineRule="auto"/>
        <w:ind w:firstLine="720"/>
        <w:rPr>
          <w:rFonts w:cstheme="minorHAnsi"/>
          <w:sz w:val="24"/>
          <w:szCs w:val="24"/>
        </w:rPr>
      </w:pPr>
      <w:r w:rsidRPr="002B5782">
        <w:rPr>
          <w:rFonts w:cstheme="minorHAnsi"/>
          <w:sz w:val="24"/>
          <w:szCs w:val="24"/>
        </w:rPr>
        <w:t xml:space="preserve">Residents of New </w:t>
      </w:r>
      <w:r w:rsidR="00CA5ED8" w:rsidRPr="002B5782">
        <w:rPr>
          <w:rFonts w:cstheme="minorHAnsi"/>
          <w:sz w:val="24"/>
          <w:szCs w:val="24"/>
        </w:rPr>
        <w:t>England</w:t>
      </w:r>
      <w:r w:rsidRPr="002B5782">
        <w:rPr>
          <w:rFonts w:cstheme="minorHAnsi"/>
          <w:sz w:val="24"/>
          <w:szCs w:val="24"/>
        </w:rPr>
        <w:t xml:space="preserve"> </w:t>
      </w:r>
      <w:r w:rsidR="00AF75F4" w:rsidRPr="002B5782">
        <w:rPr>
          <w:rFonts w:cstheme="minorHAnsi"/>
          <w:sz w:val="24"/>
          <w:szCs w:val="24"/>
        </w:rPr>
        <w:t>were eligible</w:t>
      </w:r>
      <w:r w:rsidR="000C420B" w:rsidRPr="002B5782">
        <w:rPr>
          <w:rFonts w:cstheme="minorHAnsi"/>
          <w:sz w:val="24"/>
          <w:szCs w:val="24"/>
        </w:rPr>
        <w:t xml:space="preserve"> for enrol</w:t>
      </w:r>
      <w:r w:rsidR="000D5D0F">
        <w:rPr>
          <w:rFonts w:cstheme="minorHAnsi"/>
          <w:sz w:val="24"/>
          <w:szCs w:val="24"/>
        </w:rPr>
        <w:t>l</w:t>
      </w:r>
      <w:r w:rsidR="000C420B" w:rsidRPr="002B5782">
        <w:rPr>
          <w:rFonts w:cstheme="minorHAnsi"/>
          <w:sz w:val="24"/>
          <w:szCs w:val="24"/>
        </w:rPr>
        <w:t xml:space="preserve">ment </w:t>
      </w:r>
      <w:r w:rsidR="000D5D0F">
        <w:rPr>
          <w:rFonts w:cstheme="minorHAnsi"/>
          <w:sz w:val="24"/>
          <w:szCs w:val="24"/>
        </w:rPr>
        <w:t>in</w:t>
      </w:r>
      <w:r w:rsidR="000C420B" w:rsidRPr="002B5782">
        <w:rPr>
          <w:rFonts w:cstheme="minorHAnsi"/>
          <w:sz w:val="24"/>
          <w:szCs w:val="24"/>
        </w:rPr>
        <w:t>to the JKS</w:t>
      </w:r>
      <w:r w:rsidR="00AF75F4" w:rsidRPr="002B5782">
        <w:rPr>
          <w:rFonts w:cstheme="minorHAnsi"/>
          <w:sz w:val="24"/>
          <w:szCs w:val="24"/>
        </w:rPr>
        <w:t>. I</w:t>
      </w:r>
      <w:r w:rsidRPr="002B5782">
        <w:rPr>
          <w:rFonts w:cstheme="minorHAnsi"/>
          <w:sz w:val="24"/>
          <w:szCs w:val="24"/>
        </w:rPr>
        <w:t>ndividuals who were on chronic dialysis, had renal transplant, or had a history of HIV or hepatitis C infection</w:t>
      </w:r>
      <w:r w:rsidR="00C42AE8" w:rsidRPr="002B5782">
        <w:rPr>
          <w:rFonts w:cstheme="minorHAnsi"/>
          <w:sz w:val="24"/>
          <w:szCs w:val="24"/>
        </w:rPr>
        <w:t xml:space="preserve"> were excluded</w:t>
      </w:r>
      <w:r w:rsidRPr="002B5782">
        <w:rPr>
          <w:rFonts w:cstheme="minorHAnsi"/>
          <w:sz w:val="24"/>
          <w:szCs w:val="24"/>
        </w:rPr>
        <w:t xml:space="preserve">. </w:t>
      </w:r>
      <w:r w:rsidR="0000289E" w:rsidRPr="002B5782">
        <w:rPr>
          <w:rFonts w:cstheme="minorHAnsi"/>
          <w:sz w:val="24"/>
          <w:szCs w:val="24"/>
        </w:rPr>
        <w:t>The</w:t>
      </w:r>
      <w:r w:rsidRPr="002B5782">
        <w:rPr>
          <w:rFonts w:cstheme="minorHAnsi"/>
          <w:sz w:val="24"/>
          <w:szCs w:val="24"/>
        </w:rPr>
        <w:t xml:space="preserve"> JKS aimed to enroll all eligible participants with albuminuria a</w:t>
      </w:r>
      <w:r w:rsidR="00C42AE8" w:rsidRPr="002B5782">
        <w:rPr>
          <w:rFonts w:cstheme="minorHAnsi"/>
          <w:sz w:val="24"/>
          <w:szCs w:val="24"/>
        </w:rPr>
        <w:t xml:space="preserve">nd a similar number of </w:t>
      </w:r>
      <w:r w:rsidRPr="002B5782">
        <w:rPr>
          <w:rFonts w:cstheme="minorHAnsi"/>
          <w:sz w:val="24"/>
          <w:szCs w:val="24"/>
        </w:rPr>
        <w:t xml:space="preserve">individuals taken randomly from a much larger pool of </w:t>
      </w:r>
      <w:r w:rsidR="00C42AE8" w:rsidRPr="002B5782">
        <w:rPr>
          <w:rFonts w:cstheme="minorHAnsi"/>
          <w:sz w:val="24"/>
          <w:szCs w:val="24"/>
        </w:rPr>
        <w:t xml:space="preserve">eligible </w:t>
      </w:r>
      <w:r w:rsidRPr="002B5782">
        <w:rPr>
          <w:rFonts w:cstheme="minorHAnsi"/>
          <w:sz w:val="24"/>
          <w:szCs w:val="24"/>
        </w:rPr>
        <w:t xml:space="preserve">participants with </w:t>
      </w:r>
      <w:proofErr w:type="spellStart"/>
      <w:r w:rsidRPr="002B5782">
        <w:rPr>
          <w:rFonts w:cstheme="minorHAnsi"/>
          <w:sz w:val="24"/>
          <w:szCs w:val="24"/>
        </w:rPr>
        <w:t>normoalbuminuria</w:t>
      </w:r>
      <w:proofErr w:type="spellEnd"/>
      <w:r w:rsidRPr="002B5782">
        <w:rPr>
          <w:rFonts w:cstheme="minorHAnsi"/>
          <w:sz w:val="24"/>
          <w:szCs w:val="24"/>
        </w:rPr>
        <w:t>.</w:t>
      </w:r>
      <w:r w:rsidR="00060547" w:rsidRPr="002B5782">
        <w:rPr>
          <w:rFonts w:cstheme="minorHAnsi"/>
          <w:sz w:val="24"/>
          <w:szCs w:val="24"/>
        </w:rPr>
        <w:t xml:space="preserve"> </w:t>
      </w:r>
      <w:r w:rsidR="00CA5ED8" w:rsidRPr="002B5782">
        <w:rPr>
          <w:rFonts w:cstheme="minorHAnsi"/>
          <w:sz w:val="24"/>
          <w:szCs w:val="24"/>
        </w:rPr>
        <w:t>Albuminuria categories</w:t>
      </w:r>
      <w:r w:rsidR="008344A3">
        <w:rPr>
          <w:rFonts w:cstheme="minorHAnsi"/>
          <w:sz w:val="24"/>
          <w:szCs w:val="24"/>
        </w:rPr>
        <w:t xml:space="preserve"> were determined </w:t>
      </w:r>
      <w:r w:rsidR="00060547" w:rsidRPr="002B5782">
        <w:rPr>
          <w:rFonts w:cstheme="minorHAnsi"/>
          <w:sz w:val="24"/>
          <w:szCs w:val="24"/>
        </w:rPr>
        <w:t>a</w:t>
      </w:r>
      <w:r w:rsidR="0000289E" w:rsidRPr="002B5782">
        <w:rPr>
          <w:rFonts w:cstheme="minorHAnsi"/>
          <w:sz w:val="24"/>
          <w:szCs w:val="24"/>
        </w:rPr>
        <w:t>ccording to the median values in</w:t>
      </w:r>
      <w:r w:rsidR="00060547" w:rsidRPr="002B5782">
        <w:rPr>
          <w:rFonts w:cstheme="minorHAnsi"/>
          <w:sz w:val="24"/>
          <w:szCs w:val="24"/>
        </w:rPr>
        <w:t xml:space="preserve"> urinary albuminuria to creatinine ratio (ACR)</w:t>
      </w:r>
      <w:r w:rsidRPr="002B5782">
        <w:rPr>
          <w:rFonts w:cstheme="minorHAnsi"/>
          <w:sz w:val="24"/>
          <w:szCs w:val="24"/>
        </w:rPr>
        <w:t xml:space="preserve"> </w:t>
      </w:r>
      <w:r w:rsidR="00060547" w:rsidRPr="002B5782">
        <w:rPr>
          <w:rFonts w:cstheme="minorHAnsi"/>
          <w:sz w:val="24"/>
          <w:szCs w:val="24"/>
        </w:rPr>
        <w:t xml:space="preserve">determined </w:t>
      </w:r>
      <w:r w:rsidRPr="002B5782">
        <w:rPr>
          <w:rFonts w:cstheme="minorHAnsi"/>
          <w:sz w:val="24"/>
          <w:szCs w:val="24"/>
        </w:rPr>
        <w:t xml:space="preserve">from 2 or more consecutive urine samples obtained during the 2-year period preceding </w:t>
      </w:r>
      <w:r w:rsidR="00FA6674" w:rsidRPr="002B5782">
        <w:rPr>
          <w:rFonts w:cstheme="minorHAnsi"/>
          <w:sz w:val="24"/>
          <w:szCs w:val="24"/>
        </w:rPr>
        <w:t xml:space="preserve">rolling </w:t>
      </w:r>
      <w:r w:rsidRPr="002B5782">
        <w:rPr>
          <w:rFonts w:cstheme="minorHAnsi"/>
          <w:sz w:val="24"/>
          <w:szCs w:val="24"/>
        </w:rPr>
        <w:t>enrollment (baseline)</w:t>
      </w:r>
      <w:r w:rsidR="00AF75F4" w:rsidRPr="002B5782">
        <w:rPr>
          <w:rFonts w:cstheme="minorHAnsi"/>
          <w:sz w:val="24"/>
          <w:szCs w:val="24"/>
        </w:rPr>
        <w:t>.</w:t>
      </w:r>
      <w:r w:rsidR="00060547" w:rsidRPr="002B5782">
        <w:rPr>
          <w:rFonts w:cstheme="minorHAnsi"/>
          <w:sz w:val="24"/>
          <w:szCs w:val="24"/>
        </w:rPr>
        <w:t xml:space="preserve"> Three categories of ACR were considered: Macro-Albuminuria (ACR ≥300 mg/g), Micro-Albuminuria (30≤ ACR &lt;300 mg/g), and Normo-Albuminuria (ACR &lt;30 mg/g)</w:t>
      </w:r>
      <w:r w:rsidR="00855A07" w:rsidRPr="002B5782">
        <w:rPr>
          <w:rFonts w:cstheme="minorHAnsi"/>
          <w:sz w:val="24"/>
          <w:szCs w:val="24"/>
        </w:rPr>
        <w:t xml:space="preserve"> ()</w:t>
      </w:r>
      <w:r w:rsidR="00060547" w:rsidRPr="002B5782">
        <w:rPr>
          <w:rFonts w:cstheme="minorHAnsi"/>
          <w:sz w:val="24"/>
          <w:szCs w:val="24"/>
        </w:rPr>
        <w:t xml:space="preserve">. </w:t>
      </w:r>
      <w:r w:rsidR="00AF75F4" w:rsidRPr="002B5782">
        <w:rPr>
          <w:rFonts w:cstheme="minorHAnsi"/>
          <w:sz w:val="24"/>
          <w:szCs w:val="24"/>
        </w:rPr>
        <w:t>Briefly, 1</w:t>
      </w:r>
      <w:r w:rsidR="008344A3">
        <w:rPr>
          <w:rFonts w:cstheme="minorHAnsi"/>
          <w:sz w:val="24"/>
          <w:szCs w:val="24"/>
        </w:rPr>
        <w:t>,</w:t>
      </w:r>
      <w:r w:rsidR="00AF75F4" w:rsidRPr="002B5782">
        <w:rPr>
          <w:rFonts w:cstheme="minorHAnsi"/>
          <w:sz w:val="24"/>
          <w:szCs w:val="24"/>
        </w:rPr>
        <w:t>884 participants with T1D were recruited from among 3,500 adults aged 20-64 years who attended the Joslin Clinic between 1991 and 2009. Similarly, 1,474 participants with T2D were recruited from among 9,000 individuals aged 35-64 years who attended the Joslin Clinic between 2003 and 2009.</w:t>
      </w:r>
    </w:p>
    <w:p w14:paraId="1E887ED6" w14:textId="77777777" w:rsidR="00855A07" w:rsidRPr="002B5782" w:rsidRDefault="00E17B1E" w:rsidP="00190660">
      <w:pPr>
        <w:spacing w:line="360" w:lineRule="auto"/>
        <w:ind w:firstLine="720"/>
        <w:rPr>
          <w:rFonts w:cstheme="minorHAnsi"/>
          <w:sz w:val="24"/>
          <w:szCs w:val="24"/>
        </w:rPr>
      </w:pPr>
      <w:r w:rsidRPr="00584402">
        <w:rPr>
          <w:rFonts w:cstheme="minorHAnsi"/>
          <w:sz w:val="24"/>
          <w:szCs w:val="24"/>
        </w:rPr>
        <w:t>All</w:t>
      </w:r>
      <w:r w:rsidR="00060547" w:rsidRPr="00584402">
        <w:rPr>
          <w:rFonts w:cstheme="minorHAnsi"/>
          <w:sz w:val="24"/>
          <w:szCs w:val="24"/>
        </w:rPr>
        <w:t xml:space="preserve"> enrolled individuals</w:t>
      </w:r>
      <w:r w:rsidR="00855A07" w:rsidRPr="00584402">
        <w:rPr>
          <w:rFonts w:cstheme="minorHAnsi"/>
          <w:sz w:val="24"/>
          <w:szCs w:val="24"/>
        </w:rPr>
        <w:t xml:space="preserve"> </w:t>
      </w:r>
      <w:r w:rsidR="00855A07" w:rsidRPr="002B5782">
        <w:rPr>
          <w:rFonts w:cstheme="minorHAnsi"/>
          <w:sz w:val="24"/>
          <w:szCs w:val="24"/>
        </w:rPr>
        <w:t>were followed until 2015, unless they</w:t>
      </w:r>
      <w:r w:rsidR="00B7397C">
        <w:rPr>
          <w:rFonts w:cstheme="minorHAnsi"/>
          <w:sz w:val="24"/>
          <w:szCs w:val="24"/>
        </w:rPr>
        <w:t xml:space="preserve"> </w:t>
      </w:r>
      <w:r w:rsidR="00855A07" w:rsidRPr="002B5782">
        <w:rPr>
          <w:rFonts w:cstheme="minorHAnsi"/>
          <w:sz w:val="24"/>
          <w:szCs w:val="24"/>
        </w:rPr>
        <w:t xml:space="preserve">developed earlier ESKD, died due to unrelated-ESKD deaths or were lost to follow-up. All enrolled individuals had baseline examination </w:t>
      </w:r>
      <w:r w:rsidR="008344A3">
        <w:rPr>
          <w:rFonts w:cstheme="minorHAnsi"/>
          <w:sz w:val="24"/>
          <w:szCs w:val="24"/>
        </w:rPr>
        <w:t>and biannual examinations</w:t>
      </w:r>
      <w:r w:rsidRPr="002B5782">
        <w:rPr>
          <w:rFonts w:cstheme="minorHAnsi"/>
          <w:sz w:val="24"/>
          <w:szCs w:val="24"/>
        </w:rPr>
        <w:t xml:space="preserve"> afterward with blood and urine specimens taken for laboratory determinations and storage in -85°C. Individuals with less frequent clinic visits and those who stopped coming to the clinic were examined at their homes. </w:t>
      </w:r>
      <w:r w:rsidR="00855A07" w:rsidRPr="002B5782">
        <w:rPr>
          <w:rFonts w:cstheme="minorHAnsi"/>
          <w:sz w:val="24"/>
          <w:szCs w:val="24"/>
        </w:rPr>
        <w:t>The goal of follow-up was to ascertain eGFR slope and date of onset of ESKD.</w:t>
      </w:r>
    </w:p>
    <w:p w14:paraId="7576AB49" w14:textId="77777777" w:rsidR="00E17B1E" w:rsidRPr="002B5782" w:rsidRDefault="00420F0F" w:rsidP="002B5782">
      <w:pPr>
        <w:spacing w:line="360" w:lineRule="auto"/>
        <w:ind w:firstLine="720"/>
        <w:rPr>
          <w:rFonts w:cstheme="minorHAnsi"/>
          <w:sz w:val="24"/>
          <w:szCs w:val="24"/>
        </w:rPr>
      </w:pPr>
      <w:r w:rsidRPr="002B5782">
        <w:rPr>
          <w:rFonts w:cstheme="minorHAnsi"/>
          <w:sz w:val="24"/>
          <w:szCs w:val="24"/>
        </w:rPr>
        <w:lastRenderedPageBreak/>
        <w:t>Measurements of serum creatinine performed at routine clinic visits or during special examinations were used to determine kidney function at baseline and its changes during follow-up. Protocols to calibrate serum c</w:t>
      </w:r>
      <w:r w:rsidR="00855A07" w:rsidRPr="002B5782">
        <w:rPr>
          <w:rFonts w:cstheme="minorHAnsi"/>
          <w:sz w:val="24"/>
          <w:szCs w:val="24"/>
        </w:rPr>
        <w:t>reatinine measurements over</w:t>
      </w:r>
      <w:r w:rsidR="00CA5ED8" w:rsidRPr="002B5782">
        <w:rPr>
          <w:rFonts w:cstheme="minorHAnsi"/>
          <w:sz w:val="24"/>
          <w:szCs w:val="24"/>
        </w:rPr>
        <w:t xml:space="preserve"> time</w:t>
      </w:r>
      <w:r w:rsidRPr="002B5782">
        <w:rPr>
          <w:rFonts w:cstheme="minorHAnsi"/>
          <w:sz w:val="24"/>
          <w:szCs w:val="24"/>
        </w:rPr>
        <w:t xml:space="preserve"> were desc</w:t>
      </w:r>
      <w:r w:rsidR="00A562B8" w:rsidRPr="002B5782">
        <w:rPr>
          <w:rFonts w:cstheme="minorHAnsi"/>
          <w:sz w:val="24"/>
          <w:szCs w:val="24"/>
        </w:rPr>
        <w:t xml:space="preserve">ribed previously </w:t>
      </w:r>
      <w:r w:rsidR="00B03FA9">
        <w:rPr>
          <w:rFonts w:cstheme="minorHAnsi"/>
          <w:sz w:val="24"/>
          <w:szCs w:val="24"/>
        </w:rPr>
        <w:t>()</w:t>
      </w:r>
      <w:r w:rsidRPr="002B5782">
        <w:rPr>
          <w:rFonts w:cstheme="minorHAnsi"/>
          <w:sz w:val="24"/>
          <w:szCs w:val="24"/>
        </w:rPr>
        <w:t>. The Chronic Kidney Disease Epidemiology Collaboration formul</w:t>
      </w:r>
      <w:r w:rsidR="00A562B8" w:rsidRPr="002B5782">
        <w:rPr>
          <w:rFonts w:cstheme="minorHAnsi"/>
          <w:sz w:val="24"/>
          <w:szCs w:val="24"/>
        </w:rPr>
        <w:t xml:space="preserve">a was used to estimate eGFR </w:t>
      </w:r>
      <w:r w:rsidR="00B03FA9">
        <w:rPr>
          <w:rFonts w:cstheme="minorHAnsi"/>
          <w:sz w:val="24"/>
          <w:szCs w:val="24"/>
        </w:rPr>
        <w:t>()</w:t>
      </w:r>
      <w:r w:rsidRPr="002B5782">
        <w:rPr>
          <w:rFonts w:cstheme="minorHAnsi"/>
          <w:sz w:val="24"/>
          <w:szCs w:val="24"/>
        </w:rPr>
        <w:t xml:space="preserve">. </w:t>
      </w:r>
      <w:r w:rsidR="009B41D3" w:rsidRPr="002B5782">
        <w:rPr>
          <w:rFonts w:cstheme="minorHAnsi"/>
          <w:sz w:val="24"/>
          <w:szCs w:val="24"/>
        </w:rPr>
        <w:t xml:space="preserve">The primary outcome was onset of ESKD within 15 years of follow-up. </w:t>
      </w:r>
      <w:r w:rsidR="00E17B1E" w:rsidRPr="002B5782">
        <w:rPr>
          <w:rFonts w:cstheme="minorHAnsi"/>
          <w:sz w:val="24"/>
          <w:szCs w:val="24"/>
        </w:rPr>
        <w:t xml:space="preserve">To identify ESKD and deaths in the </w:t>
      </w:r>
      <w:r w:rsidR="00CA5ED8" w:rsidRPr="002B5782">
        <w:rPr>
          <w:rFonts w:cstheme="minorHAnsi"/>
          <w:sz w:val="24"/>
          <w:szCs w:val="24"/>
        </w:rPr>
        <w:t xml:space="preserve">individuals participating in the </w:t>
      </w:r>
      <w:r w:rsidR="00E17B1E" w:rsidRPr="002B5782">
        <w:rPr>
          <w:rFonts w:cstheme="minorHAnsi"/>
          <w:sz w:val="24"/>
          <w:szCs w:val="24"/>
        </w:rPr>
        <w:t>JKS, we queried the United States Renal Data System (USRDS) and the National Death Index (NDI) covering all events up to the end of 2015. The USRDS maintains a roster of US patients receiving renal replacement therapy that includes dates of dialysis and transplantation. The NDI is a comprehensive roster of deaths in the United States that includes the date and cause of death.</w:t>
      </w:r>
    </w:p>
    <w:p w14:paraId="6495FDAA" w14:textId="77777777" w:rsidR="000944FD" w:rsidRPr="00925E04" w:rsidRDefault="000944FD" w:rsidP="002B5782">
      <w:pPr>
        <w:spacing w:after="0" w:line="360" w:lineRule="auto"/>
        <w:rPr>
          <w:rFonts w:cstheme="minorHAnsi"/>
          <w:b/>
          <w:sz w:val="28"/>
          <w:szCs w:val="28"/>
        </w:rPr>
      </w:pPr>
      <w:r w:rsidRPr="00925E04">
        <w:rPr>
          <w:rFonts w:cstheme="minorHAnsi"/>
          <w:b/>
          <w:sz w:val="28"/>
          <w:szCs w:val="28"/>
        </w:rPr>
        <w:t>Sele</w:t>
      </w:r>
      <w:r w:rsidR="001F6866" w:rsidRPr="00925E04">
        <w:rPr>
          <w:rFonts w:cstheme="minorHAnsi"/>
          <w:b/>
          <w:sz w:val="28"/>
          <w:szCs w:val="28"/>
        </w:rPr>
        <w:t>ction of individuals</w:t>
      </w:r>
      <w:r w:rsidRPr="00925E04">
        <w:rPr>
          <w:rFonts w:cstheme="minorHAnsi"/>
          <w:b/>
          <w:sz w:val="28"/>
          <w:szCs w:val="28"/>
        </w:rPr>
        <w:t xml:space="preserve"> for current studies:</w:t>
      </w:r>
    </w:p>
    <w:p w14:paraId="69313D32" w14:textId="77777777" w:rsidR="000944FD" w:rsidRPr="002B5782" w:rsidRDefault="006D09E9" w:rsidP="002B5782">
      <w:pPr>
        <w:spacing w:line="360" w:lineRule="auto"/>
        <w:ind w:firstLine="720"/>
        <w:rPr>
          <w:rFonts w:cstheme="minorHAnsi"/>
          <w:sz w:val="24"/>
          <w:szCs w:val="24"/>
        </w:rPr>
      </w:pPr>
      <w:r w:rsidRPr="002B5782">
        <w:rPr>
          <w:rFonts w:cstheme="minorHAnsi"/>
          <w:sz w:val="24"/>
          <w:szCs w:val="24"/>
        </w:rPr>
        <w:t>The cur</w:t>
      </w:r>
      <w:r w:rsidR="00DD782A" w:rsidRPr="002B5782">
        <w:rPr>
          <w:rFonts w:cstheme="minorHAnsi"/>
          <w:sz w:val="24"/>
          <w:szCs w:val="24"/>
        </w:rPr>
        <w:t>rent research</w:t>
      </w:r>
      <w:r w:rsidRPr="002B5782">
        <w:rPr>
          <w:rFonts w:cstheme="minorHAnsi"/>
          <w:sz w:val="24"/>
          <w:szCs w:val="24"/>
        </w:rPr>
        <w:t xml:space="preserve"> consists of two case-control studies nested in the JKS</w:t>
      </w:r>
      <w:r w:rsidR="00DD782A" w:rsidRPr="002B5782">
        <w:rPr>
          <w:rFonts w:cstheme="minorHAnsi"/>
          <w:sz w:val="24"/>
          <w:szCs w:val="24"/>
        </w:rPr>
        <w:t>,</w:t>
      </w:r>
      <w:r w:rsidR="00CE050D" w:rsidRPr="002B5782">
        <w:rPr>
          <w:rFonts w:cstheme="minorHAnsi"/>
          <w:sz w:val="24"/>
          <w:szCs w:val="24"/>
        </w:rPr>
        <w:t xml:space="preserve"> one included</w:t>
      </w:r>
      <w:r w:rsidRPr="002B5782">
        <w:rPr>
          <w:rFonts w:cstheme="minorHAnsi"/>
          <w:sz w:val="24"/>
          <w:szCs w:val="24"/>
        </w:rPr>
        <w:t xml:space="preserve"> individuals with T1D and Macro-Albuminuria (T1D study) and </w:t>
      </w:r>
      <w:r w:rsidR="00CE050D" w:rsidRPr="002B5782">
        <w:rPr>
          <w:rFonts w:cstheme="minorHAnsi"/>
          <w:sz w:val="24"/>
          <w:szCs w:val="24"/>
        </w:rPr>
        <w:t>the other included</w:t>
      </w:r>
      <w:r w:rsidR="00EE4DBA">
        <w:rPr>
          <w:rFonts w:cstheme="minorHAnsi"/>
          <w:sz w:val="24"/>
          <w:szCs w:val="24"/>
        </w:rPr>
        <w:t xml:space="preserve"> </w:t>
      </w:r>
      <w:r w:rsidR="000A1514" w:rsidRPr="002B5782">
        <w:rPr>
          <w:rFonts w:cstheme="minorHAnsi"/>
          <w:sz w:val="24"/>
          <w:szCs w:val="24"/>
        </w:rPr>
        <w:t xml:space="preserve">individuals with </w:t>
      </w:r>
      <w:r w:rsidR="00DD782A" w:rsidRPr="002B5782">
        <w:rPr>
          <w:rFonts w:cstheme="minorHAnsi"/>
          <w:sz w:val="24"/>
          <w:szCs w:val="24"/>
        </w:rPr>
        <w:t>T2D and A</w:t>
      </w:r>
      <w:r w:rsidRPr="002B5782">
        <w:rPr>
          <w:rFonts w:cstheme="minorHAnsi"/>
          <w:sz w:val="24"/>
          <w:szCs w:val="24"/>
        </w:rPr>
        <w:t>lbuminuria</w:t>
      </w:r>
      <w:r w:rsidR="00DD782A" w:rsidRPr="002B5782">
        <w:rPr>
          <w:rFonts w:cstheme="minorHAnsi"/>
          <w:sz w:val="24"/>
          <w:szCs w:val="24"/>
        </w:rPr>
        <w:t xml:space="preserve">  (Macro &amp; Micro) </w:t>
      </w:r>
      <w:r w:rsidRPr="002B5782">
        <w:rPr>
          <w:rFonts w:cstheme="minorHAnsi"/>
          <w:sz w:val="24"/>
          <w:szCs w:val="24"/>
        </w:rPr>
        <w:t xml:space="preserve"> (T2D study). </w:t>
      </w:r>
      <w:r w:rsidR="00AC0700" w:rsidRPr="002B5782">
        <w:rPr>
          <w:rFonts w:cstheme="minorHAnsi"/>
          <w:bCs/>
          <w:sz w:val="24"/>
          <w:szCs w:val="24"/>
        </w:rPr>
        <w:t xml:space="preserve">The selection of individuals for the T1D study </w:t>
      </w:r>
      <w:r w:rsidR="00CB7277">
        <w:rPr>
          <w:rFonts w:cstheme="minorHAnsi"/>
          <w:bCs/>
          <w:sz w:val="24"/>
          <w:szCs w:val="24"/>
        </w:rPr>
        <w:t>was</w:t>
      </w:r>
      <w:r w:rsidR="00AC0700" w:rsidRPr="002B5782">
        <w:rPr>
          <w:rFonts w:cstheme="minorHAnsi"/>
          <w:bCs/>
          <w:sz w:val="24"/>
          <w:szCs w:val="24"/>
        </w:rPr>
        <w:t xml:space="preserve"> described previously (). Briefly, out of 526 individua</w:t>
      </w:r>
      <w:r w:rsidR="00510871" w:rsidRPr="002B5782">
        <w:rPr>
          <w:rFonts w:cstheme="minorHAnsi"/>
          <w:bCs/>
          <w:sz w:val="24"/>
          <w:szCs w:val="24"/>
        </w:rPr>
        <w:t xml:space="preserve">ls with Macro-albuminuria </w:t>
      </w:r>
      <w:r w:rsidR="00DA0A71" w:rsidRPr="002B5782">
        <w:rPr>
          <w:rFonts w:cstheme="minorHAnsi"/>
          <w:bCs/>
          <w:sz w:val="24"/>
          <w:szCs w:val="24"/>
        </w:rPr>
        <w:t>enrolled into the JKS</w:t>
      </w:r>
      <w:r w:rsidR="00CB7277">
        <w:rPr>
          <w:rFonts w:cstheme="minorHAnsi"/>
          <w:bCs/>
          <w:sz w:val="24"/>
          <w:szCs w:val="24"/>
        </w:rPr>
        <w:t>,</w:t>
      </w:r>
      <w:r w:rsidR="00DA0A71" w:rsidRPr="002B5782">
        <w:rPr>
          <w:rFonts w:cstheme="minorHAnsi"/>
          <w:bCs/>
          <w:sz w:val="24"/>
          <w:szCs w:val="24"/>
        </w:rPr>
        <w:t xml:space="preserve"> </w:t>
      </w:r>
      <w:r w:rsidR="000A1514" w:rsidRPr="002B5782">
        <w:rPr>
          <w:rFonts w:cstheme="minorHAnsi"/>
          <w:bCs/>
          <w:sz w:val="24"/>
          <w:szCs w:val="24"/>
        </w:rPr>
        <w:t xml:space="preserve">we selected </w:t>
      </w:r>
      <w:r w:rsidR="00AC0700" w:rsidRPr="002B5782">
        <w:rPr>
          <w:rFonts w:cstheme="minorHAnsi"/>
          <w:bCs/>
          <w:sz w:val="24"/>
          <w:szCs w:val="24"/>
        </w:rPr>
        <w:t>individuals</w:t>
      </w:r>
      <w:r w:rsidR="000A1514" w:rsidRPr="002B5782">
        <w:rPr>
          <w:rFonts w:cstheme="minorHAnsi"/>
          <w:bCs/>
          <w:sz w:val="24"/>
          <w:szCs w:val="24"/>
        </w:rPr>
        <w:t xml:space="preserve"> (n=103)</w:t>
      </w:r>
      <w:r w:rsidR="00AC0700" w:rsidRPr="002B5782">
        <w:rPr>
          <w:rFonts w:cstheme="minorHAnsi"/>
          <w:bCs/>
          <w:sz w:val="24"/>
          <w:szCs w:val="24"/>
        </w:rPr>
        <w:t xml:space="preserve"> who</w:t>
      </w:r>
      <w:r w:rsidR="00DA0A71" w:rsidRPr="002B5782">
        <w:rPr>
          <w:rFonts w:cstheme="minorHAnsi"/>
          <w:bCs/>
          <w:sz w:val="24"/>
          <w:szCs w:val="24"/>
        </w:rPr>
        <w:t xml:space="preserve"> had baseline eGFR &gt;45 ml/min and</w:t>
      </w:r>
      <w:r w:rsidR="00AC0700" w:rsidRPr="002B5782">
        <w:rPr>
          <w:rFonts w:cstheme="minorHAnsi"/>
          <w:bCs/>
          <w:sz w:val="24"/>
          <w:szCs w:val="24"/>
        </w:rPr>
        <w:t xml:space="preserve"> progressed to ESKD during 15 years of follow-up</w:t>
      </w:r>
      <w:r w:rsidR="00D95168" w:rsidRPr="00D95168">
        <w:rPr>
          <w:rFonts w:cstheme="minorHAnsi"/>
          <w:bCs/>
          <w:sz w:val="24"/>
          <w:szCs w:val="24"/>
        </w:rPr>
        <w:t xml:space="preserve"> </w:t>
      </w:r>
      <w:r w:rsidR="00D95168" w:rsidRPr="002B5782">
        <w:rPr>
          <w:rFonts w:cstheme="minorHAnsi"/>
          <w:bCs/>
          <w:sz w:val="24"/>
          <w:szCs w:val="24"/>
        </w:rPr>
        <w:t>as cases</w:t>
      </w:r>
      <w:r w:rsidR="000A1514" w:rsidRPr="002B5782">
        <w:rPr>
          <w:rFonts w:cstheme="minorHAnsi"/>
          <w:bCs/>
          <w:sz w:val="24"/>
          <w:szCs w:val="24"/>
        </w:rPr>
        <w:t>.</w:t>
      </w:r>
      <w:r w:rsidR="00AC0700" w:rsidRPr="002B5782">
        <w:rPr>
          <w:rFonts w:cstheme="minorHAnsi"/>
          <w:bCs/>
          <w:sz w:val="24"/>
          <w:szCs w:val="24"/>
        </w:rPr>
        <w:t xml:space="preserve"> </w:t>
      </w:r>
      <w:r w:rsidR="00DA0A71" w:rsidRPr="002B5782">
        <w:rPr>
          <w:rFonts w:cstheme="minorHAnsi"/>
          <w:bCs/>
          <w:sz w:val="24"/>
          <w:szCs w:val="24"/>
        </w:rPr>
        <w:t>As controls for these cases</w:t>
      </w:r>
      <w:r w:rsidR="00D95168">
        <w:rPr>
          <w:rFonts w:cstheme="minorHAnsi"/>
          <w:bCs/>
          <w:sz w:val="24"/>
          <w:szCs w:val="24"/>
        </w:rPr>
        <w:t>,</w:t>
      </w:r>
      <w:r w:rsidR="000A1514" w:rsidRPr="002B5782">
        <w:rPr>
          <w:rFonts w:cstheme="minorHAnsi"/>
          <w:bCs/>
          <w:sz w:val="24"/>
          <w:szCs w:val="24"/>
        </w:rPr>
        <w:t xml:space="preserve"> we</w:t>
      </w:r>
      <w:r w:rsidR="00DA0A71" w:rsidRPr="002B5782">
        <w:rPr>
          <w:rFonts w:cstheme="minorHAnsi"/>
          <w:bCs/>
          <w:sz w:val="24"/>
          <w:szCs w:val="24"/>
        </w:rPr>
        <w:t xml:space="preserve"> </w:t>
      </w:r>
      <w:r w:rsidR="00D95168" w:rsidRPr="002B5782">
        <w:rPr>
          <w:rFonts w:cstheme="minorHAnsi"/>
          <w:bCs/>
          <w:sz w:val="24"/>
          <w:szCs w:val="24"/>
        </w:rPr>
        <w:t xml:space="preserve">randomly </w:t>
      </w:r>
      <w:r w:rsidR="00DA0A71" w:rsidRPr="002B5782">
        <w:rPr>
          <w:rFonts w:cstheme="minorHAnsi"/>
          <w:bCs/>
          <w:sz w:val="24"/>
          <w:szCs w:val="24"/>
        </w:rPr>
        <w:t>selected 94 individuals</w:t>
      </w:r>
      <w:r w:rsidR="00510871" w:rsidRPr="002B5782">
        <w:rPr>
          <w:rFonts w:cstheme="minorHAnsi"/>
          <w:bCs/>
          <w:sz w:val="24"/>
          <w:szCs w:val="24"/>
        </w:rPr>
        <w:t xml:space="preserve"> </w:t>
      </w:r>
      <w:r w:rsidR="00A25C83" w:rsidRPr="002B5782">
        <w:rPr>
          <w:rFonts w:cstheme="minorHAnsi"/>
          <w:bCs/>
          <w:sz w:val="24"/>
          <w:szCs w:val="24"/>
        </w:rPr>
        <w:t>who had Macro-</w:t>
      </w:r>
      <w:r w:rsidR="00DE3BDB">
        <w:rPr>
          <w:rFonts w:cstheme="minorHAnsi"/>
          <w:bCs/>
          <w:sz w:val="24"/>
          <w:szCs w:val="24"/>
        </w:rPr>
        <w:t>a</w:t>
      </w:r>
      <w:r w:rsidR="00A25C83" w:rsidRPr="002B5782">
        <w:rPr>
          <w:rFonts w:cstheme="minorHAnsi"/>
          <w:bCs/>
          <w:sz w:val="24"/>
          <w:szCs w:val="24"/>
        </w:rPr>
        <w:t>lbuminuria and eGFR &gt;45 ml/min</w:t>
      </w:r>
      <w:r w:rsidR="00510871" w:rsidRPr="002B5782">
        <w:rPr>
          <w:rFonts w:cstheme="minorHAnsi"/>
          <w:bCs/>
          <w:sz w:val="24"/>
          <w:szCs w:val="24"/>
        </w:rPr>
        <w:t xml:space="preserve"> </w:t>
      </w:r>
      <w:r w:rsidR="00DE3BDB" w:rsidRPr="002B5782">
        <w:rPr>
          <w:rFonts w:cstheme="minorHAnsi"/>
          <w:bCs/>
          <w:sz w:val="24"/>
          <w:szCs w:val="24"/>
        </w:rPr>
        <w:t xml:space="preserve">at baseline </w:t>
      </w:r>
      <w:r w:rsidR="00A25C83" w:rsidRPr="002B5782">
        <w:rPr>
          <w:rFonts w:cstheme="minorHAnsi"/>
          <w:bCs/>
          <w:sz w:val="24"/>
          <w:szCs w:val="24"/>
        </w:rPr>
        <w:t xml:space="preserve">but </w:t>
      </w:r>
      <w:r w:rsidR="00510871" w:rsidRPr="002B5782">
        <w:rPr>
          <w:rFonts w:cstheme="minorHAnsi"/>
          <w:bCs/>
          <w:sz w:val="24"/>
          <w:szCs w:val="24"/>
        </w:rPr>
        <w:t>did not progress to ESKD during follow-up</w:t>
      </w:r>
      <w:r w:rsidR="00A25C83" w:rsidRPr="002B5782">
        <w:rPr>
          <w:rFonts w:cstheme="minorHAnsi"/>
          <w:bCs/>
          <w:sz w:val="24"/>
          <w:szCs w:val="24"/>
        </w:rPr>
        <w:t>.</w:t>
      </w:r>
      <w:r w:rsidR="00DD782A" w:rsidRPr="002B5782">
        <w:rPr>
          <w:rFonts w:cstheme="minorHAnsi"/>
          <w:sz w:val="24"/>
          <w:szCs w:val="24"/>
        </w:rPr>
        <w:t xml:space="preserve"> </w:t>
      </w:r>
      <w:r w:rsidR="007001C5" w:rsidRPr="002B5782">
        <w:rPr>
          <w:rFonts w:cstheme="minorHAnsi"/>
          <w:sz w:val="24"/>
          <w:szCs w:val="24"/>
        </w:rPr>
        <w:t>In T2D individuals enrolled into the JKS</w:t>
      </w:r>
      <w:r w:rsidR="00785587">
        <w:rPr>
          <w:rFonts w:cstheme="minorHAnsi"/>
          <w:sz w:val="24"/>
          <w:szCs w:val="24"/>
        </w:rPr>
        <w:t>,</w:t>
      </w:r>
      <w:r w:rsidR="007001C5" w:rsidRPr="002B5782">
        <w:rPr>
          <w:rFonts w:cstheme="minorHAnsi"/>
          <w:sz w:val="24"/>
          <w:szCs w:val="24"/>
        </w:rPr>
        <w:t xml:space="preserve"> there were </w:t>
      </w:r>
      <w:r w:rsidR="00DD782A" w:rsidRPr="002B5782">
        <w:rPr>
          <w:rFonts w:cstheme="minorHAnsi"/>
          <w:sz w:val="24"/>
          <w:szCs w:val="24"/>
        </w:rPr>
        <w:t>743 individuals with albuminuria (143 with Macro &amp;</w:t>
      </w:r>
      <w:r w:rsidR="007001C5" w:rsidRPr="002B5782">
        <w:rPr>
          <w:rFonts w:cstheme="minorHAnsi"/>
          <w:sz w:val="24"/>
          <w:szCs w:val="24"/>
        </w:rPr>
        <w:t xml:space="preserve"> 600 with Micro) ().</w:t>
      </w:r>
      <w:r w:rsidR="00CE050D" w:rsidRPr="002B5782">
        <w:rPr>
          <w:rFonts w:cstheme="minorHAnsi"/>
          <w:sz w:val="24"/>
          <w:szCs w:val="24"/>
        </w:rPr>
        <w:t xml:space="preserve"> From </w:t>
      </w:r>
      <w:r w:rsidR="00785587">
        <w:rPr>
          <w:rFonts w:cstheme="minorHAnsi"/>
          <w:sz w:val="24"/>
          <w:szCs w:val="24"/>
        </w:rPr>
        <w:t>those</w:t>
      </w:r>
      <w:r w:rsidR="00A912DC">
        <w:rPr>
          <w:rFonts w:cstheme="minorHAnsi"/>
          <w:sz w:val="24"/>
          <w:szCs w:val="24"/>
        </w:rPr>
        <w:t xml:space="preserve"> </w:t>
      </w:r>
      <w:r w:rsidR="00CE050D" w:rsidRPr="002B5782">
        <w:rPr>
          <w:rFonts w:cstheme="minorHAnsi"/>
          <w:sz w:val="24"/>
          <w:szCs w:val="24"/>
        </w:rPr>
        <w:t>individuals</w:t>
      </w:r>
      <w:r w:rsidR="00A912DC">
        <w:rPr>
          <w:rFonts w:cstheme="minorHAnsi"/>
          <w:sz w:val="24"/>
          <w:szCs w:val="24"/>
        </w:rPr>
        <w:t>,</w:t>
      </w:r>
      <w:r w:rsidR="00CE050D" w:rsidRPr="002B5782">
        <w:rPr>
          <w:rFonts w:cstheme="minorHAnsi"/>
          <w:sz w:val="24"/>
          <w:szCs w:val="24"/>
        </w:rPr>
        <w:t xml:space="preserve"> </w:t>
      </w:r>
      <w:r w:rsidR="00CE050D" w:rsidRPr="002B5782">
        <w:rPr>
          <w:rFonts w:cstheme="minorHAnsi"/>
          <w:bCs/>
          <w:sz w:val="24"/>
          <w:szCs w:val="24"/>
        </w:rPr>
        <w:t>w</w:t>
      </w:r>
      <w:r w:rsidR="007001C5" w:rsidRPr="002B5782">
        <w:rPr>
          <w:rFonts w:cstheme="minorHAnsi"/>
          <w:bCs/>
          <w:sz w:val="24"/>
          <w:szCs w:val="24"/>
        </w:rPr>
        <w:t xml:space="preserve">e selected </w:t>
      </w:r>
      <w:r w:rsidR="00CE050D" w:rsidRPr="002B5782">
        <w:rPr>
          <w:rFonts w:cstheme="minorHAnsi"/>
          <w:bCs/>
          <w:sz w:val="24"/>
          <w:szCs w:val="24"/>
        </w:rPr>
        <w:t>those</w:t>
      </w:r>
      <w:r w:rsidR="007001C5" w:rsidRPr="002B5782">
        <w:rPr>
          <w:rFonts w:cstheme="minorHAnsi"/>
          <w:bCs/>
          <w:sz w:val="24"/>
          <w:szCs w:val="24"/>
        </w:rPr>
        <w:t xml:space="preserve"> (n=43) who had had baseline eGFR &gt;45 ml/min and progressed to ESKD during 15 years of follow-up</w:t>
      </w:r>
      <w:r w:rsidR="003D5DCC" w:rsidRPr="003D5DCC">
        <w:rPr>
          <w:rFonts w:cstheme="minorHAnsi"/>
          <w:bCs/>
          <w:sz w:val="24"/>
          <w:szCs w:val="24"/>
        </w:rPr>
        <w:t xml:space="preserve"> </w:t>
      </w:r>
      <w:r w:rsidR="003D5DCC" w:rsidRPr="002B5782">
        <w:rPr>
          <w:rFonts w:cstheme="minorHAnsi"/>
          <w:bCs/>
          <w:sz w:val="24"/>
          <w:szCs w:val="24"/>
        </w:rPr>
        <w:t>as cases</w:t>
      </w:r>
      <w:r w:rsidR="007001C5" w:rsidRPr="002B5782">
        <w:rPr>
          <w:rFonts w:cstheme="minorHAnsi"/>
          <w:bCs/>
          <w:sz w:val="24"/>
          <w:szCs w:val="24"/>
        </w:rPr>
        <w:t>. As controls</w:t>
      </w:r>
      <w:r w:rsidR="003D5DCC">
        <w:rPr>
          <w:rFonts w:cstheme="minorHAnsi"/>
          <w:bCs/>
          <w:sz w:val="24"/>
          <w:szCs w:val="24"/>
        </w:rPr>
        <w:t>,</w:t>
      </w:r>
      <w:r w:rsidR="00CE050D" w:rsidRPr="002B5782">
        <w:rPr>
          <w:rFonts w:cstheme="minorHAnsi"/>
          <w:bCs/>
          <w:sz w:val="24"/>
          <w:szCs w:val="24"/>
        </w:rPr>
        <w:t xml:space="preserve"> </w:t>
      </w:r>
      <w:r w:rsidR="007001C5" w:rsidRPr="002B5782">
        <w:rPr>
          <w:rFonts w:cstheme="minorHAnsi"/>
          <w:bCs/>
          <w:sz w:val="24"/>
          <w:szCs w:val="24"/>
        </w:rPr>
        <w:t xml:space="preserve">we </w:t>
      </w:r>
      <w:r w:rsidR="00F47DEE" w:rsidRPr="002B5782">
        <w:rPr>
          <w:rFonts w:cstheme="minorHAnsi"/>
          <w:bCs/>
          <w:sz w:val="24"/>
          <w:szCs w:val="24"/>
        </w:rPr>
        <w:t xml:space="preserve">randomly </w:t>
      </w:r>
      <w:r w:rsidR="007001C5" w:rsidRPr="002B5782">
        <w:rPr>
          <w:rFonts w:cstheme="minorHAnsi"/>
          <w:bCs/>
          <w:sz w:val="24"/>
          <w:szCs w:val="24"/>
        </w:rPr>
        <w:t xml:space="preserve">selected </w:t>
      </w:r>
      <w:r w:rsidR="00CE050D" w:rsidRPr="002B5782">
        <w:rPr>
          <w:rFonts w:cstheme="minorHAnsi"/>
          <w:bCs/>
          <w:sz w:val="24"/>
          <w:szCs w:val="24"/>
        </w:rPr>
        <w:t>163</w:t>
      </w:r>
      <w:r w:rsidR="007001C5" w:rsidRPr="002B5782">
        <w:rPr>
          <w:rFonts w:cstheme="minorHAnsi"/>
          <w:bCs/>
          <w:sz w:val="24"/>
          <w:szCs w:val="24"/>
        </w:rPr>
        <w:t xml:space="preserve"> individuals </w:t>
      </w:r>
      <w:r w:rsidR="00F47DEE">
        <w:rPr>
          <w:rFonts w:cstheme="minorHAnsi"/>
          <w:bCs/>
          <w:sz w:val="24"/>
          <w:szCs w:val="24"/>
        </w:rPr>
        <w:t>with</w:t>
      </w:r>
      <w:r w:rsidR="00CE050D" w:rsidRPr="002B5782">
        <w:rPr>
          <w:rFonts w:cstheme="minorHAnsi"/>
          <w:bCs/>
          <w:sz w:val="24"/>
          <w:szCs w:val="24"/>
        </w:rPr>
        <w:t xml:space="preserve"> baseline Albuminuria</w:t>
      </w:r>
      <w:r w:rsidR="007001C5" w:rsidRPr="002B5782">
        <w:rPr>
          <w:rFonts w:cstheme="minorHAnsi"/>
          <w:bCs/>
          <w:sz w:val="24"/>
          <w:szCs w:val="24"/>
        </w:rPr>
        <w:t xml:space="preserve"> and eGFR &gt;45 ml/min</w:t>
      </w:r>
      <w:r w:rsidR="00A25C83" w:rsidRPr="002B5782">
        <w:rPr>
          <w:rFonts w:cstheme="minorHAnsi"/>
          <w:bCs/>
          <w:sz w:val="24"/>
          <w:szCs w:val="24"/>
        </w:rPr>
        <w:t xml:space="preserve"> but did not progress to ESKD during follow-up.</w:t>
      </w:r>
      <w:r w:rsidR="007001C5" w:rsidRPr="002B5782">
        <w:rPr>
          <w:rFonts w:cstheme="minorHAnsi"/>
          <w:bCs/>
          <w:sz w:val="24"/>
          <w:szCs w:val="24"/>
        </w:rPr>
        <w:t xml:space="preserve"> </w:t>
      </w:r>
      <w:r w:rsidR="00A25C83" w:rsidRPr="002B5782">
        <w:rPr>
          <w:rFonts w:cstheme="minorHAnsi"/>
          <w:bCs/>
          <w:sz w:val="24"/>
          <w:szCs w:val="24"/>
        </w:rPr>
        <w:t>All relevant clinical and research data as well as baseline plasma specimens archived in -85 C were available for this research.</w:t>
      </w:r>
    </w:p>
    <w:p w14:paraId="21058A39" w14:textId="77777777" w:rsidR="00E17B1E" w:rsidRPr="00925E04" w:rsidRDefault="00E17B1E" w:rsidP="002B5782">
      <w:pPr>
        <w:spacing w:after="0" w:line="360" w:lineRule="auto"/>
        <w:rPr>
          <w:rFonts w:cstheme="minorHAnsi"/>
          <w:b/>
          <w:sz w:val="28"/>
          <w:szCs w:val="28"/>
        </w:rPr>
      </w:pPr>
      <w:r w:rsidRPr="00925E04">
        <w:rPr>
          <w:rFonts w:cstheme="minorHAnsi"/>
          <w:b/>
          <w:sz w:val="28"/>
          <w:szCs w:val="28"/>
        </w:rPr>
        <w:t>Proteomics platforms</w:t>
      </w:r>
    </w:p>
    <w:p w14:paraId="6C946520" w14:textId="77777777" w:rsidR="00E17B1E" w:rsidRDefault="00A25C83" w:rsidP="002B5782">
      <w:pPr>
        <w:spacing w:after="0" w:line="360" w:lineRule="auto"/>
        <w:ind w:firstLine="720"/>
        <w:rPr>
          <w:rFonts w:cstheme="minorHAnsi"/>
          <w:sz w:val="24"/>
          <w:szCs w:val="24"/>
        </w:rPr>
      </w:pPr>
      <w:r w:rsidRPr="002B5782">
        <w:rPr>
          <w:rFonts w:cstheme="minorHAnsi"/>
          <w:sz w:val="24"/>
          <w:szCs w:val="24"/>
        </w:rPr>
        <w:t>The OLINK</w:t>
      </w:r>
      <w:r w:rsidR="00E17B1E" w:rsidRPr="002B5782">
        <w:rPr>
          <w:rFonts w:cstheme="minorHAnsi"/>
          <w:sz w:val="24"/>
          <w:szCs w:val="24"/>
        </w:rPr>
        <w:t xml:space="preserve"> </w:t>
      </w:r>
      <w:proofErr w:type="spellStart"/>
      <w:r w:rsidR="00E17B1E" w:rsidRPr="002B5782">
        <w:rPr>
          <w:rFonts w:cstheme="minorHAnsi"/>
          <w:sz w:val="24"/>
          <w:szCs w:val="24"/>
        </w:rPr>
        <w:t>Proseek</w:t>
      </w:r>
      <w:proofErr w:type="spellEnd"/>
      <w:r w:rsidR="00E17B1E" w:rsidRPr="002B5782">
        <w:rPr>
          <w:rFonts w:cstheme="minorHAnsi"/>
          <w:sz w:val="24"/>
          <w:szCs w:val="24"/>
        </w:rPr>
        <w:t xml:space="preserve"> Multiplex panels® (Uppsala, Sweden) were used to measure proteins in </w:t>
      </w:r>
      <w:r w:rsidR="004F2D54" w:rsidRPr="002B5782">
        <w:rPr>
          <w:rFonts w:cstheme="minorHAnsi"/>
          <w:sz w:val="24"/>
          <w:szCs w:val="24"/>
        </w:rPr>
        <w:t xml:space="preserve">archived </w:t>
      </w:r>
      <w:r w:rsidR="00E17B1E" w:rsidRPr="002B5782">
        <w:rPr>
          <w:rFonts w:cstheme="minorHAnsi"/>
          <w:sz w:val="24"/>
          <w:szCs w:val="24"/>
        </w:rPr>
        <w:t xml:space="preserve">plasma </w:t>
      </w:r>
      <w:r w:rsidR="004F2D54" w:rsidRPr="002B5782">
        <w:rPr>
          <w:rFonts w:cstheme="minorHAnsi"/>
          <w:sz w:val="24"/>
          <w:szCs w:val="24"/>
        </w:rPr>
        <w:t xml:space="preserve">samples </w:t>
      </w:r>
      <w:r w:rsidR="00E17B1E" w:rsidRPr="002B5782">
        <w:rPr>
          <w:rFonts w:cstheme="minorHAnsi"/>
          <w:sz w:val="24"/>
          <w:szCs w:val="24"/>
        </w:rPr>
        <w:t>using real-time qPCR through PEA tec</w:t>
      </w:r>
      <w:r w:rsidR="005D2B95" w:rsidRPr="002B5782">
        <w:rPr>
          <w:rFonts w:cstheme="minorHAnsi"/>
          <w:sz w:val="24"/>
          <w:szCs w:val="24"/>
        </w:rPr>
        <w:t xml:space="preserve">hnology </w:t>
      </w:r>
      <w:r w:rsidR="00B03FA9">
        <w:rPr>
          <w:rFonts w:cstheme="minorHAnsi"/>
          <w:sz w:val="24"/>
          <w:szCs w:val="24"/>
        </w:rPr>
        <w:t>()</w:t>
      </w:r>
      <w:r w:rsidRPr="002B5782">
        <w:rPr>
          <w:rFonts w:cstheme="minorHAnsi"/>
          <w:sz w:val="24"/>
          <w:szCs w:val="24"/>
        </w:rPr>
        <w:t>. In total</w:t>
      </w:r>
      <w:r w:rsidR="00EE4DBA">
        <w:rPr>
          <w:rFonts w:cstheme="minorHAnsi"/>
          <w:sz w:val="24"/>
          <w:szCs w:val="24"/>
        </w:rPr>
        <w:t>,</w:t>
      </w:r>
      <w:r w:rsidRPr="002B5782">
        <w:rPr>
          <w:rFonts w:cstheme="minorHAnsi"/>
          <w:sz w:val="24"/>
          <w:szCs w:val="24"/>
        </w:rPr>
        <w:t xml:space="preserve"> the OLINK </w:t>
      </w:r>
      <w:r w:rsidRPr="002B5782">
        <w:rPr>
          <w:rFonts w:cstheme="minorHAnsi"/>
          <w:sz w:val="24"/>
          <w:szCs w:val="24"/>
        </w:rPr>
        <w:lastRenderedPageBreak/>
        <w:t xml:space="preserve">(Discovery) </w:t>
      </w:r>
      <w:r w:rsidR="00E17B1E" w:rsidRPr="002B5782">
        <w:rPr>
          <w:rFonts w:cstheme="minorHAnsi"/>
          <w:sz w:val="24"/>
          <w:szCs w:val="24"/>
        </w:rPr>
        <w:t>platform measures 1,061 proteins, and these proteins are organized into 13 panels</w:t>
      </w:r>
      <w:r w:rsidRPr="002B5782">
        <w:rPr>
          <w:rFonts w:cstheme="minorHAnsi"/>
          <w:sz w:val="24"/>
          <w:szCs w:val="24"/>
        </w:rPr>
        <w:t>.</w:t>
      </w:r>
      <w:r w:rsidR="00F75CA6" w:rsidRPr="002B5782">
        <w:rPr>
          <w:rFonts w:cstheme="minorHAnsi"/>
          <w:sz w:val="24"/>
          <w:szCs w:val="24"/>
        </w:rPr>
        <w:t xml:space="preserve"> In this research</w:t>
      </w:r>
      <w:r w:rsidR="004A252C">
        <w:rPr>
          <w:rFonts w:cstheme="minorHAnsi"/>
          <w:sz w:val="24"/>
          <w:szCs w:val="24"/>
        </w:rPr>
        <w:t>,</w:t>
      </w:r>
      <w:r w:rsidR="00F75CA6" w:rsidRPr="002B5782">
        <w:rPr>
          <w:rFonts w:cstheme="minorHAnsi"/>
          <w:sz w:val="24"/>
          <w:szCs w:val="24"/>
        </w:rPr>
        <w:t xml:space="preserve"> we measured 455 proteins contained on 5</w:t>
      </w:r>
      <w:r w:rsidR="00E17B1E" w:rsidRPr="002B5782">
        <w:rPr>
          <w:rFonts w:cstheme="minorHAnsi"/>
          <w:sz w:val="24"/>
          <w:szCs w:val="24"/>
        </w:rPr>
        <w:t xml:space="preserve"> panels</w:t>
      </w:r>
      <w:r w:rsidR="00F75CA6" w:rsidRPr="002B5782">
        <w:rPr>
          <w:rFonts w:cstheme="minorHAnsi"/>
          <w:sz w:val="24"/>
          <w:szCs w:val="24"/>
        </w:rPr>
        <w:t xml:space="preserve">: Cardiovascular II, Cardiovascular III, Development, Neurology, and Oncology II. The measurements were performed at the OLINK laboratory (Uppsala Sweden). </w:t>
      </w:r>
      <w:r w:rsidR="00E17B1E" w:rsidRPr="002B5782">
        <w:rPr>
          <w:rFonts w:cstheme="minorHAnsi"/>
          <w:sz w:val="24"/>
          <w:szCs w:val="24"/>
        </w:rPr>
        <w:t xml:space="preserve">The measurements were presented as relative values on a log2-scale. Quality control (QC) was performed in 2 steps: 1) each sample plate was evaluated on the standard deviation of the internal controls, and 2) the quality of each sample was assessed by evaluating the deviation from median value of the internal controls. The proportions of samples passing QC were 92-100% and 96-100% in T1D and T2D cohorts, respectively. Average intra-assay % coefficients of variation in T1D and T2D cohorts were 4-21% and 11-18%, respectively. </w:t>
      </w:r>
      <w:r w:rsidR="00DF49BD" w:rsidRPr="002B5782">
        <w:rPr>
          <w:rFonts w:cstheme="minorHAnsi"/>
          <w:sz w:val="24"/>
          <w:szCs w:val="24"/>
        </w:rPr>
        <w:t>The results for 25 TNF related proteins in T1D were previously reported ().</w:t>
      </w:r>
    </w:p>
    <w:p w14:paraId="13F87437" w14:textId="77777777" w:rsidR="002F792C" w:rsidRPr="002B5782" w:rsidRDefault="002F792C" w:rsidP="00DA375A">
      <w:pPr>
        <w:spacing w:after="0" w:line="360" w:lineRule="auto"/>
        <w:rPr>
          <w:rFonts w:cstheme="minorHAnsi"/>
          <w:sz w:val="24"/>
          <w:szCs w:val="24"/>
        </w:rPr>
      </w:pPr>
    </w:p>
    <w:p w14:paraId="3D8F118F" w14:textId="77777777" w:rsidR="00E437A3" w:rsidRPr="00925E04" w:rsidRDefault="001F6866" w:rsidP="002B5782">
      <w:pPr>
        <w:spacing w:line="360" w:lineRule="auto"/>
        <w:rPr>
          <w:rFonts w:cstheme="minorHAnsi"/>
          <w:b/>
          <w:sz w:val="28"/>
          <w:szCs w:val="28"/>
        </w:rPr>
      </w:pPr>
      <w:r w:rsidRPr="00925E04">
        <w:rPr>
          <w:rFonts w:cstheme="minorHAnsi"/>
          <w:b/>
          <w:sz w:val="28"/>
          <w:szCs w:val="28"/>
        </w:rPr>
        <w:t>Clinical Covariates</w:t>
      </w:r>
    </w:p>
    <w:p w14:paraId="34A181E7" w14:textId="77777777" w:rsidR="00923453" w:rsidRDefault="0085105C" w:rsidP="002B5782">
      <w:pPr>
        <w:spacing w:line="360" w:lineRule="auto"/>
        <w:rPr>
          <w:rFonts w:cstheme="minorHAnsi"/>
          <w:b/>
          <w:sz w:val="24"/>
          <w:szCs w:val="24"/>
        </w:rPr>
      </w:pPr>
      <w:r w:rsidRPr="0085105C">
        <w:rPr>
          <w:rFonts w:cstheme="minorHAnsi"/>
          <w:b/>
          <w:sz w:val="24"/>
          <w:szCs w:val="24"/>
          <w:highlight w:val="yellow"/>
        </w:rPr>
        <w:t>FOR ASK to prepare.</w:t>
      </w:r>
    </w:p>
    <w:p w14:paraId="3301446C" w14:textId="77777777" w:rsidR="00923453" w:rsidRPr="00925E04" w:rsidRDefault="00923453" w:rsidP="002B5782">
      <w:pPr>
        <w:spacing w:line="360" w:lineRule="auto"/>
        <w:rPr>
          <w:rFonts w:cstheme="minorHAnsi"/>
          <w:b/>
          <w:sz w:val="28"/>
          <w:szCs w:val="28"/>
        </w:rPr>
      </w:pPr>
      <w:r w:rsidRPr="00925E04">
        <w:rPr>
          <w:rFonts w:cstheme="minorHAnsi"/>
          <w:b/>
          <w:sz w:val="28"/>
          <w:szCs w:val="28"/>
        </w:rPr>
        <w:t>Pathway analyses</w:t>
      </w:r>
    </w:p>
    <w:p w14:paraId="52AAC457" w14:textId="77777777" w:rsidR="0085105C" w:rsidRDefault="0085105C" w:rsidP="002B5782">
      <w:pPr>
        <w:spacing w:line="360" w:lineRule="auto"/>
        <w:rPr>
          <w:rFonts w:cstheme="minorHAnsi"/>
          <w:b/>
          <w:sz w:val="24"/>
          <w:szCs w:val="24"/>
        </w:rPr>
      </w:pPr>
      <w:r w:rsidRPr="0085105C">
        <w:rPr>
          <w:rFonts w:cstheme="minorHAnsi"/>
          <w:b/>
          <w:sz w:val="24"/>
          <w:szCs w:val="24"/>
          <w:highlight w:val="yellow"/>
        </w:rPr>
        <w:t xml:space="preserve">For </w:t>
      </w:r>
      <w:proofErr w:type="spellStart"/>
      <w:r w:rsidRPr="0085105C">
        <w:rPr>
          <w:rFonts w:cstheme="minorHAnsi"/>
          <w:b/>
          <w:sz w:val="24"/>
          <w:szCs w:val="24"/>
          <w:highlight w:val="yellow"/>
        </w:rPr>
        <w:t>Eiichro</w:t>
      </w:r>
      <w:proofErr w:type="spellEnd"/>
      <w:r w:rsidRPr="0085105C">
        <w:rPr>
          <w:rFonts w:cstheme="minorHAnsi"/>
          <w:b/>
          <w:sz w:val="24"/>
          <w:szCs w:val="24"/>
          <w:highlight w:val="yellow"/>
        </w:rPr>
        <w:t xml:space="preserve"> to write</w:t>
      </w:r>
    </w:p>
    <w:p w14:paraId="7C3B2707" w14:textId="77777777" w:rsidR="00923453" w:rsidRPr="00925E04" w:rsidRDefault="00923453" w:rsidP="002B5782">
      <w:pPr>
        <w:spacing w:line="360" w:lineRule="auto"/>
        <w:rPr>
          <w:rFonts w:cstheme="minorHAnsi"/>
          <w:b/>
          <w:sz w:val="28"/>
          <w:szCs w:val="28"/>
        </w:rPr>
      </w:pPr>
      <w:r w:rsidRPr="00925E04">
        <w:rPr>
          <w:rFonts w:cstheme="minorHAnsi"/>
          <w:b/>
          <w:sz w:val="28"/>
          <w:szCs w:val="28"/>
        </w:rPr>
        <w:t>mRNA sequencing of white blood cells</w:t>
      </w:r>
    </w:p>
    <w:p w14:paraId="04552731" w14:textId="77777777" w:rsidR="0085105C" w:rsidRDefault="0085105C" w:rsidP="002B5782">
      <w:pPr>
        <w:spacing w:line="360" w:lineRule="auto"/>
        <w:rPr>
          <w:rFonts w:cstheme="minorHAnsi"/>
          <w:b/>
          <w:sz w:val="24"/>
          <w:szCs w:val="24"/>
        </w:rPr>
      </w:pPr>
      <w:r w:rsidRPr="0085105C">
        <w:rPr>
          <w:rFonts w:cstheme="minorHAnsi"/>
          <w:b/>
          <w:sz w:val="24"/>
          <w:szCs w:val="24"/>
          <w:highlight w:val="yellow"/>
        </w:rPr>
        <w:t xml:space="preserve">For </w:t>
      </w:r>
      <w:proofErr w:type="spellStart"/>
      <w:r w:rsidRPr="0085105C">
        <w:rPr>
          <w:rFonts w:cstheme="minorHAnsi"/>
          <w:b/>
          <w:sz w:val="24"/>
          <w:szCs w:val="24"/>
          <w:highlight w:val="yellow"/>
        </w:rPr>
        <w:t>Eiichiro</w:t>
      </w:r>
      <w:proofErr w:type="spellEnd"/>
      <w:r w:rsidRPr="0085105C">
        <w:rPr>
          <w:rFonts w:cstheme="minorHAnsi"/>
          <w:b/>
          <w:sz w:val="24"/>
          <w:szCs w:val="24"/>
          <w:highlight w:val="yellow"/>
        </w:rPr>
        <w:t xml:space="preserve"> to write, you may ask Markus for help</w:t>
      </w:r>
    </w:p>
    <w:p w14:paraId="51CD28CA" w14:textId="77777777" w:rsidR="00925E04" w:rsidRDefault="00925E04" w:rsidP="002B5782">
      <w:pPr>
        <w:spacing w:after="0" w:line="360" w:lineRule="auto"/>
        <w:rPr>
          <w:rFonts w:cstheme="minorHAnsi"/>
          <w:b/>
          <w:sz w:val="24"/>
          <w:szCs w:val="24"/>
        </w:rPr>
      </w:pPr>
    </w:p>
    <w:p w14:paraId="46A2AABE" w14:textId="72ADFB17" w:rsidR="00E17B1E" w:rsidRPr="00925E04" w:rsidRDefault="00AE5376" w:rsidP="002B5782">
      <w:pPr>
        <w:spacing w:after="0" w:line="360" w:lineRule="auto"/>
        <w:rPr>
          <w:rFonts w:cstheme="minorHAnsi"/>
          <w:b/>
          <w:sz w:val="28"/>
          <w:szCs w:val="28"/>
        </w:rPr>
      </w:pPr>
      <w:r w:rsidRPr="00925E04">
        <w:rPr>
          <w:rFonts w:cstheme="minorHAnsi"/>
          <w:b/>
          <w:sz w:val="28"/>
          <w:szCs w:val="28"/>
        </w:rPr>
        <w:t xml:space="preserve">Single-nucleus </w:t>
      </w:r>
      <w:r w:rsidR="001A56D2">
        <w:rPr>
          <w:rFonts w:cstheme="minorHAnsi"/>
          <w:b/>
          <w:sz w:val="28"/>
          <w:szCs w:val="28"/>
        </w:rPr>
        <w:t xml:space="preserve">RNA and ATAC </w:t>
      </w:r>
      <w:r w:rsidRPr="00925E04">
        <w:rPr>
          <w:rFonts w:cstheme="minorHAnsi"/>
          <w:b/>
          <w:sz w:val="28"/>
          <w:szCs w:val="28"/>
        </w:rPr>
        <w:t>sequencing</w:t>
      </w:r>
    </w:p>
    <w:p w14:paraId="697D214C" w14:textId="5816FA14" w:rsidR="003C1B00" w:rsidRPr="002B5782" w:rsidRDefault="001A56D2" w:rsidP="002B5782">
      <w:pPr>
        <w:spacing w:after="0" w:line="360" w:lineRule="auto"/>
        <w:ind w:firstLine="720"/>
        <w:rPr>
          <w:rFonts w:cstheme="minorHAnsi"/>
          <w:sz w:val="24"/>
          <w:szCs w:val="24"/>
        </w:rPr>
      </w:pPr>
      <w:r>
        <w:rPr>
          <w:rFonts w:cstheme="minorHAnsi"/>
          <w:sz w:val="24"/>
          <w:szCs w:val="24"/>
        </w:rPr>
        <w:t>Single cell RNA (snRNA-seq) and assay for transposase accessible chromatin (</w:t>
      </w:r>
      <w:proofErr w:type="spellStart"/>
      <w:r>
        <w:rPr>
          <w:rFonts w:cstheme="minorHAnsi"/>
          <w:sz w:val="24"/>
          <w:szCs w:val="24"/>
        </w:rPr>
        <w:t>snATAC</w:t>
      </w:r>
      <w:proofErr w:type="spellEnd"/>
      <w:r>
        <w:rPr>
          <w:rFonts w:cstheme="minorHAnsi"/>
          <w:sz w:val="24"/>
          <w:szCs w:val="24"/>
        </w:rPr>
        <w:t>-seq) sequencing</w:t>
      </w:r>
      <w:r w:rsidR="00F87354" w:rsidRPr="002B5782">
        <w:rPr>
          <w:rFonts w:cstheme="minorHAnsi"/>
          <w:sz w:val="24"/>
          <w:szCs w:val="24"/>
        </w:rPr>
        <w:t xml:space="preserve"> quantifies gene expression</w:t>
      </w:r>
      <w:r>
        <w:rPr>
          <w:rFonts w:cstheme="minorHAnsi"/>
          <w:sz w:val="24"/>
          <w:szCs w:val="24"/>
        </w:rPr>
        <w:t xml:space="preserve"> and chromatin accessibility</w:t>
      </w:r>
      <w:r w:rsidR="00F87354" w:rsidRPr="002B5782">
        <w:rPr>
          <w:rFonts w:cstheme="minorHAnsi"/>
          <w:sz w:val="24"/>
          <w:szCs w:val="24"/>
        </w:rPr>
        <w:t xml:space="preserve"> in individual cells</w:t>
      </w:r>
      <w:r>
        <w:rPr>
          <w:rFonts w:cstheme="minorHAnsi"/>
          <w:sz w:val="24"/>
          <w:szCs w:val="24"/>
        </w:rPr>
        <w:t>. These technologies</w:t>
      </w:r>
      <w:r w:rsidR="00F87354" w:rsidRPr="002B5782">
        <w:rPr>
          <w:rFonts w:cstheme="minorHAnsi"/>
          <w:sz w:val="24"/>
          <w:szCs w:val="24"/>
        </w:rPr>
        <w:t xml:space="preserve"> can interrogate transcriptional</w:t>
      </w:r>
      <w:r>
        <w:rPr>
          <w:rFonts w:cstheme="minorHAnsi"/>
          <w:sz w:val="24"/>
          <w:szCs w:val="24"/>
        </w:rPr>
        <w:t xml:space="preserve"> and chromatin accessibility</w:t>
      </w:r>
      <w:r w:rsidR="00F87354" w:rsidRPr="002B5782">
        <w:rPr>
          <w:rFonts w:cstheme="minorHAnsi"/>
          <w:sz w:val="24"/>
          <w:szCs w:val="24"/>
        </w:rPr>
        <w:t xml:space="preserve"> states and signaling pathways </w:t>
      </w:r>
      <w:r>
        <w:rPr>
          <w:rFonts w:cstheme="minorHAnsi"/>
          <w:sz w:val="24"/>
          <w:szCs w:val="24"/>
        </w:rPr>
        <w:t>in multiple cell types in health and disease.</w:t>
      </w:r>
      <w:r w:rsidR="002D3DD0" w:rsidRPr="002B5782">
        <w:rPr>
          <w:rFonts w:cstheme="minorHAnsi"/>
          <w:sz w:val="24"/>
          <w:szCs w:val="24"/>
        </w:rPr>
        <w:t xml:space="preserve"> </w:t>
      </w:r>
      <w:r>
        <w:rPr>
          <w:rFonts w:cstheme="minorHAnsi"/>
          <w:sz w:val="24"/>
          <w:szCs w:val="24"/>
        </w:rPr>
        <w:t>We downloaded a previously-published single cell atlas of diabetic kidney disease (DKD) to</w:t>
      </w:r>
      <w:r w:rsidR="0074123E" w:rsidRPr="002B5782">
        <w:rPr>
          <w:rFonts w:cstheme="minorHAnsi"/>
          <w:sz w:val="24"/>
          <w:szCs w:val="24"/>
        </w:rPr>
        <w:t xml:space="preserve"> </w:t>
      </w:r>
      <w:r>
        <w:rPr>
          <w:rFonts w:cstheme="minorHAnsi"/>
          <w:sz w:val="24"/>
          <w:szCs w:val="24"/>
        </w:rPr>
        <w:t xml:space="preserve">compare cell-specific differentially expressed genes (DEGs) and differentially accessible chromatin regions (DAR) with our circulating </w:t>
      </w:r>
      <w:r>
        <w:rPr>
          <w:rFonts w:cstheme="minorHAnsi"/>
          <w:sz w:val="24"/>
          <w:szCs w:val="24"/>
        </w:rPr>
        <w:lastRenderedPageBreak/>
        <w:t>biomarkers. The</w:t>
      </w:r>
      <w:r w:rsidR="0074123E" w:rsidRPr="002B5782">
        <w:rPr>
          <w:rFonts w:cstheme="minorHAnsi"/>
          <w:sz w:val="24"/>
          <w:szCs w:val="24"/>
        </w:rPr>
        <w:t xml:space="preserve"> snRNA-seq</w:t>
      </w:r>
      <w:r>
        <w:rPr>
          <w:rFonts w:cstheme="minorHAnsi"/>
          <w:sz w:val="24"/>
          <w:szCs w:val="24"/>
        </w:rPr>
        <w:t xml:space="preserve"> and </w:t>
      </w:r>
      <w:proofErr w:type="spellStart"/>
      <w:r>
        <w:rPr>
          <w:rFonts w:cstheme="minorHAnsi"/>
          <w:sz w:val="24"/>
          <w:szCs w:val="24"/>
        </w:rPr>
        <w:t>snATAC</w:t>
      </w:r>
      <w:proofErr w:type="spellEnd"/>
      <w:r>
        <w:rPr>
          <w:rFonts w:cstheme="minorHAnsi"/>
          <w:sz w:val="24"/>
          <w:szCs w:val="24"/>
        </w:rPr>
        <w:t>-seq</w:t>
      </w:r>
      <w:r w:rsidR="0074123E" w:rsidRPr="002B5782">
        <w:rPr>
          <w:rFonts w:cstheme="minorHAnsi"/>
          <w:sz w:val="24"/>
          <w:szCs w:val="24"/>
        </w:rPr>
        <w:t xml:space="preserve"> libraries </w:t>
      </w:r>
      <w:r>
        <w:rPr>
          <w:rFonts w:cstheme="minorHAnsi"/>
          <w:sz w:val="24"/>
          <w:szCs w:val="24"/>
        </w:rPr>
        <w:t>were</w:t>
      </w:r>
      <w:r w:rsidR="0074123E" w:rsidRPr="002B5782">
        <w:rPr>
          <w:rFonts w:cstheme="minorHAnsi"/>
          <w:sz w:val="24"/>
          <w:szCs w:val="24"/>
        </w:rPr>
        <w:t xml:space="preserve"> </w:t>
      </w:r>
      <w:r>
        <w:rPr>
          <w:rFonts w:cstheme="minorHAnsi"/>
          <w:sz w:val="24"/>
          <w:szCs w:val="24"/>
        </w:rPr>
        <w:t>generated from kidney cortex samples obtained from six control</w:t>
      </w:r>
      <w:r w:rsidR="0074123E" w:rsidRPr="002B5782">
        <w:rPr>
          <w:rFonts w:cstheme="minorHAnsi"/>
          <w:sz w:val="24"/>
          <w:szCs w:val="24"/>
        </w:rPr>
        <w:t xml:space="preserve"> adults and </w:t>
      </w:r>
      <w:r>
        <w:rPr>
          <w:rFonts w:cstheme="minorHAnsi"/>
          <w:sz w:val="24"/>
          <w:szCs w:val="24"/>
        </w:rPr>
        <w:t>seven</w:t>
      </w:r>
      <w:r w:rsidR="0074123E" w:rsidRPr="002B5782">
        <w:rPr>
          <w:rFonts w:cstheme="minorHAnsi"/>
          <w:sz w:val="24"/>
          <w:szCs w:val="24"/>
        </w:rPr>
        <w:t xml:space="preserve"> with DKD</w:t>
      </w:r>
      <w:r w:rsidR="00227BA7">
        <w:rPr>
          <w:rFonts w:cstheme="minorHAnsi"/>
          <w:sz w:val="24"/>
          <w:szCs w:val="24"/>
        </w:rPr>
        <w:t xml:space="preserve">. These </w:t>
      </w:r>
      <w:r w:rsidR="004C50AD">
        <w:rPr>
          <w:rFonts w:cstheme="minorHAnsi"/>
          <w:sz w:val="24"/>
          <w:szCs w:val="24"/>
        </w:rPr>
        <w:t xml:space="preserve">individuals </w:t>
      </w:r>
      <w:r>
        <w:rPr>
          <w:rFonts w:cstheme="minorHAnsi"/>
          <w:sz w:val="24"/>
          <w:szCs w:val="24"/>
        </w:rPr>
        <w:t>ranged in age from 50 to 78</w:t>
      </w:r>
      <w:r w:rsidR="0074123E" w:rsidRPr="002B5782">
        <w:rPr>
          <w:rFonts w:cstheme="minorHAnsi"/>
          <w:sz w:val="24"/>
          <w:szCs w:val="24"/>
        </w:rPr>
        <w:t xml:space="preserve"> years</w:t>
      </w:r>
      <w:r>
        <w:rPr>
          <w:rFonts w:cstheme="minorHAnsi"/>
          <w:sz w:val="24"/>
          <w:szCs w:val="24"/>
        </w:rPr>
        <w:t xml:space="preserve"> (median 57 years)</w:t>
      </w:r>
      <w:r w:rsidR="0074123E" w:rsidRPr="002B5782">
        <w:rPr>
          <w:rFonts w:cstheme="minorHAnsi"/>
          <w:sz w:val="24"/>
          <w:szCs w:val="24"/>
        </w:rPr>
        <w:t xml:space="preserve"> </w:t>
      </w:r>
      <w:r w:rsidR="00066EFE" w:rsidRPr="002B5782">
        <w:rPr>
          <w:rFonts w:cstheme="minorHAnsi"/>
          <w:sz w:val="24"/>
          <w:szCs w:val="24"/>
        </w:rPr>
        <w:t xml:space="preserve">and </w:t>
      </w:r>
      <w:r>
        <w:rPr>
          <w:rFonts w:cstheme="minorHAnsi"/>
          <w:sz w:val="24"/>
          <w:szCs w:val="24"/>
        </w:rPr>
        <w:t>included</w:t>
      </w:r>
      <w:r w:rsidR="0074123E" w:rsidRPr="002B5782">
        <w:rPr>
          <w:rFonts w:cstheme="minorHAnsi"/>
          <w:sz w:val="24"/>
          <w:szCs w:val="24"/>
        </w:rPr>
        <w:t xml:space="preserve"> </w:t>
      </w:r>
      <w:r>
        <w:rPr>
          <w:rFonts w:cstheme="minorHAnsi"/>
          <w:sz w:val="24"/>
          <w:szCs w:val="24"/>
        </w:rPr>
        <w:t>seven</w:t>
      </w:r>
      <w:r w:rsidR="0074123E" w:rsidRPr="002B5782">
        <w:rPr>
          <w:rFonts w:cstheme="minorHAnsi"/>
          <w:sz w:val="24"/>
          <w:szCs w:val="24"/>
        </w:rPr>
        <w:t xml:space="preserve"> men and </w:t>
      </w:r>
      <w:r>
        <w:rPr>
          <w:rFonts w:cstheme="minorHAnsi"/>
          <w:sz w:val="24"/>
          <w:szCs w:val="24"/>
        </w:rPr>
        <w:t>six</w:t>
      </w:r>
      <w:r w:rsidR="0074123E" w:rsidRPr="002B5782">
        <w:rPr>
          <w:rFonts w:cstheme="minorHAnsi"/>
          <w:sz w:val="24"/>
          <w:szCs w:val="24"/>
        </w:rPr>
        <w:t xml:space="preserve"> women</w:t>
      </w:r>
      <w:r>
        <w:rPr>
          <w:rFonts w:cstheme="minorHAnsi"/>
          <w:sz w:val="24"/>
          <w:szCs w:val="24"/>
        </w:rPr>
        <w:t>.</w:t>
      </w:r>
      <w:r w:rsidR="0074123E" w:rsidRPr="002B5782">
        <w:rPr>
          <w:rFonts w:cstheme="minorHAnsi"/>
          <w:sz w:val="24"/>
          <w:szCs w:val="24"/>
        </w:rPr>
        <w:t xml:space="preserve"> </w:t>
      </w:r>
      <w:r w:rsidR="00D84AC1">
        <w:rPr>
          <w:rFonts w:cstheme="minorHAnsi"/>
          <w:sz w:val="24"/>
          <w:szCs w:val="24"/>
        </w:rPr>
        <w:t>Mean</w:t>
      </w:r>
      <w:r w:rsidR="0074123E" w:rsidRPr="002B5782">
        <w:rPr>
          <w:rFonts w:cstheme="minorHAnsi"/>
          <w:sz w:val="24"/>
          <w:szCs w:val="24"/>
        </w:rPr>
        <w:t xml:space="preserve"> eGFR </w:t>
      </w:r>
      <w:r w:rsidR="00D84AC1">
        <w:rPr>
          <w:rFonts w:cstheme="minorHAnsi"/>
          <w:sz w:val="24"/>
          <w:szCs w:val="24"/>
        </w:rPr>
        <w:t>of DKD donors (</w:t>
      </w:r>
      <w:r w:rsidR="00D84AC1" w:rsidRPr="00D84AC1">
        <w:rPr>
          <w:rFonts w:cstheme="minorHAnsi"/>
          <w:sz w:val="24"/>
          <w:szCs w:val="24"/>
        </w:rPr>
        <w:t>66 +/− 25 ml/min/1.73 m</w:t>
      </w:r>
      <w:r w:rsidR="00D84AC1" w:rsidRPr="00D84AC1">
        <w:rPr>
          <w:rFonts w:cstheme="minorHAnsi"/>
          <w:sz w:val="24"/>
          <w:szCs w:val="24"/>
          <w:vertAlign w:val="superscript"/>
        </w:rPr>
        <w:t>2</w:t>
      </w:r>
      <w:r w:rsidR="00D84AC1">
        <w:rPr>
          <w:rFonts w:cstheme="minorHAnsi"/>
          <w:sz w:val="24"/>
          <w:szCs w:val="24"/>
        </w:rPr>
        <w:t>) and control samples (</w:t>
      </w:r>
      <w:r w:rsidR="00D84AC1" w:rsidRPr="00D84AC1">
        <w:rPr>
          <w:rFonts w:cstheme="minorHAnsi"/>
          <w:sz w:val="24"/>
          <w:szCs w:val="24"/>
        </w:rPr>
        <w:t>74 +/− 15 ml/min/1.73 m</w:t>
      </w:r>
      <w:r w:rsidR="00D84AC1" w:rsidRPr="00D84AC1">
        <w:rPr>
          <w:rFonts w:cstheme="minorHAnsi"/>
          <w:sz w:val="24"/>
          <w:szCs w:val="24"/>
          <w:vertAlign w:val="superscript"/>
        </w:rPr>
        <w:t>2</w:t>
      </w:r>
      <w:r w:rsidR="00D84AC1">
        <w:rPr>
          <w:rFonts w:cstheme="minorHAnsi"/>
          <w:sz w:val="24"/>
          <w:szCs w:val="24"/>
        </w:rPr>
        <w:t>) was not statistically different</w:t>
      </w:r>
      <w:r w:rsidR="00066EFE" w:rsidRPr="002B5782">
        <w:rPr>
          <w:rFonts w:cstheme="minorHAnsi"/>
          <w:sz w:val="24"/>
          <w:szCs w:val="24"/>
        </w:rPr>
        <w:t xml:space="preserve">. </w:t>
      </w:r>
      <w:r w:rsidR="0074123E" w:rsidRPr="002B5782">
        <w:rPr>
          <w:rFonts w:cstheme="minorHAnsi"/>
          <w:sz w:val="24"/>
          <w:szCs w:val="24"/>
        </w:rPr>
        <w:t xml:space="preserve">Two </w:t>
      </w:r>
      <w:r w:rsidR="00D84AC1">
        <w:rPr>
          <w:rFonts w:cstheme="minorHAnsi"/>
          <w:sz w:val="24"/>
          <w:szCs w:val="24"/>
        </w:rPr>
        <w:t>donors with DKD</w:t>
      </w:r>
      <w:r w:rsidR="0074123E" w:rsidRPr="002B5782">
        <w:rPr>
          <w:rFonts w:cstheme="minorHAnsi"/>
          <w:sz w:val="24"/>
          <w:szCs w:val="24"/>
        </w:rPr>
        <w:t xml:space="preserve"> had </w:t>
      </w:r>
      <w:r w:rsidR="00D84AC1">
        <w:rPr>
          <w:rFonts w:cstheme="minorHAnsi"/>
          <w:sz w:val="24"/>
          <w:szCs w:val="24"/>
        </w:rPr>
        <w:t xml:space="preserve">mild to moderate </w:t>
      </w:r>
      <w:r w:rsidR="0074123E" w:rsidRPr="002B5782">
        <w:rPr>
          <w:rFonts w:cstheme="minorHAnsi"/>
          <w:sz w:val="24"/>
          <w:szCs w:val="24"/>
        </w:rPr>
        <w:t xml:space="preserve">proteinuria and moderate interstitial fibrosis and glomerulosclerosis identified </w:t>
      </w:r>
      <w:r w:rsidR="00D84AC1">
        <w:rPr>
          <w:rFonts w:cstheme="minorHAnsi"/>
          <w:sz w:val="24"/>
          <w:szCs w:val="24"/>
        </w:rPr>
        <w:t>on histology</w:t>
      </w:r>
      <w:r w:rsidR="0074123E" w:rsidRPr="002B5782">
        <w:rPr>
          <w:rFonts w:cstheme="minorHAnsi"/>
          <w:sz w:val="24"/>
          <w:szCs w:val="24"/>
        </w:rPr>
        <w:t xml:space="preserve">. </w:t>
      </w:r>
      <w:r w:rsidR="00D84AC1">
        <w:rPr>
          <w:rFonts w:cstheme="minorHAnsi"/>
          <w:sz w:val="24"/>
          <w:szCs w:val="24"/>
        </w:rPr>
        <w:t xml:space="preserve">Cell-specific </w:t>
      </w:r>
      <w:r>
        <w:rPr>
          <w:rFonts w:cstheme="minorHAnsi"/>
          <w:sz w:val="24"/>
          <w:szCs w:val="24"/>
        </w:rPr>
        <w:t>D</w:t>
      </w:r>
      <w:r w:rsidR="003F34DA">
        <w:rPr>
          <w:rFonts w:cstheme="minorHAnsi"/>
          <w:sz w:val="24"/>
          <w:szCs w:val="24"/>
        </w:rPr>
        <w:t>EG and DAR</w:t>
      </w:r>
      <w:r w:rsidR="00D84AC1">
        <w:rPr>
          <w:rFonts w:cstheme="minorHAnsi"/>
          <w:sz w:val="24"/>
          <w:szCs w:val="24"/>
        </w:rPr>
        <w:t xml:space="preserve"> for </w:t>
      </w:r>
      <w:r w:rsidR="00D84AC1">
        <w:rPr>
          <w:rFonts w:cstheme="minorHAnsi"/>
          <w:i/>
          <w:sz w:val="24"/>
          <w:szCs w:val="24"/>
        </w:rPr>
        <w:t>VCAM1</w:t>
      </w:r>
      <w:r w:rsidR="00D84AC1">
        <w:rPr>
          <w:rFonts w:cstheme="minorHAnsi"/>
          <w:sz w:val="24"/>
          <w:szCs w:val="24"/>
        </w:rPr>
        <w:t>+ proximal tubule cells (PT_VCAM1) compared to control proximal tubule (PT) were downloaded from supplemental d</w:t>
      </w:r>
      <w:r w:rsidR="003F34DA">
        <w:rPr>
          <w:rFonts w:cstheme="minorHAnsi"/>
          <w:sz w:val="24"/>
          <w:szCs w:val="24"/>
        </w:rPr>
        <w:t>ata (DEG -</w:t>
      </w:r>
      <w:r w:rsidR="00D84AC1">
        <w:rPr>
          <w:rFonts w:cstheme="minorHAnsi"/>
          <w:sz w:val="24"/>
          <w:szCs w:val="24"/>
        </w:rPr>
        <w:t xml:space="preserve"> Supplemental Data 7, DAR -  Supplemental Data 4) and intersected with our list of 46 circulating biomarkers, or a list of hallmark apoptosis genes obtained from the </w:t>
      </w:r>
      <w:proofErr w:type="spellStart"/>
      <w:r w:rsidR="00D84AC1">
        <w:rPr>
          <w:rFonts w:cstheme="minorHAnsi"/>
          <w:sz w:val="24"/>
          <w:szCs w:val="24"/>
        </w:rPr>
        <w:t>msigdbr</w:t>
      </w:r>
      <w:proofErr w:type="spellEnd"/>
      <w:r w:rsidR="00D84AC1">
        <w:rPr>
          <w:rFonts w:cstheme="minorHAnsi"/>
          <w:sz w:val="24"/>
          <w:szCs w:val="24"/>
        </w:rPr>
        <w:t xml:space="preserve"> R package </w:t>
      </w:r>
      <w:r w:rsidR="003F34DA">
        <w:rPr>
          <w:rFonts w:cstheme="minorHAnsi"/>
          <w:sz w:val="24"/>
          <w:szCs w:val="24"/>
        </w:rPr>
        <w:t>(v7.5.1)</w:t>
      </w:r>
      <w:r w:rsidR="007E31EA" w:rsidRPr="002B5782">
        <w:rPr>
          <w:rFonts w:cstheme="minorHAnsi"/>
          <w:sz w:val="24"/>
          <w:szCs w:val="24"/>
        </w:rPr>
        <w:t>.</w:t>
      </w:r>
      <w:r w:rsidR="003F34DA">
        <w:rPr>
          <w:rFonts w:cstheme="minorHAnsi"/>
          <w:sz w:val="24"/>
          <w:szCs w:val="24"/>
        </w:rPr>
        <w:t xml:space="preserve"> For the correlation between our list of 46 circulating biomarkers and apoptosis genes, we downloaded the aggregated snRNA-seq </w:t>
      </w:r>
      <w:proofErr w:type="spellStart"/>
      <w:r w:rsidR="003F34DA">
        <w:rPr>
          <w:rFonts w:cstheme="minorHAnsi"/>
          <w:sz w:val="24"/>
          <w:szCs w:val="24"/>
        </w:rPr>
        <w:t>seurat</w:t>
      </w:r>
      <w:proofErr w:type="spellEnd"/>
      <w:r w:rsidR="003F34DA">
        <w:rPr>
          <w:rFonts w:cstheme="minorHAnsi"/>
          <w:sz w:val="24"/>
          <w:szCs w:val="24"/>
        </w:rPr>
        <w:t xml:space="preserve"> object from </w:t>
      </w:r>
      <w:r w:rsidR="00AA1DC2">
        <w:rPr>
          <w:rFonts w:cstheme="minorHAnsi"/>
          <w:sz w:val="24"/>
          <w:szCs w:val="24"/>
        </w:rPr>
        <w:t>a</w:t>
      </w:r>
      <w:r w:rsidR="003F34DA">
        <w:rPr>
          <w:rFonts w:cstheme="minorHAnsi"/>
          <w:sz w:val="24"/>
          <w:szCs w:val="24"/>
        </w:rPr>
        <w:t xml:space="preserve"> publicly-available website</w:t>
      </w:r>
      <w:r w:rsidR="00AA1DC2">
        <w:rPr>
          <w:rFonts w:cstheme="minorHAnsi"/>
          <w:sz w:val="24"/>
          <w:szCs w:val="24"/>
        </w:rPr>
        <w:t xml:space="preserve"> on </w:t>
      </w:r>
      <w:proofErr w:type="spellStart"/>
      <w:r w:rsidR="00AA1DC2">
        <w:rPr>
          <w:rFonts w:cstheme="minorHAnsi"/>
          <w:sz w:val="24"/>
          <w:szCs w:val="24"/>
        </w:rPr>
        <w:t>cellxgene</w:t>
      </w:r>
      <w:proofErr w:type="spellEnd"/>
      <w:r w:rsidR="003F34DA">
        <w:rPr>
          <w:rFonts w:cstheme="minorHAnsi"/>
          <w:sz w:val="24"/>
          <w:szCs w:val="24"/>
        </w:rPr>
        <w:t xml:space="preserve"> (</w:t>
      </w:r>
      <w:hyperlink r:id="rId10" w:history="1">
        <w:r w:rsidR="003F34DA" w:rsidRPr="0029666C">
          <w:rPr>
            <w:rStyle w:val="Hyperlink"/>
            <w:rFonts w:cstheme="minorHAnsi"/>
            <w:sz w:val="24"/>
            <w:szCs w:val="24"/>
          </w:rPr>
          <w:t>https://cellxgene.cziscience.com/collections/b3e2c6e3-9b05-4da9-8f42-da38a664b45b</w:t>
        </w:r>
      </w:hyperlink>
      <w:proofErr w:type="gramStart"/>
      <w:r w:rsidR="003F34DA">
        <w:rPr>
          <w:rFonts w:cstheme="minorHAnsi"/>
          <w:sz w:val="24"/>
          <w:szCs w:val="24"/>
        </w:rPr>
        <w:t>) .</w:t>
      </w:r>
      <w:proofErr w:type="gramEnd"/>
      <w:r w:rsidR="003F34DA">
        <w:rPr>
          <w:rFonts w:cstheme="minorHAnsi"/>
          <w:sz w:val="24"/>
          <w:szCs w:val="24"/>
        </w:rPr>
        <w:t xml:space="preserve"> The snRNA-seq RNA assay was log-normalized using the </w:t>
      </w:r>
      <w:proofErr w:type="spellStart"/>
      <w:r w:rsidR="003F34DA">
        <w:rPr>
          <w:rFonts w:cstheme="minorHAnsi"/>
          <w:sz w:val="24"/>
          <w:szCs w:val="24"/>
        </w:rPr>
        <w:t>NormalizeData</w:t>
      </w:r>
      <w:proofErr w:type="spellEnd"/>
      <w:r w:rsidR="003F34DA">
        <w:rPr>
          <w:rFonts w:cstheme="minorHAnsi"/>
          <w:sz w:val="24"/>
          <w:szCs w:val="24"/>
        </w:rPr>
        <w:t xml:space="preserve"> function in Seurat</w:t>
      </w:r>
      <w:r w:rsidR="00AA1DC2">
        <w:rPr>
          <w:rFonts w:cstheme="minorHAnsi"/>
          <w:sz w:val="24"/>
          <w:szCs w:val="24"/>
        </w:rPr>
        <w:t xml:space="preserve"> (v4.1.0)</w:t>
      </w:r>
      <w:r w:rsidR="003F34DA">
        <w:rPr>
          <w:rFonts w:cstheme="minorHAnsi"/>
          <w:sz w:val="24"/>
          <w:szCs w:val="24"/>
        </w:rPr>
        <w:t xml:space="preserve"> and hallmark apoptosis transcript counts were summed for the PT_VCAM1 cell annotation. We </w:t>
      </w:r>
      <w:r w:rsidR="00AA1DC2">
        <w:rPr>
          <w:rFonts w:cstheme="minorHAnsi"/>
          <w:sz w:val="24"/>
          <w:szCs w:val="24"/>
        </w:rPr>
        <w:t>computed a Pearson correlation between</w:t>
      </w:r>
      <w:r w:rsidR="003F34DA">
        <w:rPr>
          <w:rFonts w:cstheme="minorHAnsi"/>
          <w:sz w:val="24"/>
          <w:szCs w:val="24"/>
        </w:rPr>
        <w:t xml:space="preserve"> total apoptosis transcript counts (“Apoptosis Index”) </w:t>
      </w:r>
      <w:r w:rsidR="00AA1DC2">
        <w:rPr>
          <w:rFonts w:cstheme="minorHAnsi"/>
          <w:sz w:val="24"/>
          <w:szCs w:val="24"/>
        </w:rPr>
        <w:t>and</w:t>
      </w:r>
      <w:r w:rsidR="003F34DA">
        <w:rPr>
          <w:rFonts w:cstheme="minorHAnsi"/>
          <w:sz w:val="24"/>
          <w:szCs w:val="24"/>
        </w:rPr>
        <w:t xml:space="preserve"> biomarker transcript counts using the </w:t>
      </w:r>
      <w:proofErr w:type="spellStart"/>
      <w:r w:rsidR="003F34DA">
        <w:rPr>
          <w:rFonts w:cstheme="minorHAnsi"/>
          <w:sz w:val="24"/>
          <w:szCs w:val="24"/>
        </w:rPr>
        <w:t>rcorr</w:t>
      </w:r>
      <w:proofErr w:type="spellEnd"/>
      <w:r w:rsidR="003F34DA">
        <w:rPr>
          <w:rFonts w:cstheme="minorHAnsi"/>
          <w:sz w:val="24"/>
          <w:szCs w:val="24"/>
        </w:rPr>
        <w:t xml:space="preserve"> function in the </w:t>
      </w:r>
      <w:proofErr w:type="spellStart"/>
      <w:r w:rsidR="003F34DA">
        <w:rPr>
          <w:rFonts w:cstheme="minorHAnsi"/>
          <w:sz w:val="24"/>
          <w:szCs w:val="24"/>
        </w:rPr>
        <w:t>Hmisc</w:t>
      </w:r>
      <w:proofErr w:type="spellEnd"/>
      <w:r w:rsidR="003F34DA">
        <w:rPr>
          <w:rFonts w:cstheme="minorHAnsi"/>
          <w:sz w:val="24"/>
          <w:szCs w:val="24"/>
        </w:rPr>
        <w:t xml:space="preserve"> R package (v4.7.0)</w:t>
      </w:r>
      <w:r w:rsidR="00AA1DC2">
        <w:rPr>
          <w:rFonts w:cstheme="minorHAnsi"/>
          <w:sz w:val="24"/>
          <w:szCs w:val="24"/>
        </w:rPr>
        <w:t xml:space="preserve"> and visualized results using ggplot2. </w:t>
      </w:r>
    </w:p>
    <w:p w14:paraId="00735E7E" w14:textId="77777777" w:rsidR="00DA375A" w:rsidRDefault="00DA375A" w:rsidP="002B5782">
      <w:pPr>
        <w:spacing w:after="0" w:line="360" w:lineRule="auto"/>
        <w:rPr>
          <w:rFonts w:cstheme="minorHAnsi"/>
          <w:b/>
          <w:sz w:val="28"/>
          <w:szCs w:val="28"/>
        </w:rPr>
      </w:pPr>
    </w:p>
    <w:p w14:paraId="64FCC13E" w14:textId="77777777" w:rsidR="00DA375A" w:rsidRDefault="00DA375A" w:rsidP="002B5782">
      <w:pPr>
        <w:spacing w:after="0" w:line="360" w:lineRule="auto"/>
        <w:rPr>
          <w:rFonts w:cstheme="minorHAnsi"/>
          <w:b/>
          <w:sz w:val="28"/>
          <w:szCs w:val="28"/>
        </w:rPr>
      </w:pPr>
      <w:r w:rsidRPr="00DA375A">
        <w:rPr>
          <w:rFonts w:cstheme="minorHAnsi"/>
          <w:b/>
          <w:sz w:val="28"/>
          <w:szCs w:val="28"/>
          <w:highlight w:val="yellow"/>
        </w:rPr>
        <w:t>Methods used by Jonathan Wilson:</w:t>
      </w:r>
    </w:p>
    <w:p w14:paraId="4F8E4D94" w14:textId="77777777" w:rsidR="00DA375A" w:rsidRDefault="00DA375A" w:rsidP="002B5782">
      <w:pPr>
        <w:spacing w:after="0" w:line="360" w:lineRule="auto"/>
        <w:rPr>
          <w:rFonts w:cstheme="minorHAnsi"/>
          <w:b/>
          <w:sz w:val="28"/>
          <w:szCs w:val="28"/>
        </w:rPr>
      </w:pPr>
    </w:p>
    <w:p w14:paraId="2142F4D8" w14:textId="77777777" w:rsidR="00DA375A" w:rsidRDefault="00DA375A" w:rsidP="002B5782">
      <w:pPr>
        <w:spacing w:after="0" w:line="360" w:lineRule="auto"/>
        <w:rPr>
          <w:rFonts w:cstheme="minorHAnsi"/>
          <w:b/>
          <w:sz w:val="28"/>
          <w:szCs w:val="28"/>
        </w:rPr>
      </w:pPr>
    </w:p>
    <w:p w14:paraId="20B7C049" w14:textId="77777777" w:rsidR="00E17B1E" w:rsidRPr="00925E04" w:rsidRDefault="00E17B1E" w:rsidP="002B5782">
      <w:pPr>
        <w:spacing w:after="0" w:line="360" w:lineRule="auto"/>
        <w:rPr>
          <w:rFonts w:cstheme="minorHAnsi"/>
          <w:sz w:val="28"/>
          <w:szCs w:val="28"/>
        </w:rPr>
      </w:pPr>
      <w:r w:rsidRPr="00925E04">
        <w:rPr>
          <w:rFonts w:cstheme="minorHAnsi"/>
          <w:b/>
          <w:sz w:val="28"/>
          <w:szCs w:val="28"/>
        </w:rPr>
        <w:t>Statistical analysis</w:t>
      </w:r>
    </w:p>
    <w:p w14:paraId="445884BD" w14:textId="77777777" w:rsidR="00E17B1E" w:rsidRPr="002B5782" w:rsidRDefault="00E17B1E" w:rsidP="002B5782">
      <w:pPr>
        <w:spacing w:line="360" w:lineRule="auto"/>
        <w:ind w:firstLine="720"/>
        <w:rPr>
          <w:rFonts w:cstheme="minorHAnsi"/>
          <w:sz w:val="24"/>
          <w:szCs w:val="24"/>
        </w:rPr>
      </w:pPr>
      <w:r w:rsidRPr="002B5782">
        <w:rPr>
          <w:rFonts w:cstheme="minorHAnsi"/>
          <w:sz w:val="24"/>
          <w:szCs w:val="24"/>
        </w:rPr>
        <w:t>Baseline characteristics were presented as median and interquartile range or number and percent, as applicable. To correct for multiple testing, we applied the Bonferroni adjustment. Bonferroni-adjusted p values w</w:t>
      </w:r>
      <w:r w:rsidR="00D9426F" w:rsidRPr="002B5782">
        <w:rPr>
          <w:rFonts w:cstheme="minorHAnsi"/>
          <w:sz w:val="24"/>
          <w:szCs w:val="24"/>
        </w:rPr>
        <w:t>ere calculated from 45</w:t>
      </w:r>
      <w:r w:rsidR="004A1DE7">
        <w:rPr>
          <w:rFonts w:cstheme="minorHAnsi"/>
          <w:sz w:val="24"/>
          <w:szCs w:val="24"/>
        </w:rPr>
        <w:t>5</w:t>
      </w:r>
      <w:r w:rsidRPr="002B5782">
        <w:rPr>
          <w:rFonts w:cstheme="minorHAnsi"/>
          <w:sz w:val="24"/>
          <w:szCs w:val="24"/>
        </w:rPr>
        <w:t xml:space="preserve"> proteins in T1D and from the selected </w:t>
      </w:r>
      <w:r w:rsidR="00EE4DBA">
        <w:rPr>
          <w:rFonts w:cstheme="minorHAnsi"/>
          <w:sz w:val="24"/>
          <w:szCs w:val="24"/>
        </w:rPr>
        <w:t>protein</w:t>
      </w:r>
      <w:r w:rsidRPr="002B5782">
        <w:rPr>
          <w:rFonts w:cstheme="minorHAnsi"/>
          <w:sz w:val="24"/>
          <w:szCs w:val="24"/>
        </w:rPr>
        <w:t>s in T2D, respectively. Bonferroni-adjusted p &lt;0.01</w:t>
      </w:r>
      <w:r w:rsidR="00D9426F" w:rsidRPr="002B5782">
        <w:rPr>
          <w:rFonts w:cstheme="minorHAnsi"/>
          <w:sz w:val="24"/>
          <w:szCs w:val="24"/>
        </w:rPr>
        <w:t xml:space="preserve"> in both studies</w:t>
      </w:r>
      <w:r w:rsidRPr="002B5782">
        <w:rPr>
          <w:rFonts w:cstheme="minorHAnsi"/>
          <w:sz w:val="24"/>
          <w:szCs w:val="24"/>
        </w:rPr>
        <w:t xml:space="preserve"> was considered statistically significant for the investigations of proteins in T1D and T2D. </w:t>
      </w:r>
      <w:r w:rsidR="00A04626">
        <w:rPr>
          <w:rFonts w:cstheme="minorHAnsi"/>
          <w:sz w:val="24"/>
          <w:szCs w:val="24"/>
        </w:rPr>
        <w:t xml:space="preserve">To </w:t>
      </w:r>
      <w:r w:rsidR="00A04626" w:rsidRPr="00A04626">
        <w:rPr>
          <w:rFonts w:cstheme="minorHAnsi"/>
          <w:sz w:val="24"/>
          <w:szCs w:val="24"/>
        </w:rPr>
        <w:t xml:space="preserve">consider </w:t>
      </w:r>
      <w:r w:rsidR="00A04626" w:rsidRPr="00A04626">
        <w:rPr>
          <w:rFonts w:cstheme="minorHAnsi"/>
          <w:sz w:val="24"/>
          <w:szCs w:val="24"/>
        </w:rPr>
        <w:lastRenderedPageBreak/>
        <w:t>the inter-variation between batches</w:t>
      </w:r>
      <w:r w:rsidR="00A04626">
        <w:rPr>
          <w:rFonts w:cstheme="minorHAnsi"/>
          <w:sz w:val="24"/>
          <w:szCs w:val="24"/>
        </w:rPr>
        <w:t xml:space="preserve">, </w:t>
      </w:r>
      <w:r w:rsidR="00EE4DBA">
        <w:rPr>
          <w:rFonts w:cstheme="minorHAnsi"/>
          <w:sz w:val="24"/>
          <w:szCs w:val="24"/>
        </w:rPr>
        <w:t xml:space="preserve">we applied </w:t>
      </w:r>
      <w:r w:rsidR="00A04626">
        <w:rPr>
          <w:rFonts w:cstheme="minorHAnsi"/>
          <w:sz w:val="24"/>
          <w:szCs w:val="24"/>
        </w:rPr>
        <w:t>batch-specific quartiles to proteins in each batch, and</w:t>
      </w:r>
      <w:r w:rsidR="00A04626" w:rsidRPr="00A04626">
        <w:rPr>
          <w:rFonts w:cstheme="minorHAnsi"/>
          <w:sz w:val="24"/>
          <w:szCs w:val="24"/>
        </w:rPr>
        <w:t xml:space="preserve"> </w:t>
      </w:r>
      <w:r w:rsidR="00EE4DBA">
        <w:rPr>
          <w:rFonts w:cstheme="minorHAnsi"/>
          <w:sz w:val="24"/>
          <w:szCs w:val="24"/>
        </w:rPr>
        <w:t>o</w:t>
      </w:r>
      <w:r w:rsidR="00A04626" w:rsidRPr="00A04626">
        <w:rPr>
          <w:rFonts w:cstheme="minorHAnsi"/>
          <w:sz w:val="24"/>
          <w:szCs w:val="24"/>
        </w:rPr>
        <w:t xml:space="preserve">dds ratio (OR) was estimated as one quartile change in baseline concentration of proteins. </w:t>
      </w:r>
      <w:r w:rsidRPr="002B5782">
        <w:rPr>
          <w:rFonts w:cstheme="minorHAnsi"/>
          <w:sz w:val="24"/>
          <w:szCs w:val="24"/>
        </w:rPr>
        <w:t>Univariate and multivariable logistic regression models were used to estimate the effect of proteins on onset of ESKD within 15 years. Multivariable models were adjusted for baseline eGFR, urinary ACR, and HbA</w:t>
      </w:r>
      <w:r w:rsidRPr="002B5782">
        <w:rPr>
          <w:rFonts w:cstheme="minorHAnsi"/>
          <w:sz w:val="24"/>
          <w:szCs w:val="24"/>
          <w:vertAlign w:val="subscript"/>
        </w:rPr>
        <w:t>1c,</w:t>
      </w:r>
      <w:r w:rsidRPr="002B5782">
        <w:rPr>
          <w:rFonts w:cstheme="minorHAnsi"/>
          <w:sz w:val="24"/>
          <w:szCs w:val="24"/>
        </w:rPr>
        <w:t xml:space="preserve"> and for cohort indicator (T1D or T2D) in analyses through the combined cohorts of T1D and T2D. Heterogeneity of the effects </w:t>
      </w:r>
      <w:r w:rsidR="004A1DE7">
        <w:rPr>
          <w:rFonts w:cstheme="minorHAnsi"/>
          <w:sz w:val="24"/>
          <w:szCs w:val="24"/>
        </w:rPr>
        <w:t xml:space="preserve">of proteins on </w:t>
      </w:r>
      <w:r w:rsidR="001844D3" w:rsidRPr="002B5782">
        <w:rPr>
          <w:rFonts w:cstheme="minorHAnsi"/>
          <w:sz w:val="24"/>
          <w:szCs w:val="24"/>
        </w:rPr>
        <w:t xml:space="preserve">onset of ESKD within 15 years </w:t>
      </w:r>
      <w:r w:rsidRPr="002B5782">
        <w:rPr>
          <w:rFonts w:cstheme="minorHAnsi"/>
          <w:sz w:val="24"/>
          <w:szCs w:val="24"/>
        </w:rPr>
        <w:t xml:space="preserve">between the cohorts were assessed by random effects model using </w:t>
      </w:r>
      <w:r w:rsidRPr="002B5782">
        <w:rPr>
          <w:rFonts w:cstheme="minorHAnsi"/>
          <w:i/>
          <w:sz w:val="24"/>
          <w:szCs w:val="24"/>
        </w:rPr>
        <w:t>I²</w:t>
      </w:r>
      <w:r w:rsidR="004A1DE7" w:rsidRPr="00190660">
        <w:rPr>
          <w:rFonts w:cstheme="minorHAnsi"/>
          <w:sz w:val="24"/>
          <w:szCs w:val="24"/>
        </w:rPr>
        <w:t>,</w:t>
      </w:r>
      <w:r w:rsidR="004A1DE7">
        <w:rPr>
          <w:rFonts w:cstheme="minorHAnsi"/>
          <w:sz w:val="24"/>
          <w:szCs w:val="24"/>
        </w:rPr>
        <w:t xml:space="preserve">after adjusting for </w:t>
      </w:r>
      <w:r w:rsidR="001844D3">
        <w:rPr>
          <w:rFonts w:cstheme="minorHAnsi"/>
          <w:sz w:val="24"/>
          <w:szCs w:val="24"/>
        </w:rPr>
        <w:t>eGFR, ACR, and HbA</w:t>
      </w:r>
      <w:r w:rsidR="001844D3" w:rsidRPr="00190660">
        <w:rPr>
          <w:rFonts w:cstheme="minorHAnsi"/>
          <w:sz w:val="24"/>
          <w:szCs w:val="24"/>
          <w:vertAlign w:val="subscript"/>
        </w:rPr>
        <w:t>1c</w:t>
      </w:r>
      <w:r w:rsidR="001844D3">
        <w:rPr>
          <w:rFonts w:cstheme="minorHAnsi"/>
          <w:sz w:val="24"/>
          <w:szCs w:val="24"/>
        </w:rPr>
        <w:t xml:space="preserve"> in each cohort.</w:t>
      </w:r>
    </w:p>
    <w:p w14:paraId="12E926CC" w14:textId="77777777" w:rsidR="00883D3F" w:rsidRPr="00883D3F" w:rsidRDefault="00781BE0" w:rsidP="00883D3F">
      <w:pPr>
        <w:spacing w:line="360" w:lineRule="auto"/>
        <w:ind w:firstLine="720"/>
        <w:rPr>
          <w:rFonts w:cstheme="minorHAnsi"/>
          <w:sz w:val="24"/>
          <w:szCs w:val="24"/>
        </w:rPr>
      </w:pPr>
      <w:r w:rsidRPr="002B5782">
        <w:rPr>
          <w:rFonts w:cstheme="minorHAnsi"/>
          <w:sz w:val="24"/>
          <w:szCs w:val="24"/>
        </w:rPr>
        <w:t>We</w:t>
      </w:r>
      <w:r w:rsidR="00AD6B24" w:rsidRPr="002B5782">
        <w:rPr>
          <w:rFonts w:cstheme="minorHAnsi"/>
          <w:sz w:val="24"/>
          <w:szCs w:val="24"/>
        </w:rPr>
        <w:t xml:space="preserve"> examine</w:t>
      </w:r>
      <w:r w:rsidRPr="002B5782">
        <w:rPr>
          <w:rFonts w:cstheme="minorHAnsi"/>
          <w:sz w:val="24"/>
          <w:szCs w:val="24"/>
        </w:rPr>
        <w:t>d</w:t>
      </w:r>
      <w:r w:rsidR="00AD6B24" w:rsidRPr="002B5782">
        <w:rPr>
          <w:rFonts w:cstheme="minorHAnsi"/>
          <w:sz w:val="24"/>
          <w:szCs w:val="24"/>
        </w:rPr>
        <w:t xml:space="preserve"> </w:t>
      </w:r>
      <w:r w:rsidRPr="002B5782">
        <w:rPr>
          <w:rFonts w:cstheme="minorHAnsi"/>
          <w:sz w:val="24"/>
          <w:szCs w:val="24"/>
        </w:rPr>
        <w:t>how much degrees the proteins could improve prediction</w:t>
      </w:r>
      <w:r w:rsidR="00AD6B24" w:rsidRPr="002B5782">
        <w:rPr>
          <w:rFonts w:cstheme="minorHAnsi"/>
          <w:sz w:val="24"/>
          <w:szCs w:val="24"/>
        </w:rPr>
        <w:t xml:space="preserve"> of onset of ESKD during 15 years of follow-up </w:t>
      </w:r>
      <w:r w:rsidRPr="002B5782">
        <w:rPr>
          <w:rFonts w:cstheme="minorHAnsi"/>
          <w:sz w:val="24"/>
          <w:szCs w:val="24"/>
        </w:rPr>
        <w:t>i</w:t>
      </w:r>
      <w:r w:rsidR="00AD6B24" w:rsidRPr="002B5782">
        <w:rPr>
          <w:rFonts w:cstheme="minorHAnsi"/>
          <w:sz w:val="24"/>
          <w:szCs w:val="24"/>
        </w:rPr>
        <w:t>n t</w:t>
      </w:r>
      <w:r w:rsidR="00E17B1E" w:rsidRPr="002B5782">
        <w:rPr>
          <w:rFonts w:cstheme="minorHAnsi"/>
          <w:sz w:val="24"/>
          <w:szCs w:val="24"/>
        </w:rPr>
        <w:t xml:space="preserve">he combined cohorts. As a preliminary assessment of variable importance, we applied random forests for 500 trees to classify the importance of proteins </w:t>
      </w:r>
      <w:r w:rsidR="00F920BD">
        <w:rPr>
          <w:rFonts w:cstheme="minorHAnsi"/>
          <w:sz w:val="24"/>
          <w:szCs w:val="24"/>
        </w:rPr>
        <w:t xml:space="preserve">by batch-specific quartiles </w:t>
      </w:r>
      <w:r w:rsidRPr="002B5782">
        <w:rPr>
          <w:rFonts w:cstheme="minorHAnsi"/>
          <w:sz w:val="24"/>
          <w:szCs w:val="24"/>
        </w:rPr>
        <w:t>using ‘</w:t>
      </w:r>
      <w:proofErr w:type="spellStart"/>
      <w:r w:rsidRPr="002B5782">
        <w:rPr>
          <w:rFonts w:cstheme="minorHAnsi"/>
          <w:sz w:val="24"/>
          <w:szCs w:val="24"/>
        </w:rPr>
        <w:t>randomForest</w:t>
      </w:r>
      <w:proofErr w:type="spellEnd"/>
      <w:r w:rsidRPr="002B5782">
        <w:rPr>
          <w:rFonts w:cstheme="minorHAnsi"/>
          <w:sz w:val="24"/>
          <w:szCs w:val="24"/>
        </w:rPr>
        <w:t>’ R package</w:t>
      </w:r>
      <w:r w:rsidR="00E17B1E" w:rsidRPr="002B5782">
        <w:rPr>
          <w:rFonts w:cstheme="minorHAnsi"/>
          <w:sz w:val="24"/>
          <w:szCs w:val="24"/>
        </w:rPr>
        <w:t>. Random forests are a comb</w:t>
      </w:r>
      <w:r w:rsidR="001942D0" w:rsidRPr="002B5782">
        <w:rPr>
          <w:rFonts w:cstheme="minorHAnsi"/>
          <w:sz w:val="24"/>
          <w:szCs w:val="24"/>
        </w:rPr>
        <w:t>ination of tree predictors</w:t>
      </w:r>
      <w:r w:rsidR="00E17B1E" w:rsidRPr="002B5782">
        <w:rPr>
          <w:rFonts w:cstheme="minorHAnsi"/>
          <w:sz w:val="24"/>
          <w:szCs w:val="24"/>
        </w:rPr>
        <w:t xml:space="preserve">. As with the regression analyses, the contributions of proteins to models were evaluated as one-quartile increase. </w:t>
      </w:r>
      <w:r w:rsidR="00E17B1E" w:rsidRPr="003F09CD">
        <w:rPr>
          <w:rFonts w:cstheme="minorHAnsi"/>
          <w:sz w:val="24"/>
          <w:szCs w:val="24"/>
        </w:rPr>
        <w:t>Secondary,</w:t>
      </w:r>
      <w:r w:rsidR="00E17B1E" w:rsidRPr="002B5782">
        <w:rPr>
          <w:rFonts w:cstheme="minorHAnsi"/>
          <w:sz w:val="24"/>
          <w:szCs w:val="24"/>
        </w:rPr>
        <w:t xml:space="preserve"> we applied the least absolute shrinkage and selection operator (L</w:t>
      </w:r>
      <w:r w:rsidR="00F419A1">
        <w:rPr>
          <w:rFonts w:cstheme="minorHAnsi"/>
          <w:sz w:val="24"/>
          <w:szCs w:val="24"/>
        </w:rPr>
        <w:t>ASSO</w:t>
      </w:r>
      <w:r w:rsidR="00E17B1E" w:rsidRPr="002B5782">
        <w:rPr>
          <w:rFonts w:cstheme="minorHAnsi"/>
          <w:sz w:val="24"/>
          <w:szCs w:val="24"/>
        </w:rPr>
        <w:t xml:space="preserve">) logistic regression for protein selection </w:t>
      </w:r>
      <w:r w:rsidR="00F920BD">
        <w:rPr>
          <w:rFonts w:cstheme="minorHAnsi"/>
          <w:sz w:val="24"/>
          <w:szCs w:val="24"/>
        </w:rPr>
        <w:t xml:space="preserve">by batch-specific quartiles </w:t>
      </w:r>
      <w:r w:rsidR="00E17B1E" w:rsidRPr="002B5782">
        <w:rPr>
          <w:rFonts w:cstheme="minorHAnsi"/>
          <w:sz w:val="24"/>
          <w:szCs w:val="24"/>
        </w:rPr>
        <w:t>using ‘</w:t>
      </w:r>
      <w:proofErr w:type="spellStart"/>
      <w:r w:rsidR="00E17B1E" w:rsidRPr="002B5782">
        <w:rPr>
          <w:rFonts w:cstheme="minorHAnsi"/>
          <w:sz w:val="24"/>
          <w:szCs w:val="24"/>
        </w:rPr>
        <w:t>glmnet</w:t>
      </w:r>
      <w:proofErr w:type="spellEnd"/>
      <w:r w:rsidR="00E17B1E" w:rsidRPr="002B5782">
        <w:rPr>
          <w:rFonts w:cstheme="minorHAnsi"/>
          <w:sz w:val="24"/>
          <w:szCs w:val="24"/>
        </w:rPr>
        <w:t>’ R package. To minimize the complexity of the model, this method penalized the sum of the absolute values of the regression coefficients leading to some coefficients shrinking to zero and thus simultaneously performed variable selection</w:t>
      </w:r>
      <w:r w:rsidR="00E54EE9" w:rsidRPr="002B5782">
        <w:rPr>
          <w:rFonts w:cstheme="minorHAnsi"/>
          <w:sz w:val="24"/>
          <w:szCs w:val="24"/>
        </w:rPr>
        <w:t xml:space="preserve"> </w:t>
      </w:r>
      <w:r w:rsidR="004B1DAC">
        <w:rPr>
          <w:rFonts w:cstheme="minorHAnsi"/>
          <w:sz w:val="24"/>
          <w:szCs w:val="24"/>
        </w:rPr>
        <w:t>()</w:t>
      </w:r>
      <w:r w:rsidR="00E17B1E" w:rsidRPr="002B5782">
        <w:rPr>
          <w:rFonts w:cstheme="minorHAnsi"/>
          <w:sz w:val="24"/>
          <w:szCs w:val="24"/>
        </w:rPr>
        <w:t xml:space="preserve">. </w:t>
      </w:r>
      <w:r w:rsidR="007A32F5" w:rsidRPr="002B5782">
        <w:rPr>
          <w:rFonts w:cstheme="minorHAnsi"/>
          <w:sz w:val="24"/>
          <w:szCs w:val="24"/>
        </w:rPr>
        <w:t xml:space="preserve">Lambda, a penalty factor for penalized maximum likelihood estimation, was chosen by 10-fold cross-validation at its minimum level. </w:t>
      </w:r>
      <w:r w:rsidR="00CB2702">
        <w:rPr>
          <w:rFonts w:cstheme="minorHAnsi"/>
          <w:sz w:val="24"/>
          <w:szCs w:val="24"/>
        </w:rPr>
        <w:t>After selecting the</w:t>
      </w:r>
      <w:r w:rsidR="00CB2702" w:rsidRPr="00CB2702">
        <w:rPr>
          <w:rFonts w:cstheme="minorHAnsi"/>
          <w:sz w:val="24"/>
          <w:szCs w:val="24"/>
        </w:rPr>
        <w:t xml:space="preserve"> proteins </w:t>
      </w:r>
      <w:r w:rsidR="00883D3F">
        <w:rPr>
          <w:rFonts w:cstheme="minorHAnsi"/>
          <w:sz w:val="24"/>
          <w:szCs w:val="24"/>
        </w:rPr>
        <w:t xml:space="preserve">in the model </w:t>
      </w:r>
      <w:r w:rsidR="00CB2702" w:rsidRPr="00CB2702">
        <w:rPr>
          <w:rFonts w:cstheme="minorHAnsi"/>
          <w:sz w:val="24"/>
          <w:szCs w:val="24"/>
        </w:rPr>
        <w:t>through the LASSO logistic regression</w:t>
      </w:r>
      <w:r w:rsidR="00883D3F">
        <w:rPr>
          <w:rFonts w:cstheme="minorHAnsi"/>
          <w:sz w:val="24"/>
          <w:szCs w:val="24"/>
        </w:rPr>
        <w:t>,</w:t>
      </w:r>
      <w:r w:rsidR="00CB2702" w:rsidRPr="00CB2702">
        <w:rPr>
          <w:rFonts w:cstheme="minorHAnsi"/>
          <w:sz w:val="24"/>
          <w:szCs w:val="24"/>
        </w:rPr>
        <w:t xml:space="preserve"> </w:t>
      </w:r>
      <w:r w:rsidR="00883D3F">
        <w:rPr>
          <w:rFonts w:cstheme="minorHAnsi"/>
          <w:sz w:val="24"/>
          <w:szCs w:val="24"/>
        </w:rPr>
        <w:t>we developed the</w:t>
      </w:r>
      <w:r w:rsidR="00883D3F" w:rsidRPr="00CB2702">
        <w:rPr>
          <w:rFonts w:cstheme="minorHAnsi"/>
          <w:sz w:val="24"/>
          <w:szCs w:val="24"/>
        </w:rPr>
        <w:t xml:space="preserve"> risk score </w:t>
      </w:r>
      <w:r w:rsidR="00883D3F">
        <w:rPr>
          <w:rFonts w:cstheme="minorHAnsi"/>
          <w:sz w:val="24"/>
          <w:szCs w:val="24"/>
        </w:rPr>
        <w:t xml:space="preserve">from the selected proteins </w:t>
      </w:r>
      <w:r w:rsidR="00883D3F" w:rsidRPr="00883D3F">
        <w:rPr>
          <w:rFonts w:cstheme="minorHAnsi"/>
          <w:sz w:val="24"/>
          <w:szCs w:val="24"/>
        </w:rPr>
        <w:t xml:space="preserve">using a logistic regression model of </w:t>
      </w:r>
      <w:r w:rsidR="00883D3F" w:rsidRPr="002B5782">
        <w:rPr>
          <w:rFonts w:cstheme="minorHAnsi"/>
          <w:sz w:val="24"/>
          <w:szCs w:val="24"/>
        </w:rPr>
        <w:t>onset of ESKD within 15 years</w:t>
      </w:r>
      <w:r w:rsidR="00883D3F" w:rsidRPr="00883D3F">
        <w:rPr>
          <w:rFonts w:cstheme="minorHAnsi"/>
          <w:sz w:val="24"/>
          <w:szCs w:val="24"/>
        </w:rPr>
        <w:t xml:space="preserve"> as an outcome variable. </w:t>
      </w:r>
      <w:r w:rsidR="00883D3F">
        <w:rPr>
          <w:rFonts w:cstheme="minorHAnsi"/>
          <w:sz w:val="24"/>
          <w:szCs w:val="24"/>
        </w:rPr>
        <w:t>The</w:t>
      </w:r>
      <w:r w:rsidR="00883D3F" w:rsidRPr="00883D3F">
        <w:rPr>
          <w:rFonts w:cstheme="minorHAnsi"/>
          <w:sz w:val="24"/>
          <w:szCs w:val="24"/>
        </w:rPr>
        <w:t xml:space="preserve"> </w:t>
      </w:r>
      <w:r w:rsidR="00883D3F">
        <w:rPr>
          <w:rFonts w:cstheme="minorHAnsi"/>
          <w:sz w:val="24"/>
          <w:szCs w:val="24"/>
        </w:rPr>
        <w:t xml:space="preserve">risk scores were calculated as </w:t>
      </w:r>
      <w:r w:rsidR="00883D3F" w:rsidRPr="00883D3F">
        <w:rPr>
          <w:rFonts w:cstheme="minorHAnsi"/>
          <w:sz w:val="24"/>
          <w:szCs w:val="24"/>
        </w:rPr>
        <w:t xml:space="preserve">sum of levels of the contributing </w:t>
      </w:r>
      <w:r w:rsidR="00883D3F">
        <w:rPr>
          <w:rFonts w:cstheme="minorHAnsi"/>
          <w:sz w:val="24"/>
          <w:szCs w:val="24"/>
        </w:rPr>
        <w:t>protein</w:t>
      </w:r>
      <w:r w:rsidR="00883D3F" w:rsidRPr="00883D3F">
        <w:rPr>
          <w:rFonts w:cstheme="minorHAnsi"/>
          <w:sz w:val="24"/>
          <w:szCs w:val="24"/>
        </w:rPr>
        <w:t xml:space="preserve">s </w:t>
      </w:r>
      <w:r w:rsidR="00F920BD">
        <w:rPr>
          <w:rFonts w:cstheme="minorHAnsi"/>
          <w:sz w:val="24"/>
          <w:szCs w:val="24"/>
        </w:rPr>
        <w:t xml:space="preserve">with batch-specific quartiles </w:t>
      </w:r>
      <w:r w:rsidR="00883D3F" w:rsidRPr="00883D3F">
        <w:rPr>
          <w:rFonts w:cstheme="minorHAnsi"/>
          <w:sz w:val="24"/>
          <w:szCs w:val="24"/>
        </w:rPr>
        <w:t>weighted by their β coeffici</w:t>
      </w:r>
      <w:r w:rsidR="008A6EF1">
        <w:rPr>
          <w:rFonts w:cstheme="minorHAnsi"/>
          <w:sz w:val="24"/>
          <w:szCs w:val="24"/>
        </w:rPr>
        <w:t>ents, according to the formula:</w:t>
      </w:r>
    </w:p>
    <w:p w14:paraId="15821550" w14:textId="77777777" w:rsidR="00883D3F" w:rsidRPr="00CB2702" w:rsidRDefault="00883D3F" w:rsidP="00883D3F">
      <w:pPr>
        <w:spacing w:line="360" w:lineRule="auto"/>
        <w:ind w:firstLine="720"/>
        <w:rPr>
          <w:rFonts w:cstheme="minorHAnsi"/>
          <w:sz w:val="24"/>
          <w:szCs w:val="24"/>
        </w:rPr>
      </w:pPr>
      <w:r>
        <w:rPr>
          <w:rFonts w:cstheme="minorHAnsi"/>
          <w:sz w:val="24"/>
          <w:szCs w:val="24"/>
        </w:rPr>
        <w:t>Risk score</w:t>
      </w:r>
      <w:r w:rsidRPr="00883D3F">
        <w:rPr>
          <w:rFonts w:cstheme="minorHAnsi"/>
          <w:sz w:val="24"/>
          <w:szCs w:val="24"/>
        </w:rPr>
        <w:t xml:space="preserve"> = β</w:t>
      </w:r>
      <w:r w:rsidR="00F920BD" w:rsidRPr="00190660">
        <w:rPr>
          <w:rFonts w:cstheme="minorHAnsi"/>
          <w:sz w:val="24"/>
          <w:szCs w:val="24"/>
          <w:vertAlign w:val="subscript"/>
        </w:rPr>
        <w:t>A</w:t>
      </w:r>
      <w:r w:rsidRPr="00883D3F">
        <w:rPr>
          <w:rFonts w:cstheme="minorHAnsi"/>
          <w:sz w:val="24"/>
          <w:szCs w:val="24"/>
        </w:rPr>
        <w:t xml:space="preserve"> × </w:t>
      </w:r>
      <w:r w:rsidR="00F920BD">
        <w:rPr>
          <w:rFonts w:cstheme="minorHAnsi"/>
          <w:sz w:val="24"/>
          <w:szCs w:val="24"/>
        </w:rPr>
        <w:t>A</w:t>
      </w:r>
      <w:r w:rsidRPr="00883D3F">
        <w:rPr>
          <w:rFonts w:cstheme="minorHAnsi"/>
          <w:sz w:val="24"/>
          <w:szCs w:val="24"/>
        </w:rPr>
        <w:t xml:space="preserve"> </w:t>
      </w:r>
      <w:r w:rsidR="00F920BD">
        <w:rPr>
          <w:rFonts w:cstheme="minorHAnsi"/>
          <w:sz w:val="24"/>
          <w:szCs w:val="24"/>
        </w:rPr>
        <w:t xml:space="preserve">+ </w:t>
      </w:r>
      <w:r w:rsidRPr="00883D3F">
        <w:rPr>
          <w:rFonts w:cstheme="minorHAnsi"/>
          <w:sz w:val="24"/>
          <w:szCs w:val="24"/>
        </w:rPr>
        <w:t>β</w:t>
      </w:r>
      <w:r w:rsidR="00F920BD" w:rsidRPr="00190660">
        <w:rPr>
          <w:rFonts w:cstheme="minorHAnsi"/>
          <w:sz w:val="24"/>
          <w:szCs w:val="24"/>
          <w:vertAlign w:val="subscript"/>
        </w:rPr>
        <w:t>B</w:t>
      </w:r>
      <w:r w:rsidRPr="00883D3F">
        <w:rPr>
          <w:rFonts w:cstheme="minorHAnsi"/>
          <w:sz w:val="24"/>
          <w:szCs w:val="24"/>
        </w:rPr>
        <w:t xml:space="preserve"> × </w:t>
      </w:r>
      <w:r w:rsidR="00F920BD">
        <w:rPr>
          <w:rFonts w:cstheme="minorHAnsi"/>
          <w:sz w:val="24"/>
          <w:szCs w:val="24"/>
        </w:rPr>
        <w:t xml:space="preserve">B + </w:t>
      </w:r>
      <w:r w:rsidR="00F920BD" w:rsidRPr="00883D3F">
        <w:rPr>
          <w:rFonts w:cstheme="minorHAnsi"/>
          <w:sz w:val="24"/>
          <w:szCs w:val="24"/>
        </w:rPr>
        <w:t>β</w:t>
      </w:r>
      <w:r w:rsidR="00F920BD" w:rsidRPr="00190660">
        <w:rPr>
          <w:rFonts w:cstheme="minorHAnsi"/>
          <w:sz w:val="24"/>
          <w:szCs w:val="24"/>
          <w:vertAlign w:val="subscript"/>
        </w:rPr>
        <w:t>C</w:t>
      </w:r>
      <w:r w:rsidR="00F920BD" w:rsidRPr="00883D3F">
        <w:rPr>
          <w:rFonts w:cstheme="minorHAnsi"/>
          <w:sz w:val="24"/>
          <w:szCs w:val="24"/>
        </w:rPr>
        <w:t xml:space="preserve"> × </w:t>
      </w:r>
      <w:r w:rsidR="00F920BD">
        <w:rPr>
          <w:rFonts w:cstheme="minorHAnsi"/>
          <w:sz w:val="24"/>
          <w:szCs w:val="24"/>
        </w:rPr>
        <w:t>C + …</w:t>
      </w:r>
    </w:p>
    <w:p w14:paraId="3A785031" w14:textId="77777777" w:rsidR="009F130B" w:rsidRDefault="00BA2F56" w:rsidP="00190660">
      <w:pPr>
        <w:spacing w:line="360" w:lineRule="auto"/>
        <w:rPr>
          <w:rFonts w:cstheme="minorHAnsi"/>
          <w:sz w:val="24"/>
          <w:szCs w:val="24"/>
        </w:rPr>
      </w:pPr>
      <w:r>
        <w:rPr>
          <w:rFonts w:cstheme="minorHAnsi"/>
          <w:sz w:val="24"/>
          <w:szCs w:val="24"/>
        </w:rPr>
        <w:t>When there we</w:t>
      </w:r>
      <w:r w:rsidR="000B6542">
        <w:rPr>
          <w:rFonts w:cstheme="minorHAnsi"/>
          <w:sz w:val="24"/>
          <w:szCs w:val="24"/>
        </w:rPr>
        <w:t xml:space="preserve">re other proteins apart from the objects for LASSO logistic regression, we performed </w:t>
      </w:r>
      <w:r w:rsidR="005B55EC">
        <w:rPr>
          <w:rFonts w:cstheme="minorHAnsi"/>
          <w:sz w:val="24"/>
          <w:szCs w:val="24"/>
        </w:rPr>
        <w:t>variable selections (</w:t>
      </w:r>
      <w:r w:rsidR="00CB2702" w:rsidRPr="00CB2702">
        <w:rPr>
          <w:rFonts w:cstheme="minorHAnsi"/>
          <w:sz w:val="24"/>
          <w:szCs w:val="24"/>
        </w:rPr>
        <w:t>forward</w:t>
      </w:r>
      <w:r w:rsidR="000B6542">
        <w:rPr>
          <w:rFonts w:cstheme="minorHAnsi"/>
          <w:sz w:val="24"/>
          <w:szCs w:val="24"/>
        </w:rPr>
        <w:t xml:space="preserve"> selection</w:t>
      </w:r>
      <w:r w:rsidR="00CB2702" w:rsidRPr="00CB2702">
        <w:rPr>
          <w:rFonts w:cstheme="minorHAnsi"/>
          <w:sz w:val="24"/>
          <w:szCs w:val="24"/>
        </w:rPr>
        <w:t>, backward</w:t>
      </w:r>
      <w:r w:rsidR="000B6542">
        <w:rPr>
          <w:rFonts w:cstheme="minorHAnsi"/>
          <w:sz w:val="24"/>
          <w:szCs w:val="24"/>
        </w:rPr>
        <w:t xml:space="preserve"> elimination, or</w:t>
      </w:r>
      <w:r w:rsidR="00CB2702" w:rsidRPr="00CB2702">
        <w:rPr>
          <w:rFonts w:cstheme="minorHAnsi"/>
          <w:sz w:val="24"/>
          <w:szCs w:val="24"/>
        </w:rPr>
        <w:t xml:space="preserve"> stepwise selection</w:t>
      </w:r>
      <w:r w:rsidR="005B55EC">
        <w:rPr>
          <w:rFonts w:cstheme="minorHAnsi"/>
          <w:sz w:val="24"/>
          <w:szCs w:val="24"/>
        </w:rPr>
        <w:t>)</w:t>
      </w:r>
      <w:r w:rsidR="00CB2702" w:rsidRPr="00CB2702">
        <w:rPr>
          <w:rFonts w:cstheme="minorHAnsi"/>
          <w:sz w:val="24"/>
          <w:szCs w:val="24"/>
        </w:rPr>
        <w:t xml:space="preserve"> in the model with </w:t>
      </w:r>
      <w:r w:rsidR="000B6542">
        <w:rPr>
          <w:rFonts w:cstheme="minorHAnsi"/>
          <w:sz w:val="24"/>
          <w:szCs w:val="24"/>
        </w:rPr>
        <w:t>the risk</w:t>
      </w:r>
      <w:r>
        <w:rPr>
          <w:rFonts w:cstheme="minorHAnsi"/>
          <w:sz w:val="24"/>
          <w:szCs w:val="24"/>
        </w:rPr>
        <w:t xml:space="preserve"> score, in order to find</w:t>
      </w:r>
      <w:r w:rsidR="000B6542">
        <w:rPr>
          <w:rFonts w:cstheme="minorHAnsi"/>
          <w:sz w:val="24"/>
          <w:szCs w:val="24"/>
        </w:rPr>
        <w:t xml:space="preserve"> other proteins contributing to </w:t>
      </w:r>
      <w:r>
        <w:rPr>
          <w:rFonts w:cstheme="minorHAnsi"/>
          <w:sz w:val="24"/>
          <w:szCs w:val="24"/>
        </w:rPr>
        <w:t>prediction of</w:t>
      </w:r>
      <w:r w:rsidR="000B6542">
        <w:rPr>
          <w:rFonts w:cstheme="minorHAnsi"/>
          <w:sz w:val="24"/>
          <w:szCs w:val="24"/>
        </w:rPr>
        <w:t xml:space="preserve"> </w:t>
      </w:r>
      <w:r w:rsidR="000B6542">
        <w:rPr>
          <w:rFonts w:cstheme="minorHAnsi"/>
          <w:sz w:val="24"/>
          <w:szCs w:val="24"/>
        </w:rPr>
        <w:lastRenderedPageBreak/>
        <w:t>onset of ESKD within 15 years</w:t>
      </w:r>
      <w:r w:rsidR="00CB2702" w:rsidRPr="00CB2702">
        <w:rPr>
          <w:rFonts w:cstheme="minorHAnsi"/>
          <w:sz w:val="24"/>
          <w:szCs w:val="24"/>
        </w:rPr>
        <w:t>.</w:t>
      </w:r>
      <w:r w:rsidR="005B55EC">
        <w:rPr>
          <w:rFonts w:cstheme="minorHAnsi"/>
          <w:sz w:val="24"/>
          <w:szCs w:val="24"/>
        </w:rPr>
        <w:t xml:space="preserve"> </w:t>
      </w:r>
      <w:r w:rsidR="00E17B1E" w:rsidRPr="002B5782">
        <w:rPr>
          <w:rFonts w:cstheme="minorHAnsi"/>
          <w:sz w:val="24"/>
          <w:szCs w:val="24"/>
        </w:rPr>
        <w:t xml:space="preserve">Model performance in inclusion of selected variables was evaluated in the following ways. Receiver operating characteristic (ROC) curves were constructed for all possible cutoffs for the models. The area under the ROC curve (AUC), or C-statistic, was estimated as a measure of the probability that a randomly selected individual who experienced an event had a higher predicted risk than an event-free person. </w:t>
      </w:r>
      <w:r w:rsidR="0052666E">
        <w:rPr>
          <w:rFonts w:cstheme="minorHAnsi"/>
          <w:sz w:val="24"/>
          <w:szCs w:val="24"/>
        </w:rPr>
        <w:t xml:space="preserve">Two </w:t>
      </w:r>
      <w:r w:rsidR="00E17B1E" w:rsidRPr="002B5782">
        <w:rPr>
          <w:rFonts w:cstheme="minorHAnsi"/>
          <w:sz w:val="24"/>
          <w:szCs w:val="24"/>
        </w:rPr>
        <w:t>alternative measures</w:t>
      </w:r>
      <w:r w:rsidR="00D10A7E" w:rsidRPr="002B5782">
        <w:rPr>
          <w:rFonts w:cstheme="minorHAnsi"/>
          <w:sz w:val="24"/>
          <w:szCs w:val="24"/>
        </w:rPr>
        <w:t xml:space="preserve"> of risk discrimination we</w:t>
      </w:r>
      <w:r w:rsidR="0052666E">
        <w:rPr>
          <w:rFonts w:cstheme="minorHAnsi"/>
          <w:sz w:val="24"/>
          <w:szCs w:val="24"/>
        </w:rPr>
        <w:t>re</w:t>
      </w:r>
      <w:r w:rsidR="00E17B1E" w:rsidRPr="002B5782">
        <w:rPr>
          <w:rFonts w:cstheme="minorHAnsi"/>
          <w:sz w:val="24"/>
          <w:szCs w:val="24"/>
        </w:rPr>
        <w:t xml:space="preserve"> calculated</w:t>
      </w:r>
      <w:r w:rsidR="0052666E">
        <w:rPr>
          <w:rFonts w:cstheme="minorHAnsi"/>
          <w:sz w:val="24"/>
          <w:szCs w:val="24"/>
        </w:rPr>
        <w:t>.</w:t>
      </w:r>
      <w:r w:rsidR="00E17B1E" w:rsidRPr="002B5782">
        <w:rPr>
          <w:rFonts w:cstheme="minorHAnsi"/>
          <w:sz w:val="24"/>
          <w:szCs w:val="24"/>
        </w:rPr>
        <w:t xml:space="preserve"> </w:t>
      </w:r>
      <w:r w:rsidR="0052666E">
        <w:rPr>
          <w:rFonts w:cstheme="minorHAnsi"/>
          <w:sz w:val="24"/>
          <w:szCs w:val="24"/>
        </w:rPr>
        <w:t xml:space="preserve">One is </w:t>
      </w:r>
      <w:r w:rsidR="00E17B1E" w:rsidRPr="002B5782">
        <w:rPr>
          <w:rFonts w:cstheme="minorHAnsi"/>
          <w:sz w:val="24"/>
          <w:szCs w:val="24"/>
        </w:rPr>
        <w:t>the category-free net reclassification index (NR</w:t>
      </w:r>
      <w:r w:rsidR="00E54EE9" w:rsidRPr="002B5782">
        <w:rPr>
          <w:rFonts w:cstheme="minorHAnsi"/>
          <w:sz w:val="24"/>
          <w:szCs w:val="24"/>
        </w:rPr>
        <w:t xml:space="preserve">I) </w:t>
      </w:r>
      <w:r w:rsidR="004B1DAC">
        <w:rPr>
          <w:rFonts w:cstheme="minorHAnsi"/>
          <w:sz w:val="24"/>
          <w:szCs w:val="24"/>
        </w:rPr>
        <w:t>()</w:t>
      </w:r>
      <w:r w:rsidR="00E17B1E" w:rsidRPr="002B5782">
        <w:rPr>
          <w:rFonts w:cstheme="minorHAnsi"/>
          <w:sz w:val="24"/>
          <w:szCs w:val="24"/>
        </w:rPr>
        <w:t>, which examines whether the predicted probabilities of individuals with and without events move in the right directions (upward and downward, respectively) from the old to the new model</w:t>
      </w:r>
      <w:r w:rsidR="0052666E">
        <w:rPr>
          <w:rFonts w:cstheme="minorHAnsi"/>
          <w:sz w:val="24"/>
          <w:szCs w:val="24"/>
        </w:rPr>
        <w:t>.</w:t>
      </w:r>
      <w:r w:rsidR="00E17B1E" w:rsidRPr="002B5782">
        <w:rPr>
          <w:rFonts w:cstheme="minorHAnsi"/>
          <w:sz w:val="24"/>
          <w:szCs w:val="24"/>
        </w:rPr>
        <w:t xml:space="preserve"> </w:t>
      </w:r>
      <w:r w:rsidR="0052666E">
        <w:rPr>
          <w:rFonts w:cstheme="minorHAnsi"/>
          <w:sz w:val="24"/>
          <w:szCs w:val="24"/>
        </w:rPr>
        <w:t xml:space="preserve">The other is </w:t>
      </w:r>
      <w:r w:rsidR="00E17B1E" w:rsidRPr="002B5782">
        <w:rPr>
          <w:rFonts w:cstheme="minorHAnsi"/>
          <w:sz w:val="24"/>
          <w:szCs w:val="24"/>
        </w:rPr>
        <w:t>the relative integrated discr</w:t>
      </w:r>
      <w:r w:rsidR="00E54EE9" w:rsidRPr="002B5782">
        <w:rPr>
          <w:rFonts w:cstheme="minorHAnsi"/>
          <w:sz w:val="24"/>
          <w:szCs w:val="24"/>
        </w:rPr>
        <w:t>imination improvement (</w:t>
      </w:r>
      <w:proofErr w:type="spellStart"/>
      <w:r w:rsidR="00E54EE9" w:rsidRPr="002B5782">
        <w:rPr>
          <w:rFonts w:cstheme="minorHAnsi"/>
          <w:sz w:val="24"/>
          <w:szCs w:val="24"/>
        </w:rPr>
        <w:t>rIDI</w:t>
      </w:r>
      <w:proofErr w:type="spellEnd"/>
      <w:r w:rsidR="00E54EE9" w:rsidRPr="002B5782">
        <w:rPr>
          <w:rFonts w:cstheme="minorHAnsi"/>
          <w:sz w:val="24"/>
          <w:szCs w:val="24"/>
        </w:rPr>
        <w:t xml:space="preserve">) </w:t>
      </w:r>
      <w:r w:rsidR="004B1DAC">
        <w:rPr>
          <w:rFonts w:cstheme="minorHAnsi"/>
          <w:sz w:val="24"/>
          <w:szCs w:val="24"/>
        </w:rPr>
        <w:t>()</w:t>
      </w:r>
      <w:r w:rsidR="00E17B1E" w:rsidRPr="002B5782">
        <w:rPr>
          <w:rFonts w:cstheme="minorHAnsi"/>
          <w:sz w:val="24"/>
          <w:szCs w:val="24"/>
        </w:rPr>
        <w:t>, which represents the increase in discrimination slopes provided by the new model relative to the old model. The analyses testing the improvement in predictive performance were computed using logistic regression models with methods developed by Kennedy and</w:t>
      </w:r>
      <w:r w:rsidR="00E54EE9" w:rsidRPr="002B5782">
        <w:rPr>
          <w:rFonts w:cstheme="minorHAnsi"/>
          <w:sz w:val="24"/>
          <w:szCs w:val="24"/>
        </w:rPr>
        <w:t xml:space="preserve"> </w:t>
      </w:r>
      <w:proofErr w:type="spellStart"/>
      <w:r w:rsidR="00E54EE9" w:rsidRPr="002B5782">
        <w:rPr>
          <w:rFonts w:cstheme="minorHAnsi"/>
          <w:sz w:val="24"/>
          <w:szCs w:val="24"/>
        </w:rPr>
        <w:t>Pencina</w:t>
      </w:r>
      <w:proofErr w:type="spellEnd"/>
      <w:r w:rsidR="00E54EE9" w:rsidRPr="002B5782">
        <w:rPr>
          <w:rFonts w:cstheme="minorHAnsi"/>
          <w:sz w:val="24"/>
          <w:szCs w:val="24"/>
        </w:rPr>
        <w:t xml:space="preserve"> </w:t>
      </w:r>
      <w:r w:rsidR="004B1DAC">
        <w:rPr>
          <w:rFonts w:cstheme="minorHAnsi"/>
          <w:sz w:val="24"/>
          <w:szCs w:val="24"/>
        </w:rPr>
        <w:t>()</w:t>
      </w:r>
      <w:r w:rsidR="00E17B1E" w:rsidRPr="002B5782">
        <w:rPr>
          <w:rFonts w:cstheme="minorHAnsi"/>
          <w:sz w:val="24"/>
          <w:szCs w:val="24"/>
        </w:rPr>
        <w:t xml:space="preserve">. </w:t>
      </w:r>
    </w:p>
    <w:p w14:paraId="34A92F22" w14:textId="77777777" w:rsidR="00C7326C" w:rsidRPr="00190660" w:rsidRDefault="00515A85" w:rsidP="00190660">
      <w:pPr>
        <w:spacing w:line="360" w:lineRule="auto"/>
        <w:ind w:firstLine="720"/>
        <w:rPr>
          <w:rFonts w:cstheme="minorHAnsi"/>
          <w:sz w:val="24"/>
          <w:szCs w:val="24"/>
        </w:rPr>
      </w:pPr>
      <w:r w:rsidRPr="00515A85">
        <w:rPr>
          <w:rFonts w:cstheme="minorHAnsi"/>
          <w:sz w:val="24"/>
          <w:szCs w:val="24"/>
        </w:rPr>
        <w:t>To examine possible determinants of variation of the ESKD risk score</w:t>
      </w:r>
      <w:r>
        <w:rPr>
          <w:rFonts w:cstheme="minorHAnsi"/>
          <w:sz w:val="24"/>
          <w:szCs w:val="24"/>
        </w:rPr>
        <w:t>, Spearman rank</w:t>
      </w:r>
      <w:r w:rsidRPr="00515A85">
        <w:rPr>
          <w:rFonts w:cstheme="minorHAnsi"/>
          <w:sz w:val="24"/>
          <w:szCs w:val="24"/>
        </w:rPr>
        <w:t xml:space="preserve"> correlation was </w:t>
      </w:r>
      <w:r>
        <w:rPr>
          <w:rFonts w:cstheme="minorHAnsi"/>
          <w:sz w:val="24"/>
          <w:szCs w:val="24"/>
        </w:rPr>
        <w:t>performed</w:t>
      </w:r>
      <w:r w:rsidRPr="00515A85">
        <w:rPr>
          <w:rFonts w:cstheme="minorHAnsi"/>
          <w:sz w:val="24"/>
          <w:szCs w:val="24"/>
        </w:rPr>
        <w:t xml:space="preserve"> between clinical </w:t>
      </w:r>
      <w:r w:rsidRPr="008526C6">
        <w:rPr>
          <w:rFonts w:cstheme="minorHAnsi"/>
          <w:sz w:val="24"/>
          <w:szCs w:val="24"/>
        </w:rPr>
        <w:t>characteristics and ESKD risk score computed in individuals considered as controls in the T2D study</w:t>
      </w:r>
      <w:r w:rsidR="008526C6" w:rsidRPr="008526C6">
        <w:rPr>
          <w:rFonts w:cstheme="minorHAnsi"/>
          <w:sz w:val="24"/>
          <w:szCs w:val="24"/>
        </w:rPr>
        <w:t xml:space="preserve"> is shown in Figure </w:t>
      </w:r>
      <w:r w:rsidR="008526C6" w:rsidRPr="008526C6">
        <w:rPr>
          <w:rFonts w:cstheme="minorHAnsi"/>
          <w:sz w:val="24"/>
          <w:szCs w:val="24"/>
          <w:highlight w:val="cyan"/>
        </w:rPr>
        <w:t>X</w:t>
      </w:r>
      <w:r w:rsidR="008526C6" w:rsidRPr="008526C6">
        <w:rPr>
          <w:rFonts w:cstheme="minorHAnsi"/>
          <w:sz w:val="24"/>
          <w:szCs w:val="24"/>
        </w:rPr>
        <w:t>A</w:t>
      </w:r>
      <w:r w:rsidRPr="008526C6">
        <w:rPr>
          <w:rFonts w:cstheme="minorHAnsi"/>
          <w:sz w:val="24"/>
          <w:szCs w:val="24"/>
        </w:rPr>
        <w:t xml:space="preserve">. </w:t>
      </w:r>
      <w:r w:rsidR="008526C6" w:rsidRPr="008526C6">
        <w:rPr>
          <w:rFonts w:cstheme="minorHAnsi"/>
          <w:sz w:val="24"/>
          <w:szCs w:val="24"/>
        </w:rPr>
        <w:t>D</w:t>
      </w:r>
      <w:r w:rsidR="005C1C93" w:rsidRPr="008526C6">
        <w:rPr>
          <w:rFonts w:cstheme="minorHAnsi"/>
          <w:sz w:val="24"/>
          <w:szCs w:val="24"/>
        </w:rPr>
        <w:t>istribution of risk score</w:t>
      </w:r>
      <w:r w:rsidR="00FF3381" w:rsidRPr="008526C6">
        <w:rPr>
          <w:rFonts w:cstheme="minorHAnsi"/>
          <w:sz w:val="24"/>
          <w:szCs w:val="24"/>
        </w:rPr>
        <w:t xml:space="preserve"> </w:t>
      </w:r>
      <w:r w:rsidR="005C1C93" w:rsidRPr="008526C6">
        <w:rPr>
          <w:rFonts w:cstheme="minorHAnsi"/>
          <w:sz w:val="24"/>
          <w:szCs w:val="24"/>
        </w:rPr>
        <w:t xml:space="preserve">in the combination of </w:t>
      </w:r>
      <w:r w:rsidR="00FF3381" w:rsidRPr="008526C6">
        <w:rPr>
          <w:rFonts w:cstheme="minorHAnsi"/>
          <w:sz w:val="24"/>
          <w:szCs w:val="24"/>
        </w:rPr>
        <w:t xml:space="preserve">eGFR and ACR categories in the </w:t>
      </w:r>
      <w:r w:rsidR="005C1C93" w:rsidRPr="008526C6">
        <w:rPr>
          <w:rFonts w:cstheme="minorHAnsi"/>
          <w:sz w:val="24"/>
          <w:szCs w:val="24"/>
        </w:rPr>
        <w:t xml:space="preserve">T2D </w:t>
      </w:r>
      <w:r w:rsidR="00FF3381" w:rsidRPr="008526C6">
        <w:rPr>
          <w:rFonts w:cstheme="minorHAnsi"/>
          <w:sz w:val="24"/>
          <w:szCs w:val="24"/>
        </w:rPr>
        <w:t>controls</w:t>
      </w:r>
      <w:r w:rsidR="008526C6" w:rsidRPr="008526C6">
        <w:rPr>
          <w:rFonts w:cstheme="minorHAnsi"/>
          <w:sz w:val="24"/>
          <w:szCs w:val="24"/>
        </w:rPr>
        <w:t xml:space="preserve"> is shown in Figure </w:t>
      </w:r>
      <w:r w:rsidR="008526C6" w:rsidRPr="008526C6">
        <w:rPr>
          <w:rFonts w:cstheme="minorHAnsi"/>
          <w:sz w:val="24"/>
          <w:szCs w:val="24"/>
          <w:highlight w:val="cyan"/>
        </w:rPr>
        <w:t>X</w:t>
      </w:r>
      <w:r w:rsidR="008526C6" w:rsidRPr="008526C6">
        <w:rPr>
          <w:rFonts w:cstheme="minorHAnsi"/>
          <w:sz w:val="24"/>
          <w:szCs w:val="24"/>
        </w:rPr>
        <w:t>B</w:t>
      </w:r>
      <w:r w:rsidR="00FF3381" w:rsidRPr="008526C6">
        <w:rPr>
          <w:rFonts w:cstheme="minorHAnsi"/>
          <w:sz w:val="24"/>
          <w:szCs w:val="24"/>
        </w:rPr>
        <w:t>.</w:t>
      </w:r>
      <w:r w:rsidR="00525B3D">
        <w:rPr>
          <w:rFonts w:cstheme="minorHAnsi"/>
          <w:sz w:val="24"/>
          <w:szCs w:val="24"/>
        </w:rPr>
        <w:t xml:space="preserve"> Regarding the </w:t>
      </w:r>
      <w:r w:rsidR="00525B3D" w:rsidRPr="00FF3381">
        <w:rPr>
          <w:rFonts w:cstheme="minorHAnsi"/>
          <w:sz w:val="24"/>
          <w:szCs w:val="24"/>
        </w:rPr>
        <w:t>risk score</w:t>
      </w:r>
      <w:r w:rsidR="00525B3D">
        <w:rPr>
          <w:rFonts w:cstheme="minorHAnsi"/>
          <w:sz w:val="24"/>
          <w:szCs w:val="24"/>
        </w:rPr>
        <w:t xml:space="preserve"> as a categorical variable,</w:t>
      </w:r>
      <w:r w:rsidR="00525B3D" w:rsidRPr="00FF3381">
        <w:rPr>
          <w:rFonts w:cstheme="minorHAnsi"/>
          <w:sz w:val="24"/>
          <w:szCs w:val="24"/>
        </w:rPr>
        <w:t xml:space="preserve"> </w:t>
      </w:r>
      <w:r w:rsidR="00525B3D">
        <w:rPr>
          <w:rFonts w:cstheme="minorHAnsi"/>
          <w:sz w:val="24"/>
          <w:szCs w:val="24"/>
        </w:rPr>
        <w:t>we estimated the OR</w:t>
      </w:r>
      <w:r w:rsidR="00FF3381" w:rsidRPr="00FF3381">
        <w:rPr>
          <w:rFonts w:cstheme="minorHAnsi"/>
          <w:sz w:val="24"/>
          <w:szCs w:val="24"/>
        </w:rPr>
        <w:t xml:space="preserve">s for </w:t>
      </w:r>
      <w:r w:rsidR="00525B3D">
        <w:rPr>
          <w:rFonts w:cstheme="minorHAnsi"/>
          <w:sz w:val="24"/>
          <w:szCs w:val="24"/>
        </w:rPr>
        <w:t xml:space="preserve">onset of ESKD within 15 </w:t>
      </w:r>
      <w:r w:rsidR="00FF3381" w:rsidRPr="00FF3381">
        <w:rPr>
          <w:rFonts w:cstheme="minorHAnsi"/>
          <w:sz w:val="24"/>
          <w:szCs w:val="24"/>
        </w:rPr>
        <w:t>year</w:t>
      </w:r>
      <w:r w:rsidR="00525B3D">
        <w:rPr>
          <w:rFonts w:cstheme="minorHAnsi"/>
          <w:sz w:val="24"/>
          <w:szCs w:val="24"/>
        </w:rPr>
        <w:t>s</w:t>
      </w:r>
      <w:r w:rsidR="00FF3381" w:rsidRPr="00FF3381">
        <w:rPr>
          <w:rFonts w:cstheme="minorHAnsi"/>
          <w:sz w:val="24"/>
          <w:szCs w:val="24"/>
        </w:rPr>
        <w:t xml:space="preserve"> according to the ESKD risk score by its quartiles without adjustment and with adjustment for relevant covariates pattern 1 (eGFR, ACR, and HbA</w:t>
      </w:r>
      <w:r w:rsidR="00FF3381" w:rsidRPr="00190660">
        <w:rPr>
          <w:rFonts w:cstheme="minorHAnsi"/>
          <w:sz w:val="24"/>
          <w:szCs w:val="24"/>
          <w:vertAlign w:val="subscript"/>
        </w:rPr>
        <w:t>1c</w:t>
      </w:r>
      <w:r w:rsidR="00FF3381" w:rsidRPr="00FF3381">
        <w:rPr>
          <w:rFonts w:cstheme="minorHAnsi"/>
          <w:sz w:val="24"/>
          <w:szCs w:val="24"/>
        </w:rPr>
        <w:t>) and 2 (eGFR, ACR, HbA</w:t>
      </w:r>
      <w:r w:rsidR="00FF3381" w:rsidRPr="00190660">
        <w:rPr>
          <w:rFonts w:cstheme="minorHAnsi"/>
          <w:sz w:val="24"/>
          <w:szCs w:val="24"/>
          <w:vertAlign w:val="subscript"/>
        </w:rPr>
        <w:t>1c</w:t>
      </w:r>
      <w:r w:rsidR="00FF3381" w:rsidRPr="00FF3381">
        <w:rPr>
          <w:rFonts w:cstheme="minorHAnsi"/>
          <w:sz w:val="24"/>
          <w:szCs w:val="24"/>
        </w:rPr>
        <w:t>, Age</w:t>
      </w:r>
      <w:r w:rsidR="00525B3D">
        <w:rPr>
          <w:rFonts w:cstheme="minorHAnsi"/>
          <w:sz w:val="24"/>
          <w:szCs w:val="24"/>
        </w:rPr>
        <w:t xml:space="preserve">, and Systolic blood pressure) among the all individuals in the combined cohorts. </w:t>
      </w:r>
      <w:r w:rsidR="00FF3381" w:rsidRPr="00FF3381">
        <w:rPr>
          <w:rFonts w:cstheme="minorHAnsi"/>
          <w:sz w:val="24"/>
          <w:szCs w:val="24"/>
        </w:rPr>
        <w:t>Cumulative incidence of ESKD according to the ESKD risk score by its quartiles</w:t>
      </w:r>
      <w:r w:rsidR="00525B3D">
        <w:rPr>
          <w:rFonts w:cstheme="minorHAnsi"/>
          <w:sz w:val="24"/>
          <w:szCs w:val="24"/>
        </w:rPr>
        <w:t xml:space="preserve"> was examined using time-to-event analysis. </w:t>
      </w:r>
      <w:r w:rsidR="00E17B1E" w:rsidRPr="002B5782">
        <w:rPr>
          <w:rFonts w:cstheme="minorHAnsi"/>
          <w:sz w:val="24"/>
          <w:szCs w:val="24"/>
        </w:rPr>
        <w:t>Two-sided p &lt;0.05 were considered as statistical significance through the analyses. All analyses were performed by SAS 9.4 (SAS Institute Inc, Cary, NC, USA), Stata 15 (</w:t>
      </w:r>
      <w:proofErr w:type="spellStart"/>
      <w:r w:rsidR="00E17B1E" w:rsidRPr="002B5782">
        <w:rPr>
          <w:rFonts w:cstheme="minorHAnsi"/>
          <w:sz w:val="24"/>
          <w:szCs w:val="24"/>
        </w:rPr>
        <w:t>StataCorp</w:t>
      </w:r>
      <w:proofErr w:type="spellEnd"/>
      <w:r w:rsidR="00E17B1E" w:rsidRPr="002B5782">
        <w:rPr>
          <w:rFonts w:cstheme="minorHAnsi"/>
          <w:sz w:val="24"/>
          <w:szCs w:val="24"/>
        </w:rPr>
        <w:t xml:space="preserve"> LLC, TX, USA), and R version 4.0.3 (R Core Team 2020)</w:t>
      </w:r>
      <w:r w:rsidR="00E17B1E" w:rsidRPr="00FA6674">
        <w:rPr>
          <w:rFonts w:ascii="Arial" w:hAnsi="Arial" w:cs="Arial"/>
        </w:rPr>
        <w:t>.</w:t>
      </w:r>
    </w:p>
    <w:p w14:paraId="59820231" w14:textId="77777777" w:rsidR="00DA375A" w:rsidRDefault="00DA375A" w:rsidP="0018394A">
      <w:pPr>
        <w:spacing w:line="276" w:lineRule="auto"/>
        <w:rPr>
          <w:rFonts w:ascii="Calibri" w:hAnsi="Calibri" w:cs="Calibri"/>
          <w:b/>
          <w:sz w:val="28"/>
          <w:szCs w:val="28"/>
        </w:rPr>
      </w:pPr>
    </w:p>
    <w:p w14:paraId="6B9AFFA5" w14:textId="77777777" w:rsidR="00EA5D46" w:rsidRPr="002B5782" w:rsidRDefault="00EA5D46" w:rsidP="0018394A">
      <w:pPr>
        <w:spacing w:line="276" w:lineRule="auto"/>
        <w:rPr>
          <w:rFonts w:ascii="Calibri" w:hAnsi="Calibri" w:cs="Calibri"/>
          <w:b/>
          <w:sz w:val="28"/>
          <w:szCs w:val="28"/>
        </w:rPr>
      </w:pPr>
      <w:r w:rsidRPr="002B5782">
        <w:rPr>
          <w:rFonts w:ascii="Calibri" w:hAnsi="Calibri" w:cs="Calibri"/>
          <w:b/>
          <w:sz w:val="28"/>
          <w:szCs w:val="28"/>
        </w:rPr>
        <w:t>RESULTS</w:t>
      </w:r>
    </w:p>
    <w:p w14:paraId="344E41B9" w14:textId="77777777" w:rsidR="00BE6D91" w:rsidRPr="002B5782" w:rsidRDefault="006B6853" w:rsidP="00BE6D91">
      <w:pPr>
        <w:spacing w:after="0" w:line="480" w:lineRule="auto"/>
        <w:rPr>
          <w:rFonts w:ascii="Calibri" w:hAnsi="Calibri" w:cs="Calibri"/>
          <w:b/>
          <w:sz w:val="28"/>
          <w:szCs w:val="28"/>
        </w:rPr>
      </w:pPr>
      <w:r w:rsidRPr="002B5782">
        <w:rPr>
          <w:rFonts w:ascii="Calibri" w:hAnsi="Calibri" w:cs="Calibri"/>
          <w:b/>
          <w:sz w:val="28"/>
          <w:szCs w:val="28"/>
        </w:rPr>
        <w:t>C</w:t>
      </w:r>
      <w:r w:rsidR="000412C4" w:rsidRPr="002B5782">
        <w:rPr>
          <w:rFonts w:ascii="Calibri" w:hAnsi="Calibri" w:cs="Calibri"/>
          <w:b/>
          <w:sz w:val="28"/>
          <w:szCs w:val="28"/>
        </w:rPr>
        <w:t>haracteristics</w:t>
      </w:r>
      <w:r w:rsidRPr="002B5782">
        <w:rPr>
          <w:rFonts w:ascii="Calibri" w:hAnsi="Calibri" w:cs="Calibri"/>
          <w:b/>
          <w:sz w:val="28"/>
          <w:szCs w:val="28"/>
        </w:rPr>
        <w:t xml:space="preserve"> of study groups</w:t>
      </w:r>
      <w:r w:rsidR="00362D2D" w:rsidRPr="002B5782">
        <w:rPr>
          <w:rFonts w:ascii="Calibri" w:hAnsi="Calibri" w:cs="Calibri"/>
          <w:b/>
          <w:sz w:val="28"/>
          <w:szCs w:val="28"/>
        </w:rPr>
        <w:t>.</w:t>
      </w:r>
    </w:p>
    <w:p w14:paraId="393C1586" w14:textId="77777777" w:rsidR="004949CE" w:rsidRPr="002B5782" w:rsidRDefault="00627350" w:rsidP="002B5782">
      <w:pPr>
        <w:spacing w:after="0" w:line="360" w:lineRule="auto"/>
        <w:ind w:firstLine="720"/>
        <w:rPr>
          <w:rFonts w:cstheme="minorHAnsi"/>
          <w:b/>
          <w:sz w:val="24"/>
          <w:szCs w:val="24"/>
        </w:rPr>
      </w:pPr>
      <w:r w:rsidRPr="002B5782">
        <w:rPr>
          <w:rFonts w:cstheme="minorHAnsi"/>
          <w:bCs/>
          <w:sz w:val="24"/>
          <w:szCs w:val="24"/>
        </w:rPr>
        <w:lastRenderedPageBreak/>
        <w:t>This</w:t>
      </w:r>
      <w:r w:rsidR="000B46D2" w:rsidRPr="002B5782">
        <w:rPr>
          <w:rFonts w:cstheme="minorHAnsi"/>
          <w:bCs/>
          <w:sz w:val="24"/>
          <w:szCs w:val="24"/>
        </w:rPr>
        <w:t xml:space="preserve"> investigation comprises two</w:t>
      </w:r>
      <w:r w:rsidR="00A74C59" w:rsidRPr="002B5782">
        <w:rPr>
          <w:rFonts w:cstheme="minorHAnsi"/>
          <w:bCs/>
          <w:sz w:val="24"/>
          <w:szCs w:val="24"/>
        </w:rPr>
        <w:t xml:space="preserve"> nested case-control studies. Participants for these studies were selected from among individuals who were enrolled into the Joslin Kidn</w:t>
      </w:r>
      <w:r w:rsidR="00647ED7" w:rsidRPr="002B5782">
        <w:rPr>
          <w:rFonts w:cstheme="minorHAnsi"/>
          <w:bCs/>
          <w:sz w:val="24"/>
          <w:szCs w:val="24"/>
        </w:rPr>
        <w:t>ey Study and were followed for up to</w:t>
      </w:r>
      <w:r w:rsidR="00177F14">
        <w:rPr>
          <w:rFonts w:cstheme="minorHAnsi"/>
          <w:bCs/>
          <w:sz w:val="24"/>
          <w:szCs w:val="24"/>
        </w:rPr>
        <w:t xml:space="preserve"> </w:t>
      </w:r>
      <w:r w:rsidR="00A74C59" w:rsidRPr="002B5782">
        <w:rPr>
          <w:rFonts w:cstheme="minorHAnsi"/>
          <w:bCs/>
          <w:sz w:val="24"/>
          <w:szCs w:val="24"/>
        </w:rPr>
        <w:t>15 years to determine</w:t>
      </w:r>
      <w:r w:rsidR="000B46D2" w:rsidRPr="002B5782">
        <w:rPr>
          <w:rFonts w:cstheme="minorHAnsi"/>
          <w:bCs/>
          <w:sz w:val="24"/>
          <w:szCs w:val="24"/>
        </w:rPr>
        <w:t xml:space="preserve"> rate of kidney function decline </w:t>
      </w:r>
      <w:r w:rsidR="002D60BD" w:rsidRPr="002B5782">
        <w:rPr>
          <w:rFonts w:cstheme="minorHAnsi"/>
          <w:bCs/>
          <w:sz w:val="24"/>
          <w:szCs w:val="24"/>
        </w:rPr>
        <w:t>assessed by</w:t>
      </w:r>
      <w:r w:rsidR="00A74C59" w:rsidRPr="002B5782">
        <w:rPr>
          <w:rFonts w:cstheme="minorHAnsi"/>
          <w:bCs/>
          <w:sz w:val="24"/>
          <w:szCs w:val="24"/>
        </w:rPr>
        <w:t xml:space="preserve"> estimated glomerular filtration rate (eGFR) slope and</w:t>
      </w:r>
      <w:r w:rsidR="000B46D2" w:rsidRPr="002B5782">
        <w:rPr>
          <w:rFonts w:cstheme="minorHAnsi"/>
          <w:bCs/>
          <w:sz w:val="24"/>
          <w:szCs w:val="24"/>
        </w:rPr>
        <w:t xml:space="preserve"> to</w:t>
      </w:r>
      <w:r w:rsidR="00A74C59" w:rsidRPr="002B5782">
        <w:rPr>
          <w:rFonts w:cstheme="minorHAnsi"/>
          <w:bCs/>
          <w:sz w:val="24"/>
          <w:szCs w:val="24"/>
        </w:rPr>
        <w:t xml:space="preserve"> </w:t>
      </w:r>
      <w:r w:rsidR="000B46D2" w:rsidRPr="002B5782">
        <w:rPr>
          <w:rFonts w:cstheme="minorHAnsi"/>
          <w:bCs/>
          <w:sz w:val="24"/>
          <w:szCs w:val="24"/>
        </w:rPr>
        <w:t xml:space="preserve">ascertain the </w:t>
      </w:r>
      <w:r w:rsidR="00A74C59" w:rsidRPr="002B5782">
        <w:rPr>
          <w:rFonts w:cstheme="minorHAnsi"/>
          <w:bCs/>
          <w:sz w:val="24"/>
          <w:szCs w:val="24"/>
        </w:rPr>
        <w:t xml:space="preserve">onset of ESKD. </w:t>
      </w:r>
      <w:r w:rsidR="002D60BD" w:rsidRPr="002B5782">
        <w:rPr>
          <w:rFonts w:cstheme="minorHAnsi"/>
          <w:bCs/>
          <w:sz w:val="24"/>
          <w:szCs w:val="24"/>
        </w:rPr>
        <w:t xml:space="preserve">For </w:t>
      </w:r>
      <w:r w:rsidR="006F1316" w:rsidRPr="002B5782">
        <w:rPr>
          <w:rFonts w:cstheme="minorHAnsi"/>
          <w:bCs/>
          <w:sz w:val="24"/>
          <w:szCs w:val="24"/>
        </w:rPr>
        <w:t xml:space="preserve">the </w:t>
      </w:r>
      <w:r w:rsidR="002D60BD" w:rsidRPr="002B5782">
        <w:rPr>
          <w:rFonts w:cstheme="minorHAnsi"/>
          <w:bCs/>
          <w:sz w:val="24"/>
          <w:szCs w:val="24"/>
        </w:rPr>
        <w:t>T1D Macro-</w:t>
      </w:r>
      <w:r w:rsidR="00A63A54">
        <w:rPr>
          <w:rFonts w:cstheme="minorHAnsi"/>
          <w:bCs/>
          <w:sz w:val="24"/>
          <w:szCs w:val="24"/>
        </w:rPr>
        <w:t>a</w:t>
      </w:r>
      <w:r w:rsidR="002D60BD" w:rsidRPr="002B5782">
        <w:rPr>
          <w:rFonts w:cstheme="minorHAnsi"/>
          <w:bCs/>
          <w:sz w:val="24"/>
          <w:szCs w:val="24"/>
        </w:rPr>
        <w:t>lbuminuria study</w:t>
      </w:r>
      <w:r w:rsidR="00A63A54">
        <w:rPr>
          <w:rFonts w:cstheme="minorHAnsi"/>
          <w:bCs/>
          <w:sz w:val="24"/>
          <w:szCs w:val="24"/>
        </w:rPr>
        <w:t>,</w:t>
      </w:r>
      <w:r w:rsidR="000B46D2" w:rsidRPr="002B5782">
        <w:rPr>
          <w:rFonts w:cstheme="minorHAnsi"/>
          <w:bCs/>
          <w:sz w:val="24"/>
          <w:szCs w:val="24"/>
        </w:rPr>
        <w:t xml:space="preserve"> </w:t>
      </w:r>
      <w:r w:rsidR="000B46D2" w:rsidRPr="002B5782">
        <w:rPr>
          <w:rFonts w:cstheme="minorHAnsi"/>
          <w:sz w:val="24"/>
          <w:szCs w:val="24"/>
        </w:rPr>
        <w:t>w</w:t>
      </w:r>
      <w:r w:rsidR="009A2BAB" w:rsidRPr="002B5782">
        <w:rPr>
          <w:rFonts w:cstheme="minorHAnsi"/>
          <w:sz w:val="24"/>
          <w:szCs w:val="24"/>
        </w:rPr>
        <w:t>e sel</w:t>
      </w:r>
      <w:r w:rsidR="008C1E4A" w:rsidRPr="002B5782">
        <w:rPr>
          <w:rFonts w:cstheme="minorHAnsi"/>
          <w:sz w:val="24"/>
          <w:szCs w:val="24"/>
        </w:rPr>
        <w:t>ected 103 cases with ESKD and 93</w:t>
      </w:r>
      <w:r w:rsidR="009A2BAB" w:rsidRPr="002B5782">
        <w:rPr>
          <w:rFonts w:cstheme="minorHAnsi"/>
          <w:sz w:val="24"/>
          <w:szCs w:val="24"/>
        </w:rPr>
        <w:t xml:space="preserve"> randomly selected </w:t>
      </w:r>
      <w:r w:rsidR="000B46D2" w:rsidRPr="002B5782">
        <w:rPr>
          <w:rFonts w:cstheme="minorHAnsi"/>
          <w:sz w:val="24"/>
          <w:szCs w:val="24"/>
        </w:rPr>
        <w:t>individuals who did not develop ESKD during follow-up (controls</w:t>
      </w:r>
      <w:r w:rsidR="00A63A54">
        <w:rPr>
          <w:rFonts w:cstheme="minorHAnsi"/>
          <w:sz w:val="24"/>
          <w:szCs w:val="24"/>
        </w:rPr>
        <w:t>.</w:t>
      </w:r>
      <w:r w:rsidR="000B46D2" w:rsidRPr="002B5782">
        <w:rPr>
          <w:rFonts w:cstheme="minorHAnsi"/>
          <w:sz w:val="24"/>
          <w:szCs w:val="24"/>
        </w:rPr>
        <w:t>)</w:t>
      </w:r>
      <w:r w:rsidR="002D60BD" w:rsidRPr="002B5782">
        <w:rPr>
          <w:rFonts w:cstheme="minorHAnsi"/>
          <w:bCs/>
          <w:sz w:val="24"/>
          <w:szCs w:val="24"/>
        </w:rPr>
        <w:t xml:space="preserve"> </w:t>
      </w:r>
      <w:r w:rsidR="00647ED7" w:rsidRPr="002B5782">
        <w:rPr>
          <w:rFonts w:cstheme="minorHAnsi"/>
          <w:sz w:val="24"/>
          <w:szCs w:val="24"/>
        </w:rPr>
        <w:t xml:space="preserve">For </w:t>
      </w:r>
      <w:r w:rsidR="006F1316" w:rsidRPr="002B5782">
        <w:rPr>
          <w:rFonts w:cstheme="minorHAnsi"/>
          <w:sz w:val="24"/>
          <w:szCs w:val="24"/>
        </w:rPr>
        <w:t xml:space="preserve">the </w:t>
      </w:r>
      <w:r w:rsidR="00647ED7" w:rsidRPr="002B5782">
        <w:rPr>
          <w:rFonts w:cstheme="minorHAnsi"/>
          <w:sz w:val="24"/>
          <w:szCs w:val="24"/>
        </w:rPr>
        <w:t>T2D A</w:t>
      </w:r>
      <w:r w:rsidR="00A74C59" w:rsidRPr="002B5782">
        <w:rPr>
          <w:rFonts w:cstheme="minorHAnsi"/>
          <w:sz w:val="24"/>
          <w:szCs w:val="24"/>
        </w:rPr>
        <w:t xml:space="preserve">lbuminuria </w:t>
      </w:r>
      <w:r w:rsidR="00647ED7" w:rsidRPr="002B5782">
        <w:rPr>
          <w:rFonts w:cstheme="minorHAnsi"/>
          <w:sz w:val="24"/>
          <w:szCs w:val="24"/>
        </w:rPr>
        <w:t xml:space="preserve">(included Macro- and Micro-) </w:t>
      </w:r>
      <w:r w:rsidR="00A74C59" w:rsidRPr="002B5782">
        <w:rPr>
          <w:rFonts w:cstheme="minorHAnsi"/>
          <w:sz w:val="24"/>
          <w:szCs w:val="24"/>
        </w:rPr>
        <w:t>study</w:t>
      </w:r>
      <w:r w:rsidR="000412C4" w:rsidRPr="002B5782">
        <w:rPr>
          <w:rFonts w:cstheme="minorHAnsi"/>
          <w:sz w:val="24"/>
          <w:szCs w:val="24"/>
        </w:rPr>
        <w:t xml:space="preserve">, we </w:t>
      </w:r>
      <w:r w:rsidR="008C1E4A" w:rsidRPr="002B5782">
        <w:rPr>
          <w:rFonts w:cstheme="minorHAnsi"/>
          <w:sz w:val="24"/>
          <w:szCs w:val="24"/>
        </w:rPr>
        <w:t xml:space="preserve">selected 46 cases with ESKD and 163 randomly </w:t>
      </w:r>
      <w:r w:rsidR="00A74C59" w:rsidRPr="002B5782">
        <w:rPr>
          <w:rFonts w:cstheme="minorHAnsi"/>
          <w:sz w:val="24"/>
          <w:szCs w:val="24"/>
        </w:rPr>
        <w:t>selected non-cases without ESKD</w:t>
      </w:r>
      <w:r w:rsidRPr="002B5782">
        <w:rPr>
          <w:rFonts w:cstheme="minorHAnsi"/>
          <w:sz w:val="24"/>
          <w:szCs w:val="24"/>
        </w:rPr>
        <w:t>.</w:t>
      </w:r>
      <w:r w:rsidR="00A74C59" w:rsidRPr="002B5782">
        <w:rPr>
          <w:rFonts w:cstheme="minorHAnsi"/>
          <w:sz w:val="24"/>
          <w:szCs w:val="24"/>
        </w:rPr>
        <w:t xml:space="preserve"> </w:t>
      </w:r>
      <w:r w:rsidR="009A2BAB" w:rsidRPr="002B5782">
        <w:rPr>
          <w:rFonts w:cstheme="minorHAnsi"/>
          <w:sz w:val="24"/>
          <w:szCs w:val="24"/>
        </w:rPr>
        <w:t>Ninety</w:t>
      </w:r>
      <w:r w:rsidR="00BA2F56">
        <w:rPr>
          <w:rFonts w:cstheme="minorHAnsi"/>
          <w:sz w:val="24"/>
          <w:szCs w:val="24"/>
        </w:rPr>
        <w:t>-</w:t>
      </w:r>
      <w:r w:rsidR="009A2BAB" w:rsidRPr="002B5782">
        <w:rPr>
          <w:rFonts w:cstheme="minorHAnsi"/>
          <w:sz w:val="24"/>
          <w:szCs w:val="24"/>
        </w:rPr>
        <w:t>five p</w:t>
      </w:r>
      <w:r w:rsidR="00647ED7" w:rsidRPr="002B5782">
        <w:rPr>
          <w:rFonts w:cstheme="minorHAnsi"/>
          <w:sz w:val="24"/>
          <w:szCs w:val="24"/>
        </w:rPr>
        <w:t xml:space="preserve">ercent of participants </w:t>
      </w:r>
      <w:r w:rsidR="0018394A" w:rsidRPr="002B5782">
        <w:rPr>
          <w:rFonts w:cstheme="minorHAnsi"/>
          <w:sz w:val="24"/>
          <w:szCs w:val="24"/>
        </w:rPr>
        <w:t>in the</w:t>
      </w:r>
      <w:r w:rsidR="009A2BAB" w:rsidRPr="002B5782">
        <w:rPr>
          <w:rFonts w:cstheme="minorHAnsi"/>
          <w:sz w:val="24"/>
          <w:szCs w:val="24"/>
        </w:rPr>
        <w:t xml:space="preserve"> studies were Caucasian. </w:t>
      </w:r>
    </w:p>
    <w:p w14:paraId="51127BD0" w14:textId="77777777" w:rsidR="007D04F5" w:rsidRPr="002B5782" w:rsidRDefault="009A2BAB" w:rsidP="00190660">
      <w:pPr>
        <w:spacing w:line="360" w:lineRule="auto"/>
        <w:ind w:firstLine="720"/>
        <w:rPr>
          <w:rFonts w:cstheme="minorHAnsi"/>
          <w:sz w:val="24"/>
          <w:szCs w:val="24"/>
        </w:rPr>
      </w:pPr>
      <w:r w:rsidRPr="00D12454">
        <w:rPr>
          <w:rFonts w:cstheme="minorHAnsi"/>
          <w:b/>
          <w:sz w:val="24"/>
          <w:szCs w:val="24"/>
        </w:rPr>
        <w:t>Table 1</w:t>
      </w:r>
      <w:r w:rsidRPr="002B5782">
        <w:rPr>
          <w:rFonts w:cstheme="minorHAnsi"/>
          <w:sz w:val="24"/>
          <w:szCs w:val="24"/>
        </w:rPr>
        <w:t xml:space="preserve"> </w:t>
      </w:r>
      <w:r w:rsidR="00EA4D45" w:rsidRPr="002B5782">
        <w:rPr>
          <w:rFonts w:cstheme="minorHAnsi"/>
          <w:sz w:val="24"/>
          <w:szCs w:val="24"/>
        </w:rPr>
        <w:t>present</w:t>
      </w:r>
      <w:r w:rsidRPr="002B5782">
        <w:rPr>
          <w:rFonts w:cstheme="minorHAnsi"/>
          <w:sz w:val="24"/>
          <w:szCs w:val="24"/>
        </w:rPr>
        <w:t>s characteristics</w:t>
      </w:r>
      <w:r w:rsidR="00E32FBC" w:rsidRPr="002B5782">
        <w:rPr>
          <w:rFonts w:cstheme="minorHAnsi"/>
          <w:sz w:val="24"/>
          <w:szCs w:val="24"/>
        </w:rPr>
        <w:t xml:space="preserve"> at baseline and during follow-up for</w:t>
      </w:r>
      <w:r w:rsidRPr="002B5782">
        <w:rPr>
          <w:rFonts w:cstheme="minorHAnsi"/>
          <w:sz w:val="24"/>
          <w:szCs w:val="24"/>
        </w:rPr>
        <w:t xml:space="preserve"> </w:t>
      </w:r>
      <w:r w:rsidR="00627350" w:rsidRPr="002B5782">
        <w:rPr>
          <w:rFonts w:cstheme="minorHAnsi"/>
          <w:sz w:val="24"/>
          <w:szCs w:val="24"/>
        </w:rPr>
        <w:t>cases and controls in each stud</w:t>
      </w:r>
      <w:r w:rsidR="00A74C59" w:rsidRPr="002B5782">
        <w:rPr>
          <w:rFonts w:cstheme="minorHAnsi"/>
          <w:sz w:val="24"/>
          <w:szCs w:val="24"/>
        </w:rPr>
        <w:t>y</w:t>
      </w:r>
      <w:r w:rsidRPr="002B5782">
        <w:rPr>
          <w:rFonts w:cstheme="minorHAnsi"/>
          <w:sz w:val="24"/>
          <w:szCs w:val="24"/>
        </w:rPr>
        <w:t xml:space="preserve">. </w:t>
      </w:r>
      <w:r w:rsidR="00503F3F" w:rsidRPr="002B5782">
        <w:rPr>
          <w:rFonts w:cstheme="minorHAnsi"/>
          <w:sz w:val="24"/>
          <w:szCs w:val="24"/>
        </w:rPr>
        <w:t>Individuals with T1D were younger and had longer duration of diabetes than those with T2D.</w:t>
      </w:r>
      <w:r w:rsidR="00CA15C6" w:rsidRPr="002B5782">
        <w:rPr>
          <w:rFonts w:cstheme="minorHAnsi"/>
          <w:sz w:val="24"/>
          <w:szCs w:val="24"/>
        </w:rPr>
        <w:t xml:space="preserve"> </w:t>
      </w:r>
      <w:r w:rsidR="00035A4B" w:rsidRPr="002B5782">
        <w:rPr>
          <w:rFonts w:cstheme="minorHAnsi"/>
          <w:sz w:val="24"/>
          <w:szCs w:val="24"/>
        </w:rPr>
        <w:t>At baseline</w:t>
      </w:r>
      <w:r w:rsidR="00A42A8F">
        <w:rPr>
          <w:rFonts w:cstheme="minorHAnsi"/>
          <w:sz w:val="24"/>
          <w:szCs w:val="24"/>
        </w:rPr>
        <w:t>,</w:t>
      </w:r>
      <w:r w:rsidR="00035A4B" w:rsidRPr="002B5782">
        <w:rPr>
          <w:rFonts w:cstheme="minorHAnsi"/>
          <w:sz w:val="24"/>
          <w:szCs w:val="24"/>
        </w:rPr>
        <w:t xml:space="preserve"> </w:t>
      </w:r>
      <w:r w:rsidR="009D30E3" w:rsidRPr="002B5782">
        <w:rPr>
          <w:rFonts w:cstheme="minorHAnsi"/>
          <w:sz w:val="24"/>
          <w:szCs w:val="24"/>
        </w:rPr>
        <w:t xml:space="preserve">cases </w:t>
      </w:r>
      <w:r w:rsidR="004C4ACC" w:rsidRPr="002B5782">
        <w:rPr>
          <w:rFonts w:cstheme="minorHAnsi"/>
          <w:sz w:val="24"/>
          <w:szCs w:val="24"/>
        </w:rPr>
        <w:t xml:space="preserve">had </w:t>
      </w:r>
      <w:r w:rsidRPr="002B5782">
        <w:rPr>
          <w:rFonts w:cstheme="minorHAnsi"/>
          <w:sz w:val="24"/>
          <w:szCs w:val="24"/>
        </w:rPr>
        <w:t>higher HbA</w:t>
      </w:r>
      <w:r w:rsidRPr="002B5782">
        <w:rPr>
          <w:rFonts w:cstheme="minorHAnsi"/>
          <w:sz w:val="24"/>
          <w:szCs w:val="24"/>
          <w:vertAlign w:val="subscript"/>
        </w:rPr>
        <w:t>1c</w:t>
      </w:r>
      <w:r w:rsidRPr="002B5782">
        <w:rPr>
          <w:rFonts w:cstheme="minorHAnsi"/>
          <w:sz w:val="24"/>
          <w:szCs w:val="24"/>
        </w:rPr>
        <w:t xml:space="preserve"> and urinary </w:t>
      </w:r>
      <w:r w:rsidR="00CA35CC" w:rsidRPr="002B5782">
        <w:rPr>
          <w:rFonts w:cstheme="minorHAnsi"/>
          <w:sz w:val="24"/>
          <w:szCs w:val="24"/>
        </w:rPr>
        <w:t>ACR</w:t>
      </w:r>
      <w:r w:rsidR="00035A4B" w:rsidRPr="002B5782">
        <w:rPr>
          <w:rFonts w:cstheme="minorHAnsi"/>
          <w:sz w:val="24"/>
          <w:szCs w:val="24"/>
        </w:rPr>
        <w:t xml:space="preserve"> and lower eGFR</w:t>
      </w:r>
      <w:r w:rsidR="000623CA" w:rsidRPr="000623CA">
        <w:rPr>
          <w:rFonts w:cstheme="minorHAnsi"/>
          <w:sz w:val="24"/>
          <w:szCs w:val="24"/>
        </w:rPr>
        <w:t xml:space="preserve"> </w:t>
      </w:r>
      <w:r w:rsidR="000623CA" w:rsidRPr="002B5782">
        <w:rPr>
          <w:rFonts w:cstheme="minorHAnsi"/>
          <w:sz w:val="24"/>
          <w:szCs w:val="24"/>
        </w:rPr>
        <w:t>in comparison with controls</w:t>
      </w:r>
      <w:r w:rsidR="000623CA" w:rsidRPr="000623CA">
        <w:rPr>
          <w:rFonts w:cstheme="minorHAnsi"/>
          <w:sz w:val="24"/>
          <w:szCs w:val="24"/>
        </w:rPr>
        <w:t xml:space="preserve"> </w:t>
      </w:r>
      <w:r w:rsidR="000623CA" w:rsidRPr="002B5782">
        <w:rPr>
          <w:rFonts w:cstheme="minorHAnsi"/>
          <w:sz w:val="24"/>
          <w:szCs w:val="24"/>
        </w:rPr>
        <w:t>in both studies</w:t>
      </w:r>
      <w:r w:rsidRPr="002B5782">
        <w:rPr>
          <w:rFonts w:cstheme="minorHAnsi"/>
          <w:sz w:val="24"/>
          <w:szCs w:val="24"/>
        </w:rPr>
        <w:t>.</w:t>
      </w:r>
      <w:r w:rsidR="009D30E3" w:rsidRPr="002B5782">
        <w:rPr>
          <w:rFonts w:cstheme="minorHAnsi"/>
          <w:sz w:val="24"/>
          <w:szCs w:val="24"/>
        </w:rPr>
        <w:t xml:space="preserve"> The latter values, however, were in</w:t>
      </w:r>
      <w:r w:rsidR="00BA2F56">
        <w:rPr>
          <w:rFonts w:cstheme="minorHAnsi"/>
          <w:sz w:val="24"/>
          <w:szCs w:val="24"/>
        </w:rPr>
        <w:t xml:space="preserve"> the</w:t>
      </w:r>
      <w:r w:rsidR="009D30E3" w:rsidRPr="002B5782">
        <w:rPr>
          <w:rFonts w:cstheme="minorHAnsi"/>
          <w:sz w:val="24"/>
          <w:szCs w:val="24"/>
        </w:rPr>
        <w:t xml:space="preserve"> normal range in </w:t>
      </w:r>
      <w:r w:rsidR="00BA2F56">
        <w:rPr>
          <w:rFonts w:cstheme="minorHAnsi"/>
          <w:sz w:val="24"/>
          <w:szCs w:val="24"/>
        </w:rPr>
        <w:t>most</w:t>
      </w:r>
      <w:r w:rsidR="009D30E3" w:rsidRPr="002B5782">
        <w:rPr>
          <w:rFonts w:cstheme="minorHAnsi"/>
          <w:sz w:val="24"/>
          <w:szCs w:val="24"/>
        </w:rPr>
        <w:t xml:space="preserve"> cases.</w:t>
      </w:r>
      <w:r w:rsidR="004C1A0A" w:rsidRPr="002B5782">
        <w:rPr>
          <w:rFonts w:cstheme="minorHAnsi"/>
          <w:sz w:val="24"/>
          <w:szCs w:val="24"/>
        </w:rPr>
        <w:t xml:space="preserve"> </w:t>
      </w:r>
      <w:r w:rsidRPr="002B5782">
        <w:rPr>
          <w:rFonts w:cstheme="minorHAnsi"/>
          <w:sz w:val="24"/>
          <w:szCs w:val="24"/>
        </w:rPr>
        <w:t xml:space="preserve">During follow-up, </w:t>
      </w:r>
      <w:r w:rsidR="00A1150F" w:rsidRPr="002B5782">
        <w:rPr>
          <w:rFonts w:cstheme="minorHAnsi"/>
          <w:sz w:val="24"/>
          <w:szCs w:val="24"/>
        </w:rPr>
        <w:t xml:space="preserve">median eGFR </w:t>
      </w:r>
      <w:r w:rsidR="00BA2F56">
        <w:rPr>
          <w:rFonts w:cstheme="minorHAnsi"/>
          <w:sz w:val="24"/>
          <w:szCs w:val="24"/>
        </w:rPr>
        <w:t>loss was</w:t>
      </w:r>
      <w:r w:rsidR="00A1150F" w:rsidRPr="002B5782">
        <w:rPr>
          <w:rFonts w:cstheme="minorHAnsi"/>
          <w:sz w:val="24"/>
          <w:szCs w:val="24"/>
        </w:rPr>
        <w:t xml:space="preserve"> approximately 10</w:t>
      </w:r>
      <w:r w:rsidR="00BA1107" w:rsidRPr="002B5782">
        <w:rPr>
          <w:rFonts w:cstheme="minorHAnsi"/>
          <w:sz w:val="24"/>
          <w:szCs w:val="24"/>
        </w:rPr>
        <w:t xml:space="preserve"> ml/min/1.73m</w:t>
      </w:r>
      <w:r w:rsidR="00BA1107" w:rsidRPr="002B5782">
        <w:rPr>
          <w:rFonts w:cstheme="minorHAnsi"/>
          <w:sz w:val="24"/>
          <w:szCs w:val="24"/>
          <w:vertAlign w:val="superscript"/>
        </w:rPr>
        <w:t>2</w:t>
      </w:r>
      <w:r w:rsidR="006F1316" w:rsidRPr="002B5782">
        <w:rPr>
          <w:rFonts w:cstheme="minorHAnsi"/>
          <w:sz w:val="24"/>
          <w:szCs w:val="24"/>
        </w:rPr>
        <w:t>/year in</w:t>
      </w:r>
      <w:r w:rsidR="00435C0B" w:rsidRPr="002B5782">
        <w:rPr>
          <w:rFonts w:cstheme="minorHAnsi"/>
          <w:sz w:val="24"/>
          <w:szCs w:val="24"/>
        </w:rPr>
        <w:t xml:space="preserve"> cases </w:t>
      </w:r>
      <w:r w:rsidR="00627350" w:rsidRPr="002B5782">
        <w:rPr>
          <w:rFonts w:cstheme="minorHAnsi"/>
          <w:sz w:val="24"/>
          <w:szCs w:val="24"/>
        </w:rPr>
        <w:t>in both studies.</w:t>
      </w:r>
      <w:r w:rsidR="009D30E3" w:rsidRPr="002B5782">
        <w:rPr>
          <w:rFonts w:cstheme="minorHAnsi"/>
          <w:sz w:val="24"/>
          <w:szCs w:val="24"/>
        </w:rPr>
        <w:t xml:space="preserve"> </w:t>
      </w:r>
      <w:r w:rsidR="006F1316" w:rsidRPr="002B5782">
        <w:rPr>
          <w:rFonts w:cstheme="minorHAnsi"/>
          <w:sz w:val="24"/>
          <w:szCs w:val="24"/>
        </w:rPr>
        <w:t xml:space="preserve">This indicates </w:t>
      </w:r>
      <w:r w:rsidR="00627350" w:rsidRPr="002B5782">
        <w:rPr>
          <w:rFonts w:cstheme="minorHAnsi"/>
          <w:sz w:val="24"/>
          <w:szCs w:val="24"/>
        </w:rPr>
        <w:t xml:space="preserve">that cases with ESKD </w:t>
      </w:r>
      <w:r w:rsidR="00CD1589" w:rsidRPr="002B5782">
        <w:rPr>
          <w:rFonts w:cstheme="minorHAnsi"/>
          <w:sz w:val="24"/>
          <w:szCs w:val="24"/>
        </w:rPr>
        <w:t xml:space="preserve">in T1D and T2D </w:t>
      </w:r>
      <w:r w:rsidR="00627350" w:rsidRPr="002B5782">
        <w:rPr>
          <w:rFonts w:cstheme="minorHAnsi"/>
          <w:sz w:val="24"/>
          <w:szCs w:val="24"/>
        </w:rPr>
        <w:t xml:space="preserve">had similar fast kidney function decline. </w:t>
      </w:r>
      <w:r w:rsidR="00B7595C" w:rsidRPr="002B5782">
        <w:rPr>
          <w:rFonts w:cstheme="minorHAnsi"/>
          <w:sz w:val="24"/>
          <w:szCs w:val="24"/>
        </w:rPr>
        <w:t>In both studies</w:t>
      </w:r>
      <w:r w:rsidR="00114172">
        <w:rPr>
          <w:rFonts w:cstheme="minorHAnsi"/>
          <w:sz w:val="24"/>
          <w:szCs w:val="24"/>
        </w:rPr>
        <w:t>,</w:t>
      </w:r>
      <w:r w:rsidR="00B7595C" w:rsidRPr="002B5782">
        <w:rPr>
          <w:rFonts w:cstheme="minorHAnsi"/>
          <w:sz w:val="24"/>
          <w:szCs w:val="24"/>
        </w:rPr>
        <w:t xml:space="preserve"> there were on</w:t>
      </w:r>
      <w:r w:rsidR="00386CE4" w:rsidRPr="002B5782">
        <w:rPr>
          <w:rFonts w:cstheme="minorHAnsi"/>
          <w:sz w:val="24"/>
          <w:szCs w:val="24"/>
        </w:rPr>
        <w:t>ly few deaths unrelated to ESKD</w:t>
      </w:r>
      <w:r w:rsidR="007507AB">
        <w:rPr>
          <w:rFonts w:cstheme="minorHAnsi"/>
          <w:sz w:val="24"/>
          <w:szCs w:val="24"/>
        </w:rPr>
        <w:t>.</w:t>
      </w:r>
    </w:p>
    <w:p w14:paraId="4D24B500" w14:textId="77777777" w:rsidR="00B86D97" w:rsidRPr="002B5782" w:rsidRDefault="00B86D97" w:rsidP="00DA375A">
      <w:pPr>
        <w:spacing w:line="360" w:lineRule="auto"/>
        <w:ind w:left="2880" w:firstLine="720"/>
        <w:rPr>
          <w:rFonts w:cstheme="minorHAnsi"/>
          <w:b/>
          <w:sz w:val="24"/>
          <w:szCs w:val="24"/>
        </w:rPr>
      </w:pPr>
      <w:r w:rsidRPr="002B5782">
        <w:rPr>
          <w:rFonts w:cstheme="minorHAnsi"/>
          <w:b/>
          <w:sz w:val="24"/>
          <w:szCs w:val="24"/>
        </w:rPr>
        <w:t>Table 1</w:t>
      </w:r>
    </w:p>
    <w:p w14:paraId="1440A40F" w14:textId="77777777" w:rsidR="00E95219" w:rsidRPr="002B5782" w:rsidRDefault="00A515CA" w:rsidP="003C1B00">
      <w:pPr>
        <w:spacing w:after="0" w:line="480" w:lineRule="auto"/>
        <w:rPr>
          <w:rFonts w:cstheme="minorHAnsi"/>
          <w:b/>
          <w:sz w:val="28"/>
          <w:szCs w:val="28"/>
        </w:rPr>
      </w:pPr>
      <w:r w:rsidRPr="002B5782">
        <w:rPr>
          <w:rFonts w:cstheme="minorHAnsi"/>
          <w:b/>
          <w:sz w:val="28"/>
          <w:szCs w:val="28"/>
        </w:rPr>
        <w:t>Search</w:t>
      </w:r>
      <w:r w:rsidR="00E95219" w:rsidRPr="002B5782">
        <w:rPr>
          <w:rFonts w:cstheme="minorHAnsi"/>
          <w:b/>
          <w:sz w:val="28"/>
          <w:szCs w:val="28"/>
        </w:rPr>
        <w:t xml:space="preserve"> </w:t>
      </w:r>
      <w:r w:rsidR="00A20C86" w:rsidRPr="002B5782">
        <w:rPr>
          <w:rFonts w:cstheme="minorHAnsi"/>
          <w:b/>
          <w:sz w:val="28"/>
          <w:szCs w:val="28"/>
        </w:rPr>
        <w:t>for</w:t>
      </w:r>
      <w:r w:rsidR="0062777B" w:rsidRPr="002B5782">
        <w:rPr>
          <w:rFonts w:cstheme="minorHAnsi"/>
          <w:b/>
          <w:sz w:val="28"/>
          <w:szCs w:val="28"/>
        </w:rPr>
        <w:t xml:space="preserve"> proteins</w:t>
      </w:r>
      <w:r w:rsidR="002726AC" w:rsidRPr="002B5782">
        <w:rPr>
          <w:rFonts w:cstheme="minorHAnsi"/>
          <w:b/>
          <w:sz w:val="28"/>
          <w:szCs w:val="28"/>
        </w:rPr>
        <w:t xml:space="preserve"> associated with fast progression to</w:t>
      </w:r>
      <w:r w:rsidR="00E95219" w:rsidRPr="002B5782">
        <w:rPr>
          <w:rFonts w:cstheme="minorHAnsi"/>
          <w:b/>
          <w:sz w:val="28"/>
          <w:szCs w:val="28"/>
        </w:rPr>
        <w:t xml:space="preserve"> ESKD</w:t>
      </w:r>
    </w:p>
    <w:p w14:paraId="0EE28BE0" w14:textId="77777777" w:rsidR="002553BC" w:rsidRPr="002B5782" w:rsidRDefault="002553BC" w:rsidP="002B5782">
      <w:pPr>
        <w:spacing w:line="360" w:lineRule="auto"/>
        <w:rPr>
          <w:rFonts w:cstheme="minorHAnsi"/>
          <w:sz w:val="24"/>
          <w:szCs w:val="24"/>
        </w:rPr>
      </w:pPr>
      <w:r>
        <w:rPr>
          <w:rFonts w:ascii="Arial" w:hAnsi="Arial" w:cs="Arial"/>
        </w:rPr>
        <w:t xml:space="preserve"> </w:t>
      </w:r>
      <w:r w:rsidR="00BE6D91">
        <w:rPr>
          <w:rFonts w:ascii="Arial" w:hAnsi="Arial" w:cs="Arial"/>
        </w:rPr>
        <w:tab/>
      </w:r>
      <w:r w:rsidR="00E32FBC" w:rsidRPr="002B5782">
        <w:rPr>
          <w:rFonts w:cstheme="minorHAnsi"/>
          <w:sz w:val="24"/>
          <w:szCs w:val="24"/>
        </w:rPr>
        <w:t xml:space="preserve">Baseline plasma specimens from </w:t>
      </w:r>
      <w:r w:rsidR="0062777B" w:rsidRPr="002B5782">
        <w:rPr>
          <w:rFonts w:cstheme="minorHAnsi"/>
          <w:sz w:val="24"/>
          <w:szCs w:val="24"/>
        </w:rPr>
        <w:t xml:space="preserve">both studies </w:t>
      </w:r>
      <w:r w:rsidR="00E32FBC" w:rsidRPr="002B5782">
        <w:rPr>
          <w:rFonts w:cstheme="minorHAnsi"/>
          <w:sz w:val="24"/>
          <w:szCs w:val="24"/>
        </w:rPr>
        <w:t>were subjecte</w:t>
      </w:r>
      <w:r w:rsidR="0062777B" w:rsidRPr="002B5782">
        <w:rPr>
          <w:rFonts w:cstheme="minorHAnsi"/>
          <w:sz w:val="24"/>
          <w:szCs w:val="24"/>
        </w:rPr>
        <w:t xml:space="preserve">d to proteomics analysis using </w:t>
      </w:r>
      <w:proofErr w:type="spellStart"/>
      <w:r w:rsidR="0062777B" w:rsidRPr="002B5782">
        <w:rPr>
          <w:rFonts w:cstheme="minorHAnsi"/>
          <w:sz w:val="24"/>
          <w:szCs w:val="24"/>
        </w:rPr>
        <w:t>O</w:t>
      </w:r>
      <w:r w:rsidR="00C74A90">
        <w:rPr>
          <w:rFonts w:cstheme="minorHAnsi"/>
          <w:sz w:val="24"/>
          <w:szCs w:val="24"/>
        </w:rPr>
        <w:t>link</w:t>
      </w:r>
      <w:proofErr w:type="spellEnd"/>
      <w:r w:rsidR="0062777B" w:rsidRPr="002B5782">
        <w:rPr>
          <w:rFonts w:cstheme="minorHAnsi"/>
          <w:sz w:val="24"/>
          <w:szCs w:val="24"/>
        </w:rPr>
        <w:t xml:space="preserve"> </w:t>
      </w:r>
      <w:proofErr w:type="spellStart"/>
      <w:r w:rsidR="0062777B" w:rsidRPr="002B5782">
        <w:rPr>
          <w:rFonts w:cstheme="minorHAnsi"/>
          <w:sz w:val="24"/>
          <w:szCs w:val="24"/>
        </w:rPr>
        <w:t>P</w:t>
      </w:r>
      <w:r w:rsidR="00C74A90">
        <w:rPr>
          <w:rFonts w:cstheme="minorHAnsi"/>
          <w:sz w:val="24"/>
          <w:szCs w:val="24"/>
        </w:rPr>
        <w:t>roseek</w:t>
      </w:r>
      <w:proofErr w:type="spellEnd"/>
      <w:r w:rsidR="0062777B" w:rsidRPr="002B5782">
        <w:rPr>
          <w:rFonts w:cstheme="minorHAnsi"/>
          <w:sz w:val="24"/>
          <w:szCs w:val="24"/>
        </w:rPr>
        <w:t xml:space="preserve"> platform</w:t>
      </w:r>
      <w:r w:rsidR="00E32FBC" w:rsidRPr="002B5782">
        <w:rPr>
          <w:rFonts w:cstheme="minorHAnsi"/>
          <w:sz w:val="24"/>
          <w:szCs w:val="24"/>
        </w:rPr>
        <w:t>.</w:t>
      </w:r>
      <w:r w:rsidR="0062777B" w:rsidRPr="002B5782">
        <w:rPr>
          <w:rFonts w:cstheme="minorHAnsi"/>
          <w:sz w:val="24"/>
          <w:szCs w:val="24"/>
        </w:rPr>
        <w:t xml:space="preserve"> </w:t>
      </w:r>
      <w:r w:rsidR="00317363" w:rsidRPr="002B5782">
        <w:rPr>
          <w:rFonts w:cstheme="minorHAnsi"/>
          <w:sz w:val="24"/>
          <w:szCs w:val="24"/>
        </w:rPr>
        <w:t xml:space="preserve">Concentration of </w:t>
      </w:r>
      <w:r w:rsidR="0062777B" w:rsidRPr="002B5782">
        <w:rPr>
          <w:rFonts w:cstheme="minorHAnsi"/>
          <w:sz w:val="24"/>
          <w:szCs w:val="24"/>
        </w:rPr>
        <w:t>455 proteins on 5</w:t>
      </w:r>
      <w:r w:rsidR="00317363" w:rsidRPr="002B5782">
        <w:rPr>
          <w:rFonts w:cstheme="minorHAnsi"/>
          <w:sz w:val="24"/>
          <w:szCs w:val="24"/>
        </w:rPr>
        <w:t xml:space="preserve"> </w:t>
      </w:r>
      <w:proofErr w:type="spellStart"/>
      <w:r w:rsidR="00317363" w:rsidRPr="002B5782">
        <w:rPr>
          <w:rFonts w:cstheme="minorHAnsi"/>
          <w:sz w:val="24"/>
          <w:szCs w:val="24"/>
        </w:rPr>
        <w:t>O</w:t>
      </w:r>
      <w:r w:rsidR="006A4206">
        <w:rPr>
          <w:rFonts w:cstheme="minorHAnsi"/>
          <w:sz w:val="24"/>
          <w:szCs w:val="24"/>
        </w:rPr>
        <w:t>link</w:t>
      </w:r>
      <w:proofErr w:type="spellEnd"/>
      <w:r w:rsidR="0062777B" w:rsidRPr="002B5782">
        <w:rPr>
          <w:rFonts w:cstheme="minorHAnsi"/>
          <w:sz w:val="24"/>
          <w:szCs w:val="24"/>
        </w:rPr>
        <w:t xml:space="preserve"> panels</w:t>
      </w:r>
      <w:r w:rsidR="00317363" w:rsidRPr="002B5782">
        <w:rPr>
          <w:rFonts w:cstheme="minorHAnsi"/>
          <w:sz w:val="24"/>
          <w:szCs w:val="24"/>
        </w:rPr>
        <w:t xml:space="preserve"> were measured.</w:t>
      </w:r>
      <w:r w:rsidR="0062777B" w:rsidRPr="002B5782">
        <w:rPr>
          <w:rFonts w:cstheme="minorHAnsi"/>
          <w:sz w:val="24"/>
          <w:szCs w:val="24"/>
        </w:rPr>
        <w:t xml:space="preserve"> </w:t>
      </w:r>
      <w:r w:rsidR="00E32FBC" w:rsidRPr="002B5782">
        <w:rPr>
          <w:rFonts w:cstheme="minorHAnsi"/>
          <w:sz w:val="24"/>
          <w:szCs w:val="24"/>
        </w:rPr>
        <w:t>In the T1D Discovery</w:t>
      </w:r>
      <w:r w:rsidR="0062777B" w:rsidRPr="002B5782">
        <w:rPr>
          <w:rFonts w:cstheme="minorHAnsi"/>
          <w:sz w:val="24"/>
          <w:szCs w:val="24"/>
        </w:rPr>
        <w:t xml:space="preserve"> study</w:t>
      </w:r>
      <w:r w:rsidR="00E32FBC" w:rsidRPr="002B5782">
        <w:rPr>
          <w:rFonts w:cstheme="minorHAnsi"/>
          <w:sz w:val="24"/>
          <w:szCs w:val="24"/>
        </w:rPr>
        <w:t>, base</w:t>
      </w:r>
      <w:r w:rsidR="0094023C" w:rsidRPr="002B5782">
        <w:rPr>
          <w:rFonts w:cstheme="minorHAnsi"/>
          <w:sz w:val="24"/>
          <w:szCs w:val="24"/>
        </w:rPr>
        <w:t>line plasma concentrations of 50</w:t>
      </w:r>
      <w:r w:rsidR="00E32FBC" w:rsidRPr="002B5782">
        <w:rPr>
          <w:rFonts w:cstheme="minorHAnsi"/>
          <w:sz w:val="24"/>
          <w:szCs w:val="24"/>
        </w:rPr>
        <w:t xml:space="preserve"> proteins were </w:t>
      </w:r>
      <w:r w:rsidR="008B223E" w:rsidRPr="002B5782">
        <w:rPr>
          <w:rFonts w:cstheme="minorHAnsi"/>
          <w:sz w:val="24"/>
          <w:szCs w:val="24"/>
        </w:rPr>
        <w:t>associated with risk of fast progression to ESKD as indicated by significant OR (</w:t>
      </w:r>
      <w:r w:rsidR="00E32FBC" w:rsidRPr="002B5782">
        <w:rPr>
          <w:rFonts w:cstheme="minorHAnsi"/>
          <w:sz w:val="24"/>
          <w:szCs w:val="24"/>
        </w:rPr>
        <w:t>-log</w:t>
      </w:r>
      <w:r w:rsidR="00E32FBC" w:rsidRPr="002B5782">
        <w:rPr>
          <w:rFonts w:cstheme="minorHAnsi"/>
          <w:sz w:val="24"/>
          <w:szCs w:val="24"/>
          <w:vertAlign w:val="subscript"/>
        </w:rPr>
        <w:t>10</w:t>
      </w:r>
      <w:r w:rsidR="00E32FBC" w:rsidRPr="002B5782">
        <w:rPr>
          <w:rFonts w:cstheme="minorHAnsi"/>
          <w:sz w:val="24"/>
          <w:szCs w:val="24"/>
        </w:rPr>
        <w:t xml:space="preserve">p &gt;3.6, nominal p value after Bonferroni correction). Distribution of </w:t>
      </w:r>
      <w:r w:rsidR="008B223E" w:rsidRPr="002B5782">
        <w:rPr>
          <w:rFonts w:cstheme="minorHAnsi"/>
          <w:sz w:val="24"/>
          <w:szCs w:val="24"/>
        </w:rPr>
        <w:t>ORs</w:t>
      </w:r>
      <w:r w:rsidR="00E32FBC" w:rsidRPr="002B5782">
        <w:rPr>
          <w:rFonts w:cstheme="minorHAnsi"/>
          <w:sz w:val="24"/>
          <w:szCs w:val="24"/>
        </w:rPr>
        <w:t xml:space="preserve"> according to p v</w:t>
      </w:r>
      <w:r w:rsidR="0062777B" w:rsidRPr="002B5782">
        <w:rPr>
          <w:rFonts w:cstheme="minorHAnsi"/>
          <w:sz w:val="24"/>
          <w:szCs w:val="24"/>
        </w:rPr>
        <w:t>alues in this study</w:t>
      </w:r>
      <w:r w:rsidR="00E32FBC" w:rsidRPr="002B5782">
        <w:rPr>
          <w:rFonts w:cstheme="minorHAnsi"/>
          <w:sz w:val="24"/>
          <w:szCs w:val="24"/>
        </w:rPr>
        <w:t xml:space="preserve"> </w:t>
      </w:r>
      <w:r w:rsidR="009661E6">
        <w:rPr>
          <w:rFonts w:cstheme="minorHAnsi"/>
          <w:sz w:val="24"/>
          <w:szCs w:val="24"/>
        </w:rPr>
        <w:t>are</w:t>
      </w:r>
      <w:r w:rsidR="00E32FBC" w:rsidRPr="002B5782">
        <w:rPr>
          <w:rFonts w:cstheme="minorHAnsi"/>
          <w:sz w:val="24"/>
          <w:szCs w:val="24"/>
        </w:rPr>
        <w:t xml:space="preserve"> s</w:t>
      </w:r>
      <w:r w:rsidR="00925E04">
        <w:rPr>
          <w:rFonts w:cstheme="minorHAnsi"/>
          <w:sz w:val="24"/>
          <w:szCs w:val="24"/>
        </w:rPr>
        <w:t xml:space="preserve">hown as a volcano plot in </w:t>
      </w:r>
      <w:r w:rsidR="00925E04" w:rsidRPr="00925E04">
        <w:rPr>
          <w:rFonts w:cstheme="minorHAnsi"/>
          <w:b/>
          <w:sz w:val="24"/>
          <w:szCs w:val="24"/>
        </w:rPr>
        <w:t>Fig.</w:t>
      </w:r>
      <w:r w:rsidR="00E32FBC" w:rsidRPr="00925E04">
        <w:rPr>
          <w:rFonts w:cstheme="minorHAnsi"/>
          <w:b/>
          <w:sz w:val="24"/>
          <w:szCs w:val="24"/>
        </w:rPr>
        <w:t xml:space="preserve"> 1.</w:t>
      </w:r>
      <w:r w:rsidR="00E32FBC" w:rsidRPr="002B5782">
        <w:rPr>
          <w:rFonts w:cstheme="minorHAnsi"/>
          <w:sz w:val="24"/>
          <w:szCs w:val="24"/>
        </w:rPr>
        <w:t xml:space="preserve"> In the </w:t>
      </w:r>
      <w:r w:rsidR="0094023C" w:rsidRPr="002B5782">
        <w:rPr>
          <w:rFonts w:cstheme="minorHAnsi"/>
          <w:sz w:val="24"/>
          <w:szCs w:val="24"/>
        </w:rPr>
        <w:t>T2D study</w:t>
      </w:r>
      <w:r w:rsidR="00572A5B">
        <w:rPr>
          <w:rFonts w:cstheme="minorHAnsi"/>
          <w:sz w:val="24"/>
          <w:szCs w:val="24"/>
        </w:rPr>
        <w:t>,</w:t>
      </w:r>
      <w:r w:rsidR="0094023C" w:rsidRPr="002B5782">
        <w:rPr>
          <w:rFonts w:cstheme="minorHAnsi"/>
          <w:sz w:val="24"/>
          <w:szCs w:val="24"/>
        </w:rPr>
        <w:t xml:space="preserve"> 43 proteins</w:t>
      </w:r>
      <w:r w:rsidR="0062777B" w:rsidRPr="002B5782">
        <w:rPr>
          <w:rFonts w:cstheme="minorHAnsi"/>
          <w:sz w:val="24"/>
          <w:szCs w:val="24"/>
        </w:rPr>
        <w:t xml:space="preserve"> </w:t>
      </w:r>
      <w:r w:rsidR="00AA0487">
        <w:rPr>
          <w:rFonts w:cstheme="minorHAnsi"/>
          <w:sz w:val="24"/>
          <w:szCs w:val="24"/>
        </w:rPr>
        <w:t>were</w:t>
      </w:r>
      <w:r w:rsidR="00AC12D2" w:rsidRPr="002B5782">
        <w:rPr>
          <w:rFonts w:cstheme="minorHAnsi"/>
          <w:sz w:val="24"/>
          <w:szCs w:val="24"/>
        </w:rPr>
        <w:t xml:space="preserve"> confirmed</w:t>
      </w:r>
      <w:r w:rsidR="00E32FBC" w:rsidRPr="002B5782">
        <w:rPr>
          <w:rFonts w:cstheme="minorHAnsi"/>
          <w:sz w:val="24"/>
          <w:szCs w:val="24"/>
        </w:rPr>
        <w:t xml:space="preserve"> </w:t>
      </w:r>
      <w:r w:rsidR="0094023C" w:rsidRPr="002B5782">
        <w:rPr>
          <w:rFonts w:cstheme="minorHAnsi"/>
          <w:sz w:val="24"/>
          <w:szCs w:val="24"/>
        </w:rPr>
        <w:t xml:space="preserve">(indicated as red dots in </w:t>
      </w:r>
      <w:r w:rsidR="0094023C" w:rsidRPr="00925E04">
        <w:rPr>
          <w:rFonts w:cstheme="minorHAnsi"/>
          <w:b/>
          <w:sz w:val="24"/>
          <w:szCs w:val="24"/>
        </w:rPr>
        <w:t>Fig.</w:t>
      </w:r>
      <w:r w:rsidR="00E32FBC" w:rsidRPr="00925E04">
        <w:rPr>
          <w:rFonts w:cstheme="minorHAnsi"/>
          <w:b/>
          <w:sz w:val="24"/>
          <w:szCs w:val="24"/>
        </w:rPr>
        <w:t xml:space="preserve"> 1</w:t>
      </w:r>
      <w:r w:rsidR="00E32FBC" w:rsidRPr="002B5782">
        <w:rPr>
          <w:rFonts w:cstheme="minorHAnsi"/>
          <w:sz w:val="24"/>
          <w:szCs w:val="24"/>
        </w:rPr>
        <w:t>)</w:t>
      </w:r>
      <w:r w:rsidR="00D12454">
        <w:rPr>
          <w:rFonts w:cstheme="minorHAnsi"/>
          <w:sz w:val="24"/>
          <w:szCs w:val="24"/>
        </w:rPr>
        <w:t xml:space="preserve"> and they</w:t>
      </w:r>
      <w:r w:rsidR="00E32FBC" w:rsidRPr="002B5782">
        <w:rPr>
          <w:rFonts w:cstheme="minorHAnsi"/>
          <w:sz w:val="24"/>
          <w:szCs w:val="24"/>
        </w:rPr>
        <w:t xml:space="preserve"> are considered in further analyses</w:t>
      </w:r>
      <w:r w:rsidR="00317363" w:rsidRPr="002B5782">
        <w:rPr>
          <w:rFonts w:cstheme="minorHAnsi"/>
          <w:sz w:val="24"/>
          <w:szCs w:val="24"/>
        </w:rPr>
        <w:t>.</w:t>
      </w:r>
      <w:r w:rsidR="00D12454">
        <w:rPr>
          <w:rFonts w:cstheme="minorHAnsi"/>
          <w:sz w:val="24"/>
          <w:szCs w:val="24"/>
        </w:rPr>
        <w:t xml:space="preserve"> These proteins were supplemented</w:t>
      </w:r>
      <w:r w:rsidR="00EA387E" w:rsidRPr="002B5782">
        <w:rPr>
          <w:rFonts w:cstheme="minorHAnsi"/>
          <w:sz w:val="24"/>
          <w:szCs w:val="24"/>
        </w:rPr>
        <w:t xml:space="preserve"> by 3 proteins (TNF-R</w:t>
      </w:r>
      <w:r w:rsidR="00C14175">
        <w:rPr>
          <w:rFonts w:cstheme="minorHAnsi"/>
          <w:sz w:val="24"/>
          <w:szCs w:val="24"/>
        </w:rPr>
        <w:t>4</w:t>
      </w:r>
      <w:r w:rsidR="00EA387E" w:rsidRPr="002B5782">
        <w:rPr>
          <w:rFonts w:cstheme="minorHAnsi"/>
          <w:sz w:val="24"/>
          <w:szCs w:val="24"/>
        </w:rPr>
        <w:t>,</w:t>
      </w:r>
      <w:r w:rsidR="00546CB7">
        <w:rPr>
          <w:rFonts w:cstheme="minorHAnsi"/>
          <w:sz w:val="24"/>
          <w:szCs w:val="24"/>
        </w:rPr>
        <w:t xml:space="preserve"> </w:t>
      </w:r>
      <w:r w:rsidR="00EA387E" w:rsidRPr="002B5782">
        <w:rPr>
          <w:rFonts w:cstheme="minorHAnsi"/>
          <w:sz w:val="24"/>
          <w:szCs w:val="24"/>
        </w:rPr>
        <w:t>TNF-R</w:t>
      </w:r>
      <w:r w:rsidR="00C14175">
        <w:rPr>
          <w:rFonts w:cstheme="minorHAnsi"/>
          <w:sz w:val="24"/>
          <w:szCs w:val="24"/>
        </w:rPr>
        <w:t>6 and TNF-R21</w:t>
      </w:r>
      <w:r w:rsidR="00EA387E" w:rsidRPr="002B5782">
        <w:rPr>
          <w:rFonts w:cstheme="minorHAnsi"/>
          <w:sz w:val="24"/>
          <w:szCs w:val="24"/>
        </w:rPr>
        <w:t xml:space="preserve">) </w:t>
      </w:r>
      <w:r w:rsidR="006B5F15">
        <w:rPr>
          <w:rFonts w:cstheme="minorHAnsi"/>
          <w:sz w:val="24"/>
          <w:szCs w:val="24"/>
        </w:rPr>
        <w:t>that</w:t>
      </w:r>
      <w:r w:rsidR="00EA387E" w:rsidRPr="002B5782">
        <w:rPr>
          <w:rFonts w:cstheme="minorHAnsi"/>
          <w:sz w:val="24"/>
          <w:szCs w:val="24"/>
        </w:rPr>
        <w:t xml:space="preserve"> were found in our previous study as associated with ESKD</w:t>
      </w:r>
      <w:r w:rsidR="001A5A2E">
        <w:rPr>
          <w:rFonts w:cstheme="minorHAnsi"/>
          <w:sz w:val="24"/>
          <w:szCs w:val="24"/>
        </w:rPr>
        <w:t xml:space="preserve">, though </w:t>
      </w:r>
      <w:r w:rsidR="00EA387E" w:rsidRPr="002B5782">
        <w:rPr>
          <w:rFonts w:cstheme="minorHAnsi"/>
          <w:sz w:val="24"/>
          <w:szCs w:val="24"/>
        </w:rPr>
        <w:t>the</w:t>
      </w:r>
      <w:r w:rsidR="00C14175">
        <w:rPr>
          <w:rFonts w:cstheme="minorHAnsi"/>
          <w:sz w:val="24"/>
          <w:szCs w:val="24"/>
        </w:rPr>
        <w:t>y</w:t>
      </w:r>
      <w:r w:rsidR="00EA387E" w:rsidRPr="002B5782">
        <w:rPr>
          <w:rFonts w:cstheme="minorHAnsi"/>
          <w:sz w:val="24"/>
          <w:szCs w:val="24"/>
        </w:rPr>
        <w:t xml:space="preserve"> did not r</w:t>
      </w:r>
      <w:r w:rsidR="0095204B">
        <w:rPr>
          <w:rFonts w:cstheme="minorHAnsi"/>
          <w:sz w:val="24"/>
          <w:szCs w:val="24"/>
        </w:rPr>
        <w:t>ea</w:t>
      </w:r>
      <w:r w:rsidR="00EA387E" w:rsidRPr="002B5782">
        <w:rPr>
          <w:rFonts w:cstheme="minorHAnsi"/>
          <w:sz w:val="24"/>
          <w:szCs w:val="24"/>
        </w:rPr>
        <w:t>ch statistical significance</w:t>
      </w:r>
      <w:r w:rsidR="001A5A2E" w:rsidRPr="001A5A2E">
        <w:rPr>
          <w:rFonts w:cstheme="minorHAnsi"/>
          <w:sz w:val="24"/>
          <w:szCs w:val="24"/>
        </w:rPr>
        <w:t xml:space="preserve"> </w:t>
      </w:r>
      <w:r w:rsidR="001A5A2E" w:rsidRPr="002B5782">
        <w:rPr>
          <w:rFonts w:cstheme="minorHAnsi"/>
          <w:sz w:val="24"/>
          <w:szCs w:val="24"/>
        </w:rPr>
        <w:t>in the current study</w:t>
      </w:r>
      <w:r w:rsidR="001A5A2E" w:rsidRPr="001A5A2E">
        <w:rPr>
          <w:rFonts w:cstheme="minorHAnsi"/>
          <w:sz w:val="24"/>
          <w:szCs w:val="24"/>
        </w:rPr>
        <w:t xml:space="preserve"> </w:t>
      </w:r>
      <w:r w:rsidR="001A5A2E">
        <w:rPr>
          <w:rFonts w:cstheme="minorHAnsi"/>
          <w:sz w:val="24"/>
          <w:szCs w:val="24"/>
        </w:rPr>
        <w:t>due to more stringent criteria</w:t>
      </w:r>
      <w:r w:rsidR="00C14175">
        <w:rPr>
          <w:rFonts w:cstheme="minorHAnsi"/>
          <w:sz w:val="24"/>
          <w:szCs w:val="24"/>
        </w:rPr>
        <w:t>.</w:t>
      </w:r>
      <w:r w:rsidR="00EA387E" w:rsidRPr="002B5782">
        <w:rPr>
          <w:rFonts w:cstheme="minorHAnsi"/>
          <w:sz w:val="24"/>
          <w:szCs w:val="24"/>
        </w:rPr>
        <w:t xml:space="preserve"> In total</w:t>
      </w:r>
      <w:r w:rsidR="007A57C7">
        <w:rPr>
          <w:rFonts w:cstheme="minorHAnsi"/>
          <w:sz w:val="24"/>
          <w:szCs w:val="24"/>
        </w:rPr>
        <w:t>,</w:t>
      </w:r>
      <w:r w:rsidR="00EA387E" w:rsidRPr="002B5782">
        <w:rPr>
          <w:rFonts w:cstheme="minorHAnsi"/>
          <w:sz w:val="24"/>
          <w:szCs w:val="24"/>
        </w:rPr>
        <w:t xml:space="preserve"> 46 circulating proteins were analyzed in the current </w:t>
      </w:r>
      <w:r w:rsidR="00B73807" w:rsidRPr="002B5782">
        <w:rPr>
          <w:rFonts w:cstheme="minorHAnsi"/>
          <w:sz w:val="24"/>
          <w:szCs w:val="24"/>
        </w:rPr>
        <w:t>studies,</w:t>
      </w:r>
      <w:r w:rsidR="00EA387E" w:rsidRPr="002B5782">
        <w:rPr>
          <w:rFonts w:cstheme="minorHAnsi"/>
          <w:sz w:val="24"/>
          <w:szCs w:val="24"/>
        </w:rPr>
        <w:t xml:space="preserve"> and they </w:t>
      </w:r>
      <w:r w:rsidR="00EA387E" w:rsidRPr="002B5782">
        <w:rPr>
          <w:rFonts w:cstheme="minorHAnsi"/>
          <w:sz w:val="24"/>
          <w:szCs w:val="24"/>
        </w:rPr>
        <w:lastRenderedPageBreak/>
        <w:t>were refer</w:t>
      </w:r>
      <w:r w:rsidR="00EE5733" w:rsidRPr="002B5782">
        <w:rPr>
          <w:rFonts w:cstheme="minorHAnsi"/>
          <w:sz w:val="24"/>
          <w:szCs w:val="24"/>
        </w:rPr>
        <w:t>r</w:t>
      </w:r>
      <w:r w:rsidR="00EA387E" w:rsidRPr="002B5782">
        <w:rPr>
          <w:rFonts w:cstheme="minorHAnsi"/>
          <w:sz w:val="24"/>
          <w:szCs w:val="24"/>
        </w:rPr>
        <w:t xml:space="preserve">ed </w:t>
      </w:r>
      <w:r w:rsidR="00D12454">
        <w:rPr>
          <w:rFonts w:cstheme="minorHAnsi"/>
          <w:sz w:val="24"/>
          <w:szCs w:val="24"/>
        </w:rPr>
        <w:t xml:space="preserve">to </w:t>
      </w:r>
      <w:r w:rsidR="00EA387E" w:rsidRPr="002B5782">
        <w:rPr>
          <w:rFonts w:cstheme="minorHAnsi"/>
          <w:sz w:val="24"/>
          <w:szCs w:val="24"/>
        </w:rPr>
        <w:t xml:space="preserve">as ESKD associated proteins. </w:t>
      </w:r>
      <w:r w:rsidR="00925E04">
        <w:rPr>
          <w:rFonts w:cstheme="minorHAnsi"/>
          <w:sz w:val="24"/>
          <w:szCs w:val="24"/>
        </w:rPr>
        <w:t xml:space="preserve">The results for the 409 examined protein not included in the further analysis are provided in </w:t>
      </w:r>
      <w:r w:rsidR="00925E04" w:rsidRPr="00190660">
        <w:rPr>
          <w:rFonts w:cstheme="minorHAnsi"/>
          <w:b/>
          <w:sz w:val="24"/>
          <w:szCs w:val="24"/>
        </w:rPr>
        <w:t>Table S1</w:t>
      </w:r>
      <w:r w:rsidR="00925E04" w:rsidRPr="00190660">
        <w:rPr>
          <w:rFonts w:cstheme="minorHAnsi"/>
          <w:sz w:val="24"/>
          <w:szCs w:val="24"/>
        </w:rPr>
        <w:t>.</w:t>
      </w:r>
    </w:p>
    <w:p w14:paraId="241CBB3C" w14:textId="77777777" w:rsidR="002553BC" w:rsidRPr="002553BC" w:rsidRDefault="00386CE4" w:rsidP="00DA375A">
      <w:pPr>
        <w:spacing w:line="360" w:lineRule="auto"/>
        <w:ind w:left="2880" w:firstLine="720"/>
        <w:rPr>
          <w:rFonts w:ascii="Arial" w:hAnsi="Arial" w:cs="Arial"/>
          <w:b/>
        </w:rPr>
      </w:pPr>
      <w:r w:rsidRPr="002B5782">
        <w:rPr>
          <w:rFonts w:cstheme="minorHAnsi"/>
          <w:b/>
          <w:sz w:val="24"/>
          <w:szCs w:val="24"/>
        </w:rPr>
        <w:t>Fig. 1 Volcano plot</w:t>
      </w:r>
    </w:p>
    <w:p w14:paraId="7D47C2BC" w14:textId="77777777" w:rsidR="002553BC" w:rsidRPr="00190660" w:rsidRDefault="007A57F2" w:rsidP="002B5782">
      <w:pPr>
        <w:spacing w:line="360" w:lineRule="auto"/>
        <w:rPr>
          <w:rFonts w:cstheme="minorHAnsi"/>
          <w:sz w:val="24"/>
        </w:rPr>
      </w:pPr>
      <w:r>
        <w:rPr>
          <w:rFonts w:ascii="Arial" w:hAnsi="Arial" w:cs="Arial"/>
        </w:rPr>
        <w:t xml:space="preserve"> </w:t>
      </w:r>
      <w:r w:rsidR="00BE6D91">
        <w:rPr>
          <w:rFonts w:ascii="Arial" w:hAnsi="Arial" w:cs="Arial"/>
        </w:rPr>
        <w:tab/>
      </w:r>
      <w:r w:rsidR="00DD0DD8" w:rsidRPr="00190660">
        <w:rPr>
          <w:rFonts w:cstheme="minorHAnsi"/>
          <w:sz w:val="24"/>
        </w:rPr>
        <w:t>The names of the 46</w:t>
      </w:r>
      <w:r w:rsidRPr="00190660">
        <w:rPr>
          <w:rFonts w:cstheme="minorHAnsi"/>
          <w:sz w:val="24"/>
        </w:rPr>
        <w:t xml:space="preserve"> </w:t>
      </w:r>
      <w:r w:rsidR="00EA387E" w:rsidRPr="00190660">
        <w:rPr>
          <w:rFonts w:cstheme="minorHAnsi"/>
          <w:sz w:val="24"/>
        </w:rPr>
        <w:t xml:space="preserve">ESKD associated </w:t>
      </w:r>
      <w:r w:rsidRPr="00190660">
        <w:rPr>
          <w:rFonts w:cstheme="minorHAnsi"/>
          <w:sz w:val="24"/>
        </w:rPr>
        <w:t>proteins and Odds R</w:t>
      </w:r>
      <w:r w:rsidR="007D04F5" w:rsidRPr="00190660">
        <w:rPr>
          <w:rFonts w:cstheme="minorHAnsi"/>
          <w:sz w:val="24"/>
        </w:rPr>
        <w:t>atio</w:t>
      </w:r>
      <w:r w:rsidRPr="00190660">
        <w:rPr>
          <w:rFonts w:cstheme="minorHAnsi"/>
          <w:sz w:val="24"/>
        </w:rPr>
        <w:t xml:space="preserve"> (OR)</w:t>
      </w:r>
      <w:r w:rsidR="007D04F5" w:rsidRPr="00190660">
        <w:rPr>
          <w:rFonts w:cstheme="minorHAnsi"/>
          <w:sz w:val="24"/>
        </w:rPr>
        <w:t xml:space="preserve"> for each of them in each study are shown in </w:t>
      </w:r>
      <w:r w:rsidR="007D04F5" w:rsidRPr="00190660">
        <w:rPr>
          <w:rFonts w:cstheme="minorHAnsi"/>
          <w:b/>
          <w:sz w:val="24"/>
        </w:rPr>
        <w:t>Table 2</w:t>
      </w:r>
      <w:r w:rsidR="007D04F5" w:rsidRPr="00190660">
        <w:rPr>
          <w:rFonts w:cstheme="minorHAnsi"/>
          <w:sz w:val="24"/>
        </w:rPr>
        <w:t>. The proteins were grouped acc</w:t>
      </w:r>
      <w:r w:rsidR="00C525F8" w:rsidRPr="00190660">
        <w:rPr>
          <w:rFonts w:cstheme="minorHAnsi"/>
          <w:sz w:val="24"/>
        </w:rPr>
        <w:t>ording to functional categories</w:t>
      </w:r>
      <w:r w:rsidR="00DD0DD8" w:rsidRPr="00190660">
        <w:rPr>
          <w:rFonts w:cstheme="minorHAnsi"/>
          <w:sz w:val="24"/>
        </w:rPr>
        <w:t xml:space="preserve"> of proteins</w:t>
      </w:r>
      <w:r w:rsidR="00C525F8" w:rsidRPr="00190660">
        <w:rPr>
          <w:rFonts w:cstheme="minorHAnsi"/>
          <w:sz w:val="24"/>
        </w:rPr>
        <w:t xml:space="preserve"> and </w:t>
      </w:r>
      <w:r w:rsidR="000944FD" w:rsidRPr="00190660">
        <w:rPr>
          <w:rFonts w:cstheme="minorHAnsi"/>
          <w:sz w:val="24"/>
        </w:rPr>
        <w:t xml:space="preserve">ranked </w:t>
      </w:r>
      <w:r w:rsidR="00C14175" w:rsidRPr="00190660">
        <w:rPr>
          <w:rFonts w:cstheme="minorHAnsi"/>
          <w:sz w:val="24"/>
        </w:rPr>
        <w:t>according to OR</w:t>
      </w:r>
      <w:r w:rsidR="00C525F8" w:rsidRPr="00190660">
        <w:rPr>
          <w:rFonts w:cstheme="minorHAnsi"/>
          <w:sz w:val="24"/>
        </w:rPr>
        <w:t xml:space="preserve"> in </w:t>
      </w:r>
      <w:r w:rsidR="00170BD5" w:rsidRPr="00190660">
        <w:rPr>
          <w:rFonts w:cstheme="minorHAnsi"/>
          <w:sz w:val="24"/>
        </w:rPr>
        <w:t xml:space="preserve">the </w:t>
      </w:r>
      <w:r w:rsidR="006A4206" w:rsidRPr="00190660">
        <w:rPr>
          <w:rFonts w:cstheme="minorHAnsi"/>
          <w:sz w:val="24"/>
        </w:rPr>
        <w:t xml:space="preserve">combined cohorts of </w:t>
      </w:r>
      <w:r w:rsidR="00C525F8" w:rsidRPr="00190660">
        <w:rPr>
          <w:rFonts w:cstheme="minorHAnsi"/>
          <w:sz w:val="24"/>
        </w:rPr>
        <w:t>T1D</w:t>
      </w:r>
      <w:r w:rsidR="00546BCD" w:rsidRPr="00190660">
        <w:rPr>
          <w:rFonts w:cstheme="minorHAnsi"/>
          <w:sz w:val="24"/>
        </w:rPr>
        <w:t xml:space="preserve"> </w:t>
      </w:r>
      <w:r w:rsidR="006A4206" w:rsidRPr="00190660">
        <w:rPr>
          <w:rFonts w:cstheme="minorHAnsi"/>
          <w:sz w:val="24"/>
        </w:rPr>
        <w:t xml:space="preserve">and T2D </w:t>
      </w:r>
      <w:r w:rsidR="00546BCD" w:rsidRPr="00190660">
        <w:rPr>
          <w:rFonts w:cstheme="minorHAnsi"/>
          <w:sz w:val="24"/>
        </w:rPr>
        <w:t>study</w:t>
      </w:r>
      <w:r w:rsidR="00C525F8" w:rsidRPr="00190660">
        <w:rPr>
          <w:rFonts w:cstheme="minorHAnsi"/>
          <w:sz w:val="24"/>
        </w:rPr>
        <w:t xml:space="preserve">. </w:t>
      </w:r>
      <w:r w:rsidR="006A0DCD" w:rsidRPr="00190660">
        <w:rPr>
          <w:rFonts w:cstheme="minorHAnsi"/>
          <w:sz w:val="24"/>
        </w:rPr>
        <w:t>Although</w:t>
      </w:r>
      <w:r w:rsidR="00170BD5" w:rsidRPr="00190660">
        <w:rPr>
          <w:rFonts w:cstheme="minorHAnsi"/>
          <w:sz w:val="24"/>
        </w:rPr>
        <w:t xml:space="preserve"> ORs for many of these</w:t>
      </w:r>
      <w:r w:rsidR="006A0DCD" w:rsidRPr="00190660">
        <w:rPr>
          <w:rFonts w:cstheme="minorHAnsi"/>
          <w:sz w:val="24"/>
        </w:rPr>
        <w:t xml:space="preserve"> proteins seem to be higher in T2D than in</w:t>
      </w:r>
      <w:r w:rsidR="00FC0CD5">
        <w:rPr>
          <w:rFonts w:cstheme="minorHAnsi"/>
          <w:sz w:val="24"/>
        </w:rPr>
        <w:t xml:space="preserve"> the</w:t>
      </w:r>
      <w:r w:rsidR="006A0DCD" w:rsidRPr="00190660">
        <w:rPr>
          <w:rFonts w:cstheme="minorHAnsi"/>
          <w:sz w:val="24"/>
        </w:rPr>
        <w:t xml:space="preserve"> T1D </w:t>
      </w:r>
      <w:r w:rsidR="00546BCD" w:rsidRPr="00190660">
        <w:rPr>
          <w:rFonts w:cstheme="minorHAnsi"/>
          <w:sz w:val="24"/>
        </w:rPr>
        <w:t>study</w:t>
      </w:r>
      <w:r w:rsidR="009A23BF" w:rsidRPr="00190660">
        <w:rPr>
          <w:rFonts w:cstheme="minorHAnsi"/>
          <w:sz w:val="24"/>
        </w:rPr>
        <w:t>,</w:t>
      </w:r>
      <w:r w:rsidR="006A0DCD" w:rsidRPr="00190660">
        <w:rPr>
          <w:rFonts w:cstheme="minorHAnsi"/>
          <w:sz w:val="24"/>
        </w:rPr>
        <w:t xml:space="preserve"> heterogeneity testing showed that o</w:t>
      </w:r>
      <w:r w:rsidRPr="00190660">
        <w:rPr>
          <w:rFonts w:cstheme="minorHAnsi"/>
          <w:sz w:val="24"/>
        </w:rPr>
        <w:t>nly</w:t>
      </w:r>
      <w:r w:rsidR="00F57EB4" w:rsidRPr="00190660">
        <w:rPr>
          <w:rFonts w:cstheme="minorHAnsi"/>
          <w:sz w:val="24"/>
        </w:rPr>
        <w:t xml:space="preserve"> </w:t>
      </w:r>
      <w:r w:rsidR="00FF3381">
        <w:rPr>
          <w:rFonts w:cstheme="minorHAnsi"/>
          <w:sz w:val="24"/>
        </w:rPr>
        <w:t xml:space="preserve">adjusted </w:t>
      </w:r>
      <w:r w:rsidR="00170BD5" w:rsidRPr="00190660">
        <w:rPr>
          <w:rFonts w:cstheme="minorHAnsi"/>
          <w:sz w:val="24"/>
        </w:rPr>
        <w:t>ORs</w:t>
      </w:r>
      <w:r w:rsidR="002553BC" w:rsidRPr="00190660">
        <w:rPr>
          <w:rFonts w:cstheme="minorHAnsi"/>
          <w:sz w:val="24"/>
        </w:rPr>
        <w:t xml:space="preserve"> for </w:t>
      </w:r>
      <w:r w:rsidR="006A0DCD" w:rsidRPr="00190660">
        <w:rPr>
          <w:rFonts w:cstheme="minorHAnsi"/>
          <w:sz w:val="24"/>
        </w:rPr>
        <w:t>EPHB4 (</w:t>
      </w:r>
      <w:r w:rsidR="006A0DCD" w:rsidRPr="00190660">
        <w:rPr>
          <w:rFonts w:cstheme="minorHAnsi"/>
          <w:i/>
          <w:sz w:val="24"/>
        </w:rPr>
        <w:t>I</w:t>
      </w:r>
      <w:r w:rsidR="006A0DCD" w:rsidRPr="00190660">
        <w:rPr>
          <w:rFonts w:cstheme="minorHAnsi"/>
          <w:i/>
          <w:sz w:val="24"/>
          <w:vertAlign w:val="superscript"/>
        </w:rPr>
        <w:t>2</w:t>
      </w:r>
      <w:r w:rsidR="006A0DCD" w:rsidRPr="00190660">
        <w:rPr>
          <w:rFonts w:cstheme="minorHAnsi"/>
          <w:sz w:val="24"/>
        </w:rPr>
        <w:t xml:space="preserve"> = 84%</w:t>
      </w:r>
      <w:r w:rsidR="006E3426" w:rsidRPr="00190660">
        <w:rPr>
          <w:rFonts w:cstheme="minorHAnsi"/>
          <w:sz w:val="24"/>
        </w:rPr>
        <w:t xml:space="preserve">, p = 0.013) </w:t>
      </w:r>
      <w:r w:rsidR="00FC0CD5">
        <w:rPr>
          <w:rFonts w:cstheme="minorHAnsi"/>
          <w:sz w:val="24"/>
        </w:rPr>
        <w:t>showed</w:t>
      </w:r>
      <w:r w:rsidR="006A0DCD" w:rsidRPr="00190660">
        <w:rPr>
          <w:rFonts w:cstheme="minorHAnsi"/>
          <w:sz w:val="24"/>
        </w:rPr>
        <w:t xml:space="preserve"> evidence of heterogeneity of results across the studies</w:t>
      </w:r>
      <w:r w:rsidR="00170BD5" w:rsidRPr="00190660">
        <w:rPr>
          <w:rFonts w:cstheme="minorHAnsi"/>
          <w:sz w:val="24"/>
        </w:rPr>
        <w:t xml:space="preserve"> </w:t>
      </w:r>
      <w:r w:rsidR="000944FD" w:rsidRPr="00190660">
        <w:rPr>
          <w:rFonts w:cstheme="minorHAnsi"/>
          <w:sz w:val="24"/>
        </w:rPr>
        <w:t xml:space="preserve">(see legend to </w:t>
      </w:r>
      <w:r w:rsidR="000944FD" w:rsidRPr="00190660">
        <w:rPr>
          <w:rFonts w:cstheme="minorHAnsi"/>
          <w:b/>
          <w:sz w:val="24"/>
        </w:rPr>
        <w:t>Table 2</w:t>
      </w:r>
      <w:r w:rsidR="000944FD" w:rsidRPr="00190660">
        <w:rPr>
          <w:rFonts w:cstheme="minorHAnsi"/>
          <w:sz w:val="24"/>
        </w:rPr>
        <w:t>)</w:t>
      </w:r>
      <w:r w:rsidR="002553BC" w:rsidRPr="00190660">
        <w:rPr>
          <w:rFonts w:cstheme="minorHAnsi"/>
          <w:sz w:val="24"/>
        </w:rPr>
        <w:t xml:space="preserve">. </w:t>
      </w:r>
      <w:r w:rsidR="00170BD5" w:rsidRPr="00190660">
        <w:rPr>
          <w:rFonts w:cstheme="minorHAnsi"/>
          <w:sz w:val="24"/>
        </w:rPr>
        <w:t>Therefore, the results for T1D and T2D were combined</w:t>
      </w:r>
      <w:r w:rsidR="00DD0DD8" w:rsidRPr="00190660">
        <w:rPr>
          <w:rFonts w:cstheme="minorHAnsi"/>
          <w:sz w:val="24"/>
        </w:rPr>
        <w:t>. After adjustment</w:t>
      </w:r>
      <w:r w:rsidR="00F57EB4" w:rsidRPr="00190660">
        <w:rPr>
          <w:rFonts w:cstheme="minorHAnsi"/>
          <w:sz w:val="24"/>
        </w:rPr>
        <w:t xml:space="preserve"> for important clinical covariates such a</w:t>
      </w:r>
      <w:r w:rsidR="00C14175" w:rsidRPr="00190660">
        <w:rPr>
          <w:rFonts w:cstheme="minorHAnsi"/>
          <w:sz w:val="24"/>
        </w:rPr>
        <w:t>s baseline HbA</w:t>
      </w:r>
      <w:r w:rsidR="00C14175" w:rsidRPr="00190660">
        <w:rPr>
          <w:rFonts w:cstheme="minorHAnsi"/>
          <w:sz w:val="24"/>
          <w:vertAlign w:val="subscript"/>
        </w:rPr>
        <w:t>1c</w:t>
      </w:r>
      <w:r w:rsidR="003A087E">
        <w:rPr>
          <w:rFonts w:cstheme="minorHAnsi"/>
          <w:sz w:val="24"/>
        </w:rPr>
        <w:t>, ACR and eGFR,</w:t>
      </w:r>
      <w:r w:rsidR="00170BD5" w:rsidRPr="00190660">
        <w:rPr>
          <w:rFonts w:cstheme="minorHAnsi"/>
          <w:sz w:val="24"/>
        </w:rPr>
        <w:t xml:space="preserve"> </w:t>
      </w:r>
      <w:r w:rsidR="00F57EB4" w:rsidRPr="00190660">
        <w:rPr>
          <w:rFonts w:cstheme="minorHAnsi"/>
          <w:sz w:val="24"/>
        </w:rPr>
        <w:t xml:space="preserve">ORs for </w:t>
      </w:r>
      <w:r w:rsidR="00DD0DD8" w:rsidRPr="00190660">
        <w:rPr>
          <w:rFonts w:cstheme="minorHAnsi"/>
          <w:sz w:val="24"/>
        </w:rPr>
        <w:t xml:space="preserve">almost </w:t>
      </w:r>
      <w:r w:rsidR="00F57EB4" w:rsidRPr="00190660">
        <w:rPr>
          <w:rFonts w:cstheme="minorHAnsi"/>
          <w:sz w:val="24"/>
        </w:rPr>
        <w:t xml:space="preserve">all proteins, except </w:t>
      </w:r>
      <w:r w:rsidR="00C14175" w:rsidRPr="00190660">
        <w:rPr>
          <w:rFonts w:cstheme="minorHAnsi"/>
          <w:sz w:val="24"/>
        </w:rPr>
        <w:t xml:space="preserve">for TNF-R6, TNF-R21 and </w:t>
      </w:r>
      <w:r w:rsidR="00F57EB4" w:rsidRPr="00190660">
        <w:rPr>
          <w:rFonts w:cstheme="minorHAnsi"/>
          <w:sz w:val="24"/>
        </w:rPr>
        <w:t xml:space="preserve">AMBP, remained highly statistically significant. </w:t>
      </w:r>
    </w:p>
    <w:p w14:paraId="4506B39D" w14:textId="77777777" w:rsidR="0094023C" w:rsidRPr="00190660" w:rsidRDefault="0094023C" w:rsidP="003A087E">
      <w:pPr>
        <w:spacing w:line="480" w:lineRule="auto"/>
        <w:ind w:left="3600" w:firstLine="720"/>
        <w:rPr>
          <w:rFonts w:cstheme="minorHAnsi"/>
          <w:b/>
          <w:sz w:val="24"/>
        </w:rPr>
      </w:pPr>
      <w:r w:rsidRPr="00190660">
        <w:rPr>
          <w:rFonts w:cstheme="minorHAnsi"/>
          <w:b/>
          <w:sz w:val="24"/>
        </w:rPr>
        <w:t>Table 2</w:t>
      </w:r>
    </w:p>
    <w:p w14:paraId="2D2557B1" w14:textId="77777777" w:rsidR="00DC3776" w:rsidRPr="002B5782" w:rsidRDefault="00077D4B" w:rsidP="00E75819">
      <w:pPr>
        <w:spacing w:after="0" w:line="480" w:lineRule="auto"/>
        <w:rPr>
          <w:rFonts w:cstheme="minorHAnsi"/>
          <w:sz w:val="28"/>
          <w:szCs w:val="28"/>
        </w:rPr>
      </w:pPr>
      <w:r w:rsidRPr="002B5782">
        <w:rPr>
          <w:rFonts w:cstheme="minorHAnsi"/>
          <w:b/>
          <w:sz w:val="28"/>
          <w:szCs w:val="28"/>
        </w:rPr>
        <w:t xml:space="preserve">Enrichment </w:t>
      </w:r>
      <w:r w:rsidR="00E358C7" w:rsidRPr="002B5782">
        <w:rPr>
          <w:rFonts w:cstheme="minorHAnsi"/>
          <w:b/>
          <w:sz w:val="28"/>
          <w:szCs w:val="28"/>
        </w:rPr>
        <w:t>of</w:t>
      </w:r>
      <w:r w:rsidRPr="002B5782">
        <w:rPr>
          <w:rFonts w:cstheme="minorHAnsi"/>
          <w:b/>
          <w:sz w:val="28"/>
          <w:szCs w:val="28"/>
        </w:rPr>
        <w:t xml:space="preserve"> b</w:t>
      </w:r>
      <w:r w:rsidR="003C79B8" w:rsidRPr="002B5782">
        <w:rPr>
          <w:rFonts w:cstheme="minorHAnsi"/>
          <w:b/>
          <w:sz w:val="28"/>
          <w:szCs w:val="28"/>
        </w:rPr>
        <w:t xml:space="preserve">iological pathways </w:t>
      </w:r>
    </w:p>
    <w:p w14:paraId="0CA1E9FC" w14:textId="2BC3BFBD" w:rsidR="00FF783A" w:rsidRPr="002B5782" w:rsidRDefault="00DD0DD8" w:rsidP="002B5782">
      <w:pPr>
        <w:spacing w:line="360" w:lineRule="auto"/>
        <w:ind w:firstLine="720"/>
        <w:rPr>
          <w:rFonts w:cstheme="minorHAnsi"/>
          <w:sz w:val="24"/>
          <w:szCs w:val="24"/>
        </w:rPr>
      </w:pPr>
      <w:r w:rsidRPr="002B5782">
        <w:rPr>
          <w:rFonts w:cstheme="minorHAnsi"/>
          <w:sz w:val="24"/>
          <w:szCs w:val="24"/>
        </w:rPr>
        <w:t>In total</w:t>
      </w:r>
      <w:r w:rsidR="00AC6288">
        <w:rPr>
          <w:rFonts w:cstheme="minorHAnsi"/>
          <w:sz w:val="24"/>
          <w:szCs w:val="24"/>
        </w:rPr>
        <w:t>,</w:t>
      </w:r>
      <w:r w:rsidRPr="002B5782">
        <w:rPr>
          <w:rFonts w:cstheme="minorHAnsi"/>
          <w:sz w:val="24"/>
          <w:szCs w:val="24"/>
        </w:rPr>
        <w:t xml:space="preserve"> there were 46</w:t>
      </w:r>
      <w:r w:rsidR="00285C72" w:rsidRPr="002B5782">
        <w:rPr>
          <w:rFonts w:cstheme="minorHAnsi"/>
          <w:sz w:val="24"/>
          <w:szCs w:val="24"/>
        </w:rPr>
        <w:t xml:space="preserve"> ESKD associated proteins</w:t>
      </w:r>
      <w:r w:rsidR="002726AC" w:rsidRPr="002B5782">
        <w:rPr>
          <w:rFonts w:cstheme="minorHAnsi"/>
          <w:sz w:val="24"/>
          <w:szCs w:val="24"/>
        </w:rPr>
        <w:t>.</w:t>
      </w:r>
      <w:r w:rsidR="00931D25" w:rsidRPr="002B5782">
        <w:rPr>
          <w:rFonts w:cstheme="minorHAnsi"/>
          <w:sz w:val="24"/>
          <w:szCs w:val="24"/>
        </w:rPr>
        <w:t xml:space="preserve"> </w:t>
      </w:r>
      <w:r w:rsidR="00077D4B" w:rsidRPr="002B5782">
        <w:rPr>
          <w:rFonts w:cstheme="minorHAnsi"/>
          <w:sz w:val="24"/>
          <w:szCs w:val="24"/>
        </w:rPr>
        <w:t>To explore</w:t>
      </w:r>
      <w:r w:rsidR="003A0980">
        <w:rPr>
          <w:rFonts w:cstheme="minorHAnsi"/>
          <w:sz w:val="24"/>
          <w:szCs w:val="24"/>
        </w:rPr>
        <w:t xml:space="preserve"> the</w:t>
      </w:r>
      <w:r w:rsidR="00077D4B" w:rsidRPr="002B5782">
        <w:rPr>
          <w:rFonts w:cstheme="minorHAnsi"/>
          <w:sz w:val="24"/>
          <w:szCs w:val="24"/>
        </w:rPr>
        <w:t xml:space="preserve"> possible role of these</w:t>
      </w:r>
      <w:r w:rsidR="002726AC" w:rsidRPr="002B5782">
        <w:rPr>
          <w:rFonts w:cstheme="minorHAnsi"/>
          <w:sz w:val="24"/>
          <w:szCs w:val="24"/>
        </w:rPr>
        <w:t xml:space="preserve"> proteins in</w:t>
      </w:r>
      <w:r w:rsidR="00077D4B" w:rsidRPr="002B5782">
        <w:rPr>
          <w:rFonts w:cstheme="minorHAnsi"/>
          <w:sz w:val="24"/>
          <w:szCs w:val="24"/>
        </w:rPr>
        <w:t xml:space="preserve"> the disease process that underlies</w:t>
      </w:r>
      <w:r w:rsidR="002726AC" w:rsidRPr="002B5782">
        <w:rPr>
          <w:rFonts w:cstheme="minorHAnsi"/>
          <w:sz w:val="24"/>
          <w:szCs w:val="24"/>
        </w:rPr>
        <w:t xml:space="preserve"> fast</w:t>
      </w:r>
      <w:r w:rsidR="00285C72" w:rsidRPr="002B5782">
        <w:rPr>
          <w:rFonts w:cstheme="minorHAnsi"/>
          <w:sz w:val="24"/>
          <w:szCs w:val="24"/>
        </w:rPr>
        <w:t xml:space="preserve"> progression to ESKD</w:t>
      </w:r>
      <w:r w:rsidR="003A0980">
        <w:rPr>
          <w:rFonts w:cstheme="minorHAnsi"/>
          <w:sz w:val="24"/>
          <w:szCs w:val="24"/>
        </w:rPr>
        <w:t>,</w:t>
      </w:r>
      <w:r w:rsidR="003C79B8" w:rsidRPr="002B5782">
        <w:rPr>
          <w:rFonts w:cstheme="minorHAnsi"/>
          <w:sz w:val="24"/>
          <w:szCs w:val="24"/>
        </w:rPr>
        <w:t xml:space="preserve"> we examined which biological pathways were enriched with these proteins. W</w:t>
      </w:r>
      <w:r w:rsidR="00925B19" w:rsidRPr="002B5782">
        <w:rPr>
          <w:rFonts w:cstheme="minorHAnsi"/>
          <w:sz w:val="24"/>
          <w:szCs w:val="24"/>
        </w:rPr>
        <w:t xml:space="preserve">e performed </w:t>
      </w:r>
      <w:r w:rsidR="00EE5733" w:rsidRPr="002B5782">
        <w:rPr>
          <w:rFonts w:cstheme="minorHAnsi"/>
          <w:sz w:val="24"/>
          <w:szCs w:val="24"/>
        </w:rPr>
        <w:t xml:space="preserve">formal </w:t>
      </w:r>
      <w:r w:rsidR="00925B19" w:rsidRPr="002B5782">
        <w:rPr>
          <w:rFonts w:cstheme="minorHAnsi"/>
          <w:sz w:val="24"/>
          <w:szCs w:val="24"/>
        </w:rPr>
        <w:t>pathway analysis using the Database for Annotation, Visualization</w:t>
      </w:r>
      <w:r w:rsidRPr="002B5782">
        <w:rPr>
          <w:rFonts w:cstheme="minorHAnsi"/>
          <w:sz w:val="24"/>
          <w:szCs w:val="24"/>
        </w:rPr>
        <w:t xml:space="preserve"> and Integrated Discovery (DAVID</w:t>
      </w:r>
      <w:r w:rsidR="00925B19" w:rsidRPr="002B5782">
        <w:rPr>
          <w:rFonts w:cstheme="minorHAnsi"/>
          <w:sz w:val="24"/>
          <w:szCs w:val="24"/>
        </w:rPr>
        <w:t>) Bioinformatics Resources 6.8 (</w:t>
      </w:r>
      <w:hyperlink r:id="rId11" w:history="1">
        <w:r w:rsidR="008F38FA" w:rsidRPr="002B5782">
          <w:rPr>
            <w:rStyle w:val="Hyperlink"/>
            <w:rFonts w:cstheme="minorHAnsi"/>
            <w:sz w:val="24"/>
            <w:szCs w:val="24"/>
          </w:rPr>
          <w:t>https://david.ncifcrf.gov/</w:t>
        </w:r>
      </w:hyperlink>
      <w:r w:rsidR="00925B19" w:rsidRPr="002B5782">
        <w:rPr>
          <w:rFonts w:cstheme="minorHAnsi"/>
          <w:sz w:val="24"/>
          <w:szCs w:val="24"/>
        </w:rPr>
        <w:t>).</w:t>
      </w:r>
      <w:r w:rsidR="00285C72" w:rsidRPr="002B5782">
        <w:rPr>
          <w:rFonts w:cstheme="minorHAnsi"/>
          <w:sz w:val="24"/>
          <w:szCs w:val="24"/>
        </w:rPr>
        <w:t xml:space="preserve"> </w:t>
      </w:r>
      <w:r w:rsidR="00285C72" w:rsidRPr="00E636C3">
        <w:rPr>
          <w:rFonts w:cstheme="minorHAnsi"/>
          <w:b/>
          <w:sz w:val="24"/>
          <w:szCs w:val="24"/>
        </w:rPr>
        <w:t>Fig.</w:t>
      </w:r>
      <w:r w:rsidR="00077D4B" w:rsidRPr="00E636C3">
        <w:rPr>
          <w:rFonts w:cstheme="minorHAnsi"/>
          <w:b/>
          <w:sz w:val="24"/>
          <w:szCs w:val="24"/>
        </w:rPr>
        <w:t xml:space="preserve"> </w:t>
      </w:r>
      <w:r w:rsidR="006B4207">
        <w:rPr>
          <w:rFonts w:cstheme="minorHAnsi"/>
          <w:b/>
          <w:sz w:val="24"/>
          <w:szCs w:val="24"/>
        </w:rPr>
        <w:t>2</w:t>
      </w:r>
      <w:r w:rsidR="00285C72" w:rsidRPr="00E636C3">
        <w:rPr>
          <w:rFonts w:cstheme="minorHAnsi"/>
          <w:b/>
          <w:sz w:val="24"/>
          <w:szCs w:val="24"/>
        </w:rPr>
        <w:t>A</w:t>
      </w:r>
      <w:r w:rsidR="00372857" w:rsidRPr="002B5782">
        <w:rPr>
          <w:rFonts w:cstheme="minorHAnsi"/>
          <w:sz w:val="24"/>
          <w:szCs w:val="24"/>
        </w:rPr>
        <w:t xml:space="preserve"> show</w:t>
      </w:r>
      <w:r w:rsidR="003C79B8" w:rsidRPr="002B5782">
        <w:rPr>
          <w:rFonts w:cstheme="minorHAnsi"/>
          <w:sz w:val="24"/>
          <w:szCs w:val="24"/>
        </w:rPr>
        <w:t>s the results</w:t>
      </w:r>
      <w:r w:rsidR="00285C72" w:rsidRPr="002B5782">
        <w:rPr>
          <w:rFonts w:cstheme="minorHAnsi"/>
          <w:sz w:val="24"/>
          <w:szCs w:val="24"/>
        </w:rPr>
        <w:t xml:space="preserve"> of the</w:t>
      </w:r>
      <w:r w:rsidR="00372857" w:rsidRPr="002B5782">
        <w:rPr>
          <w:rFonts w:cstheme="minorHAnsi"/>
          <w:sz w:val="24"/>
          <w:szCs w:val="24"/>
        </w:rPr>
        <w:t xml:space="preserve"> analysis</w:t>
      </w:r>
      <w:r w:rsidR="003C79B8" w:rsidRPr="002B5782">
        <w:rPr>
          <w:rFonts w:cstheme="minorHAnsi"/>
          <w:sz w:val="24"/>
          <w:szCs w:val="24"/>
        </w:rPr>
        <w:t>.</w:t>
      </w:r>
      <w:r w:rsidRPr="002B5782">
        <w:rPr>
          <w:rFonts w:cstheme="minorHAnsi"/>
          <w:sz w:val="24"/>
          <w:szCs w:val="24"/>
        </w:rPr>
        <w:t xml:space="preserve"> Four</w:t>
      </w:r>
      <w:r w:rsidR="00372857" w:rsidRPr="002B5782">
        <w:rPr>
          <w:rFonts w:cstheme="minorHAnsi"/>
          <w:sz w:val="24"/>
          <w:szCs w:val="24"/>
        </w:rPr>
        <w:t xml:space="preserve"> clusters</w:t>
      </w:r>
      <w:r w:rsidR="00300E18" w:rsidRPr="002B5782">
        <w:rPr>
          <w:rFonts w:cstheme="minorHAnsi"/>
          <w:sz w:val="24"/>
          <w:szCs w:val="24"/>
        </w:rPr>
        <w:t xml:space="preserve"> of pathways or terms showed </w:t>
      </w:r>
      <w:r w:rsidR="0075397D" w:rsidRPr="002B5782">
        <w:rPr>
          <w:rFonts w:cstheme="minorHAnsi"/>
          <w:sz w:val="24"/>
          <w:szCs w:val="24"/>
        </w:rPr>
        <w:t>highly</w:t>
      </w:r>
      <w:r w:rsidR="00372857" w:rsidRPr="002B5782">
        <w:rPr>
          <w:rFonts w:cstheme="minorHAnsi"/>
          <w:sz w:val="24"/>
          <w:szCs w:val="24"/>
        </w:rPr>
        <w:t xml:space="preserve"> statistically significant enrichment.</w:t>
      </w:r>
      <w:r w:rsidR="00995BCA" w:rsidRPr="002B5782">
        <w:rPr>
          <w:rFonts w:cstheme="minorHAnsi"/>
          <w:sz w:val="24"/>
          <w:szCs w:val="24"/>
        </w:rPr>
        <w:t xml:space="preserve"> The</w:t>
      </w:r>
      <w:r w:rsidR="00AF5272" w:rsidRPr="002B5782">
        <w:rPr>
          <w:rFonts w:cstheme="minorHAnsi"/>
          <w:sz w:val="24"/>
          <w:szCs w:val="24"/>
        </w:rPr>
        <w:t xml:space="preserve"> 1</w:t>
      </w:r>
      <w:r w:rsidR="00AF5272" w:rsidRPr="002B5782">
        <w:rPr>
          <w:rFonts w:cstheme="minorHAnsi"/>
          <w:sz w:val="24"/>
          <w:szCs w:val="24"/>
          <w:vertAlign w:val="superscript"/>
        </w:rPr>
        <w:t>st</w:t>
      </w:r>
      <w:r w:rsidR="00FE21FD" w:rsidRPr="002B5782">
        <w:rPr>
          <w:rFonts w:cstheme="minorHAnsi"/>
          <w:sz w:val="24"/>
          <w:szCs w:val="24"/>
        </w:rPr>
        <w:t xml:space="preserve"> cluster had the</w:t>
      </w:r>
      <w:r w:rsidR="00300E18" w:rsidRPr="002B5782">
        <w:rPr>
          <w:rFonts w:cstheme="minorHAnsi"/>
          <w:sz w:val="24"/>
          <w:szCs w:val="24"/>
        </w:rPr>
        <w:t xml:space="preserve"> highest score of enrichment </w:t>
      </w:r>
      <w:r w:rsidR="008F1FAC">
        <w:rPr>
          <w:rFonts w:cstheme="minorHAnsi"/>
          <w:sz w:val="24"/>
          <w:szCs w:val="24"/>
        </w:rPr>
        <w:t>(</w:t>
      </w:r>
      <w:r w:rsidR="00300E18" w:rsidRPr="002B5782">
        <w:rPr>
          <w:rFonts w:cstheme="minorHAnsi"/>
          <w:sz w:val="24"/>
          <w:szCs w:val="24"/>
        </w:rPr>
        <w:t>= 8.9</w:t>
      </w:r>
      <w:r w:rsidR="008F1FAC">
        <w:rPr>
          <w:rFonts w:cstheme="minorHAnsi"/>
          <w:sz w:val="24"/>
          <w:szCs w:val="24"/>
        </w:rPr>
        <w:t>)</w:t>
      </w:r>
      <w:r w:rsidR="00FE21FD" w:rsidRPr="002B5782">
        <w:rPr>
          <w:rFonts w:cstheme="minorHAnsi"/>
          <w:sz w:val="24"/>
          <w:szCs w:val="24"/>
        </w:rPr>
        <w:t xml:space="preserve"> and comprised</w:t>
      </w:r>
      <w:r w:rsidR="00995BCA" w:rsidRPr="002B5782">
        <w:rPr>
          <w:rFonts w:cstheme="minorHAnsi"/>
          <w:sz w:val="24"/>
          <w:szCs w:val="24"/>
        </w:rPr>
        <w:t xml:space="preserve"> TNF receptor signaling </w:t>
      </w:r>
      <w:r w:rsidR="00FE21FD" w:rsidRPr="002B5782">
        <w:rPr>
          <w:rFonts w:cstheme="minorHAnsi"/>
          <w:sz w:val="24"/>
          <w:szCs w:val="24"/>
        </w:rPr>
        <w:t xml:space="preserve">pathways </w:t>
      </w:r>
      <w:r w:rsidR="00995BCA" w:rsidRPr="002B5782">
        <w:rPr>
          <w:rFonts w:cstheme="minorHAnsi"/>
          <w:sz w:val="24"/>
          <w:szCs w:val="24"/>
        </w:rPr>
        <w:t>and apoptotic processes</w:t>
      </w:r>
      <w:r w:rsidR="00FE21FD" w:rsidRPr="002B5782">
        <w:rPr>
          <w:rFonts w:cstheme="minorHAnsi"/>
          <w:sz w:val="24"/>
          <w:szCs w:val="24"/>
        </w:rPr>
        <w:t>.</w:t>
      </w:r>
      <w:r w:rsidR="00AF5272" w:rsidRPr="002B5782">
        <w:rPr>
          <w:rFonts w:cstheme="minorHAnsi"/>
          <w:sz w:val="24"/>
          <w:szCs w:val="24"/>
        </w:rPr>
        <w:t xml:space="preserve"> The 2</w:t>
      </w:r>
      <w:r w:rsidR="00AF5272" w:rsidRPr="002B5782">
        <w:rPr>
          <w:rFonts w:cstheme="minorHAnsi"/>
          <w:sz w:val="24"/>
          <w:szCs w:val="24"/>
          <w:vertAlign w:val="superscript"/>
        </w:rPr>
        <w:t>nd</w:t>
      </w:r>
      <w:r w:rsidR="00AF5272" w:rsidRPr="002B5782">
        <w:rPr>
          <w:rFonts w:cstheme="minorHAnsi"/>
          <w:sz w:val="24"/>
          <w:szCs w:val="24"/>
        </w:rPr>
        <w:t xml:space="preserve"> cluster </w:t>
      </w:r>
      <w:r w:rsidR="00FE21FD" w:rsidRPr="002B5782">
        <w:rPr>
          <w:rFonts w:cstheme="minorHAnsi"/>
          <w:sz w:val="24"/>
          <w:szCs w:val="24"/>
        </w:rPr>
        <w:t xml:space="preserve">comprised </w:t>
      </w:r>
      <w:r w:rsidR="00AF5272" w:rsidRPr="002B5782">
        <w:rPr>
          <w:rFonts w:cstheme="minorHAnsi"/>
          <w:sz w:val="24"/>
          <w:szCs w:val="24"/>
        </w:rPr>
        <w:t>receptors</w:t>
      </w:r>
      <w:r w:rsidR="00300E18" w:rsidRPr="002B5782">
        <w:rPr>
          <w:rFonts w:cstheme="minorHAnsi"/>
          <w:sz w:val="24"/>
          <w:szCs w:val="24"/>
        </w:rPr>
        <w:t xml:space="preserve"> and membrane proteins</w:t>
      </w:r>
      <w:r w:rsidR="00AF5272" w:rsidRPr="002B5782">
        <w:rPr>
          <w:rFonts w:cstheme="minorHAnsi"/>
          <w:sz w:val="24"/>
          <w:szCs w:val="24"/>
        </w:rPr>
        <w:t xml:space="preserve"> as biological term</w:t>
      </w:r>
      <w:r w:rsidR="0075397D" w:rsidRPr="002B5782">
        <w:rPr>
          <w:rFonts w:cstheme="minorHAnsi"/>
          <w:sz w:val="24"/>
          <w:szCs w:val="24"/>
        </w:rPr>
        <w:t>s</w:t>
      </w:r>
      <w:r w:rsidR="00300E18" w:rsidRPr="002B5782">
        <w:rPr>
          <w:rFonts w:cstheme="minorHAnsi"/>
          <w:sz w:val="24"/>
          <w:szCs w:val="24"/>
        </w:rPr>
        <w:t xml:space="preserve"> with </w:t>
      </w:r>
      <w:r w:rsidR="00AF5272" w:rsidRPr="002B5782">
        <w:rPr>
          <w:rFonts w:cstheme="minorHAnsi"/>
          <w:sz w:val="24"/>
          <w:szCs w:val="24"/>
        </w:rPr>
        <w:t xml:space="preserve">score </w:t>
      </w:r>
      <w:r w:rsidR="0075397D" w:rsidRPr="002B5782">
        <w:rPr>
          <w:rFonts w:cstheme="minorHAnsi"/>
          <w:sz w:val="24"/>
          <w:szCs w:val="24"/>
        </w:rPr>
        <w:t xml:space="preserve">of </w:t>
      </w:r>
      <w:r w:rsidR="00300E18" w:rsidRPr="002B5782">
        <w:rPr>
          <w:rFonts w:cstheme="minorHAnsi"/>
          <w:sz w:val="24"/>
          <w:szCs w:val="24"/>
        </w:rPr>
        <w:t xml:space="preserve">enrichment </w:t>
      </w:r>
      <w:r w:rsidR="00F40D34">
        <w:rPr>
          <w:rFonts w:cstheme="minorHAnsi"/>
          <w:sz w:val="24"/>
          <w:szCs w:val="24"/>
        </w:rPr>
        <w:t>(</w:t>
      </w:r>
      <w:r w:rsidR="00300E18" w:rsidRPr="002B5782">
        <w:rPr>
          <w:rFonts w:cstheme="minorHAnsi"/>
          <w:sz w:val="24"/>
          <w:szCs w:val="24"/>
        </w:rPr>
        <w:t>= 4.2</w:t>
      </w:r>
      <w:r w:rsidR="00AF5272" w:rsidRPr="002B5782">
        <w:rPr>
          <w:rFonts w:cstheme="minorHAnsi"/>
          <w:sz w:val="24"/>
          <w:szCs w:val="24"/>
        </w:rPr>
        <w:t>.</w:t>
      </w:r>
      <w:r w:rsidR="00F40D34">
        <w:rPr>
          <w:rFonts w:cstheme="minorHAnsi"/>
          <w:sz w:val="24"/>
          <w:szCs w:val="24"/>
        </w:rPr>
        <w:t>)</w:t>
      </w:r>
      <w:r w:rsidR="00AF5272" w:rsidRPr="002B5782">
        <w:rPr>
          <w:rFonts w:cstheme="minorHAnsi"/>
          <w:sz w:val="24"/>
          <w:szCs w:val="24"/>
        </w:rPr>
        <w:t xml:space="preserve"> The 3</w:t>
      </w:r>
      <w:r w:rsidR="00AF5272" w:rsidRPr="002B5782">
        <w:rPr>
          <w:rFonts w:cstheme="minorHAnsi"/>
          <w:sz w:val="24"/>
          <w:szCs w:val="24"/>
          <w:vertAlign w:val="superscript"/>
        </w:rPr>
        <w:t>rd</w:t>
      </w:r>
      <w:r w:rsidR="00FE21FD" w:rsidRPr="002B5782">
        <w:rPr>
          <w:rFonts w:cstheme="minorHAnsi"/>
          <w:sz w:val="24"/>
          <w:szCs w:val="24"/>
        </w:rPr>
        <w:t xml:space="preserve"> </w:t>
      </w:r>
      <w:r w:rsidR="00300E18" w:rsidRPr="002B5782">
        <w:rPr>
          <w:rFonts w:cstheme="minorHAnsi"/>
          <w:sz w:val="24"/>
          <w:szCs w:val="24"/>
        </w:rPr>
        <w:t>and 4</w:t>
      </w:r>
      <w:r w:rsidR="00300E18" w:rsidRPr="002B5782">
        <w:rPr>
          <w:rFonts w:cstheme="minorHAnsi"/>
          <w:sz w:val="24"/>
          <w:szCs w:val="24"/>
          <w:vertAlign w:val="superscript"/>
        </w:rPr>
        <w:t>th</w:t>
      </w:r>
      <w:r w:rsidR="00300E18" w:rsidRPr="002B5782">
        <w:rPr>
          <w:rFonts w:cstheme="minorHAnsi"/>
          <w:sz w:val="24"/>
          <w:szCs w:val="24"/>
        </w:rPr>
        <w:t xml:space="preserve"> </w:t>
      </w:r>
      <w:r w:rsidR="00FE21FD" w:rsidRPr="002B5782">
        <w:rPr>
          <w:rFonts w:cstheme="minorHAnsi"/>
          <w:sz w:val="24"/>
          <w:szCs w:val="24"/>
        </w:rPr>
        <w:t>cluster comprised</w:t>
      </w:r>
      <w:r w:rsidR="00AF5272" w:rsidRPr="002B5782">
        <w:rPr>
          <w:rFonts w:cstheme="minorHAnsi"/>
          <w:sz w:val="24"/>
          <w:szCs w:val="24"/>
        </w:rPr>
        <w:t xml:space="preserve"> </w:t>
      </w:r>
      <w:r w:rsidR="00300E18" w:rsidRPr="002B5782">
        <w:rPr>
          <w:rFonts w:cstheme="minorHAnsi"/>
          <w:sz w:val="24"/>
          <w:szCs w:val="24"/>
        </w:rPr>
        <w:t xml:space="preserve">TNF receptor signaling and </w:t>
      </w:r>
      <w:r w:rsidR="00AF5272" w:rsidRPr="002B5782">
        <w:rPr>
          <w:rFonts w:cstheme="minorHAnsi"/>
          <w:sz w:val="24"/>
          <w:szCs w:val="24"/>
        </w:rPr>
        <w:t xml:space="preserve">apoptotic processes and had moderate </w:t>
      </w:r>
      <w:r w:rsidR="0075397D" w:rsidRPr="002B5782">
        <w:rPr>
          <w:rFonts w:cstheme="minorHAnsi"/>
          <w:sz w:val="24"/>
          <w:szCs w:val="24"/>
        </w:rPr>
        <w:t>score</w:t>
      </w:r>
      <w:r w:rsidR="00300E18" w:rsidRPr="002B5782">
        <w:rPr>
          <w:rFonts w:cstheme="minorHAnsi"/>
          <w:sz w:val="24"/>
          <w:szCs w:val="24"/>
        </w:rPr>
        <w:t>s</w:t>
      </w:r>
      <w:r w:rsidR="0075397D" w:rsidRPr="002B5782">
        <w:rPr>
          <w:rFonts w:cstheme="minorHAnsi"/>
          <w:sz w:val="24"/>
          <w:szCs w:val="24"/>
        </w:rPr>
        <w:t xml:space="preserve"> of </w:t>
      </w:r>
      <w:r w:rsidR="00AF5272" w:rsidRPr="002B5782">
        <w:rPr>
          <w:rFonts w:cstheme="minorHAnsi"/>
          <w:sz w:val="24"/>
          <w:szCs w:val="24"/>
        </w:rPr>
        <w:t>enrichment</w:t>
      </w:r>
      <w:r w:rsidR="00300E18" w:rsidRPr="002B5782">
        <w:rPr>
          <w:rFonts w:cstheme="minorHAnsi"/>
          <w:sz w:val="24"/>
          <w:szCs w:val="24"/>
        </w:rPr>
        <w:t xml:space="preserve"> </w:t>
      </w:r>
      <w:r w:rsidR="002C3246">
        <w:rPr>
          <w:rFonts w:cstheme="minorHAnsi"/>
          <w:sz w:val="24"/>
          <w:szCs w:val="24"/>
        </w:rPr>
        <w:t>(</w:t>
      </w:r>
      <w:r w:rsidR="00300E18" w:rsidRPr="002B5782">
        <w:rPr>
          <w:rFonts w:cstheme="minorHAnsi"/>
          <w:sz w:val="24"/>
          <w:szCs w:val="24"/>
        </w:rPr>
        <w:t>2.2 and 1.9.</w:t>
      </w:r>
      <w:r w:rsidR="002C3246">
        <w:rPr>
          <w:rFonts w:cstheme="minorHAnsi"/>
          <w:sz w:val="24"/>
          <w:szCs w:val="24"/>
        </w:rPr>
        <w:t>)</w:t>
      </w:r>
      <w:r w:rsidR="00300E18" w:rsidRPr="002B5782">
        <w:rPr>
          <w:rFonts w:cstheme="minorHAnsi"/>
          <w:sz w:val="24"/>
          <w:szCs w:val="24"/>
        </w:rPr>
        <w:t xml:space="preserve"> </w:t>
      </w:r>
      <w:r w:rsidR="00935BBF">
        <w:rPr>
          <w:rFonts w:cstheme="minorHAnsi"/>
          <w:sz w:val="24"/>
          <w:szCs w:val="24"/>
        </w:rPr>
        <w:t>N</w:t>
      </w:r>
      <w:r w:rsidR="00300E18" w:rsidRPr="002B5782">
        <w:rPr>
          <w:rFonts w:cstheme="minorHAnsi"/>
          <w:sz w:val="24"/>
          <w:szCs w:val="24"/>
        </w:rPr>
        <w:t>o other cluster</w:t>
      </w:r>
      <w:r w:rsidR="00935BBF">
        <w:rPr>
          <w:rFonts w:cstheme="minorHAnsi"/>
          <w:sz w:val="24"/>
          <w:szCs w:val="24"/>
        </w:rPr>
        <w:t xml:space="preserve"> was</w:t>
      </w:r>
      <w:r w:rsidR="00300E18" w:rsidRPr="002B5782">
        <w:rPr>
          <w:rFonts w:cstheme="minorHAnsi"/>
          <w:sz w:val="24"/>
          <w:szCs w:val="24"/>
        </w:rPr>
        <w:t xml:space="preserve"> identified in the pathway analysis. </w:t>
      </w:r>
      <w:r w:rsidR="00FF783A" w:rsidRPr="002B5782">
        <w:rPr>
          <w:rFonts w:cstheme="minorHAnsi"/>
          <w:sz w:val="24"/>
          <w:szCs w:val="24"/>
        </w:rPr>
        <w:t>It is important to emphasize</w:t>
      </w:r>
      <w:r w:rsidR="00300E18" w:rsidRPr="002B5782">
        <w:rPr>
          <w:rFonts w:cstheme="minorHAnsi"/>
          <w:sz w:val="24"/>
          <w:szCs w:val="24"/>
        </w:rPr>
        <w:t xml:space="preserve"> tha</w:t>
      </w:r>
      <w:r w:rsidR="00FF783A" w:rsidRPr="002B5782">
        <w:rPr>
          <w:rFonts w:cstheme="minorHAnsi"/>
          <w:sz w:val="24"/>
          <w:szCs w:val="24"/>
        </w:rPr>
        <w:t>t the same clusters and with similar enrichment scores were found when the DAVID analysis was performed using 1</w:t>
      </w:r>
      <w:r w:rsidR="00FC0CD5">
        <w:rPr>
          <w:rFonts w:cstheme="minorHAnsi"/>
          <w:sz w:val="24"/>
          <w:szCs w:val="24"/>
        </w:rPr>
        <w:t>,</w:t>
      </w:r>
      <w:r w:rsidR="00FF783A" w:rsidRPr="002B5782">
        <w:rPr>
          <w:rFonts w:cstheme="minorHAnsi"/>
          <w:sz w:val="24"/>
          <w:szCs w:val="24"/>
        </w:rPr>
        <w:t xml:space="preserve">012 proteins on 11 OLINK panels that were </w:t>
      </w:r>
      <w:r w:rsidR="00FF783A" w:rsidRPr="002B5782">
        <w:rPr>
          <w:rFonts w:cstheme="minorHAnsi"/>
          <w:sz w:val="24"/>
          <w:szCs w:val="24"/>
        </w:rPr>
        <w:lastRenderedPageBreak/>
        <w:t>available at the time of implementing this study</w:t>
      </w:r>
      <w:r w:rsidR="00285C72" w:rsidRPr="002B5782">
        <w:rPr>
          <w:rFonts w:cstheme="minorHAnsi"/>
          <w:sz w:val="24"/>
          <w:szCs w:val="24"/>
        </w:rPr>
        <w:t xml:space="preserve"> and 455 examined proteins on 5 OLINK panels (data not shown)</w:t>
      </w:r>
      <w:r w:rsidR="00FF783A" w:rsidRPr="002B5782">
        <w:rPr>
          <w:rFonts w:cstheme="minorHAnsi"/>
          <w:sz w:val="24"/>
          <w:szCs w:val="24"/>
        </w:rPr>
        <w:t>. This finding indicates that our sel</w:t>
      </w:r>
      <w:r w:rsidR="00285C72" w:rsidRPr="002B5782">
        <w:rPr>
          <w:rFonts w:cstheme="minorHAnsi"/>
          <w:sz w:val="24"/>
          <w:szCs w:val="24"/>
        </w:rPr>
        <w:t>ection of the 5 OLINK panels</w:t>
      </w:r>
      <w:r w:rsidR="00FF783A" w:rsidRPr="002B5782">
        <w:rPr>
          <w:rFonts w:cstheme="minorHAnsi"/>
          <w:sz w:val="24"/>
          <w:szCs w:val="24"/>
        </w:rPr>
        <w:t xml:space="preserve"> out of 11 </w:t>
      </w:r>
      <w:r w:rsidR="00FC0CD5">
        <w:rPr>
          <w:rFonts w:cstheme="minorHAnsi"/>
          <w:sz w:val="24"/>
          <w:szCs w:val="24"/>
        </w:rPr>
        <w:t>available was not biased toward</w:t>
      </w:r>
      <w:r w:rsidR="00FF783A" w:rsidRPr="002B5782">
        <w:rPr>
          <w:rFonts w:cstheme="minorHAnsi"/>
          <w:sz w:val="24"/>
          <w:szCs w:val="24"/>
        </w:rPr>
        <w:t xml:space="preserve"> selecting TNF receptors.  </w:t>
      </w:r>
    </w:p>
    <w:p w14:paraId="3A9A235E" w14:textId="77777777" w:rsidR="00E14DB3" w:rsidRPr="002B5782" w:rsidRDefault="00FE21FD" w:rsidP="002B5782">
      <w:pPr>
        <w:spacing w:line="360" w:lineRule="auto"/>
        <w:rPr>
          <w:rFonts w:cstheme="minorHAnsi"/>
          <w:sz w:val="24"/>
          <w:szCs w:val="24"/>
        </w:rPr>
      </w:pPr>
      <w:r w:rsidRPr="002B5782">
        <w:rPr>
          <w:rFonts w:cstheme="minorHAnsi"/>
          <w:sz w:val="24"/>
          <w:szCs w:val="24"/>
        </w:rPr>
        <w:t xml:space="preserve"> </w:t>
      </w:r>
      <w:r w:rsidR="00BE6D91" w:rsidRPr="002B5782">
        <w:rPr>
          <w:rFonts w:cstheme="minorHAnsi"/>
          <w:sz w:val="24"/>
          <w:szCs w:val="24"/>
        </w:rPr>
        <w:tab/>
      </w:r>
      <w:r w:rsidRPr="002B5782">
        <w:rPr>
          <w:rFonts w:cstheme="minorHAnsi"/>
          <w:sz w:val="24"/>
          <w:szCs w:val="24"/>
        </w:rPr>
        <w:t xml:space="preserve">Inspection of proteins </w:t>
      </w:r>
      <w:r w:rsidR="00BE5117">
        <w:rPr>
          <w:rFonts w:cstheme="minorHAnsi"/>
          <w:sz w:val="24"/>
          <w:szCs w:val="24"/>
        </w:rPr>
        <w:t>that</w:t>
      </w:r>
      <w:r w:rsidRPr="002B5782">
        <w:rPr>
          <w:rFonts w:cstheme="minorHAnsi"/>
          <w:sz w:val="24"/>
          <w:szCs w:val="24"/>
        </w:rPr>
        <w:t xml:space="preserve"> contribu</w:t>
      </w:r>
      <w:r w:rsidR="00FF783A" w:rsidRPr="002B5782">
        <w:rPr>
          <w:rFonts w:cstheme="minorHAnsi"/>
          <w:sz w:val="24"/>
          <w:szCs w:val="24"/>
        </w:rPr>
        <w:t>ted to enrichment in cluster 1,</w:t>
      </w:r>
      <w:r w:rsidR="00E14DB3" w:rsidRPr="002B5782">
        <w:rPr>
          <w:rFonts w:cstheme="minorHAnsi"/>
          <w:sz w:val="24"/>
          <w:szCs w:val="24"/>
        </w:rPr>
        <w:t xml:space="preserve"> </w:t>
      </w:r>
      <w:r w:rsidR="00FF783A" w:rsidRPr="002B5782">
        <w:rPr>
          <w:rFonts w:cstheme="minorHAnsi"/>
          <w:sz w:val="24"/>
          <w:szCs w:val="24"/>
        </w:rPr>
        <w:t>3 and 4 revealed 20</w:t>
      </w:r>
      <w:r w:rsidR="00285C72" w:rsidRPr="002B5782">
        <w:rPr>
          <w:rFonts w:cstheme="minorHAnsi"/>
          <w:sz w:val="24"/>
          <w:szCs w:val="24"/>
        </w:rPr>
        <w:t xml:space="preserve"> proteins. </w:t>
      </w:r>
      <w:r w:rsidR="00285C72" w:rsidRPr="00E636C3">
        <w:rPr>
          <w:rFonts w:cstheme="minorHAnsi"/>
          <w:b/>
          <w:sz w:val="24"/>
          <w:szCs w:val="24"/>
        </w:rPr>
        <w:t>Fig</w:t>
      </w:r>
      <w:r w:rsidR="00285C72" w:rsidRPr="00FC0CD5">
        <w:rPr>
          <w:rFonts w:cstheme="minorHAnsi"/>
          <w:b/>
          <w:sz w:val="24"/>
          <w:szCs w:val="24"/>
        </w:rPr>
        <w:t xml:space="preserve">. </w:t>
      </w:r>
      <w:r w:rsidR="006B4207" w:rsidRPr="00FC0CD5">
        <w:rPr>
          <w:rFonts w:cstheme="minorHAnsi"/>
          <w:b/>
          <w:sz w:val="24"/>
          <w:szCs w:val="24"/>
        </w:rPr>
        <w:t>2</w:t>
      </w:r>
      <w:r w:rsidR="00285C72" w:rsidRPr="00FC0CD5">
        <w:rPr>
          <w:rFonts w:cstheme="minorHAnsi"/>
          <w:b/>
          <w:sz w:val="24"/>
          <w:szCs w:val="24"/>
        </w:rPr>
        <w:t>B</w:t>
      </w:r>
      <w:r w:rsidR="00FC0CD5" w:rsidRPr="00FC0CD5">
        <w:rPr>
          <w:rFonts w:cstheme="minorHAnsi"/>
          <w:sz w:val="24"/>
          <w:szCs w:val="24"/>
        </w:rPr>
        <w:t xml:space="preserve"> shows that</w:t>
      </w:r>
      <w:r w:rsidR="00FC0CD5">
        <w:rPr>
          <w:rFonts w:cstheme="minorHAnsi"/>
          <w:b/>
          <w:sz w:val="24"/>
          <w:szCs w:val="24"/>
        </w:rPr>
        <w:t xml:space="preserve"> </w:t>
      </w:r>
      <w:r w:rsidR="00C401DC" w:rsidRPr="002B5782">
        <w:rPr>
          <w:rFonts w:cstheme="minorHAnsi"/>
          <w:sz w:val="24"/>
          <w:szCs w:val="24"/>
        </w:rPr>
        <w:t>among these proteins</w:t>
      </w:r>
      <w:r w:rsidR="00FC0CD5">
        <w:rPr>
          <w:rFonts w:cstheme="minorHAnsi"/>
          <w:sz w:val="24"/>
          <w:szCs w:val="24"/>
        </w:rPr>
        <w:t>,</w:t>
      </w:r>
      <w:r w:rsidR="00C401DC" w:rsidRPr="002B5782">
        <w:rPr>
          <w:rFonts w:cstheme="minorHAnsi"/>
          <w:sz w:val="24"/>
          <w:szCs w:val="24"/>
        </w:rPr>
        <w:t xml:space="preserve"> 12 were common</w:t>
      </w:r>
      <w:r w:rsidR="00E14DB3" w:rsidRPr="002B5782">
        <w:rPr>
          <w:rFonts w:cstheme="minorHAnsi"/>
          <w:sz w:val="24"/>
          <w:szCs w:val="24"/>
        </w:rPr>
        <w:t xml:space="preserve"> for TNF receptor</w:t>
      </w:r>
      <w:r w:rsidR="00C401DC" w:rsidRPr="002B5782">
        <w:rPr>
          <w:rFonts w:cstheme="minorHAnsi"/>
          <w:sz w:val="24"/>
          <w:szCs w:val="24"/>
        </w:rPr>
        <w:t xml:space="preserve"> signaling and apoptosis processes, 5 were specific for TNF receptor signaling and 3 specific for apoptosis. </w:t>
      </w:r>
      <w:r w:rsidR="00E14DB3" w:rsidRPr="002B5782">
        <w:rPr>
          <w:rFonts w:cstheme="minorHAnsi"/>
          <w:sz w:val="24"/>
          <w:szCs w:val="24"/>
        </w:rPr>
        <w:t>The remaining 26, except for 5, were enric</w:t>
      </w:r>
      <w:r w:rsidR="00FC0CD5">
        <w:rPr>
          <w:rFonts w:cstheme="minorHAnsi"/>
          <w:sz w:val="24"/>
          <w:szCs w:val="24"/>
        </w:rPr>
        <w:t>hed</w:t>
      </w:r>
      <w:r w:rsidR="00E14DB3" w:rsidRPr="002B5782">
        <w:rPr>
          <w:rFonts w:cstheme="minorHAnsi"/>
          <w:sz w:val="24"/>
          <w:szCs w:val="24"/>
        </w:rPr>
        <w:t xml:space="preserve"> categories of receptors or membranes proteins. It is important to point out that </w:t>
      </w:r>
      <w:r w:rsidR="00D4269F">
        <w:rPr>
          <w:rFonts w:cstheme="minorHAnsi"/>
          <w:sz w:val="24"/>
          <w:szCs w:val="24"/>
        </w:rPr>
        <w:t>most</w:t>
      </w:r>
      <w:r w:rsidR="00E14DB3" w:rsidRPr="002B5782">
        <w:rPr>
          <w:rFonts w:cstheme="minorHAnsi"/>
          <w:sz w:val="24"/>
          <w:szCs w:val="24"/>
        </w:rPr>
        <w:t xml:space="preserve"> proteins in the TNF receptor signaling and apoptosis processes were </w:t>
      </w:r>
      <w:r w:rsidR="000E016F" w:rsidRPr="002B5782">
        <w:rPr>
          <w:rFonts w:cstheme="minorHAnsi"/>
          <w:sz w:val="24"/>
          <w:szCs w:val="24"/>
        </w:rPr>
        <w:t>included in</w:t>
      </w:r>
      <w:r w:rsidR="00E14DB3" w:rsidRPr="002B5782">
        <w:rPr>
          <w:rFonts w:cstheme="minorHAnsi"/>
          <w:sz w:val="24"/>
          <w:szCs w:val="24"/>
        </w:rPr>
        <w:t xml:space="preserve"> cluster 2 as well.</w:t>
      </w:r>
    </w:p>
    <w:p w14:paraId="464B972D" w14:textId="77777777" w:rsidR="002D537D" w:rsidRPr="002B5782" w:rsidRDefault="00DC3776" w:rsidP="003A087E">
      <w:pPr>
        <w:spacing w:line="360" w:lineRule="auto"/>
        <w:ind w:left="2880" w:firstLine="720"/>
        <w:rPr>
          <w:rFonts w:cstheme="minorHAnsi"/>
          <w:b/>
          <w:sz w:val="24"/>
          <w:szCs w:val="24"/>
        </w:rPr>
      </w:pPr>
      <w:r w:rsidRPr="002B5782">
        <w:rPr>
          <w:rFonts w:cstheme="minorHAnsi"/>
          <w:b/>
          <w:sz w:val="24"/>
          <w:szCs w:val="24"/>
        </w:rPr>
        <w:t xml:space="preserve">Figure </w:t>
      </w:r>
      <w:r w:rsidR="0074585D">
        <w:rPr>
          <w:rFonts w:cstheme="minorHAnsi"/>
          <w:b/>
          <w:sz w:val="24"/>
          <w:szCs w:val="24"/>
        </w:rPr>
        <w:t>2</w:t>
      </w:r>
      <w:r w:rsidR="00FA76EE" w:rsidRPr="002B5782">
        <w:rPr>
          <w:rFonts w:cstheme="minorHAnsi"/>
          <w:b/>
          <w:sz w:val="24"/>
          <w:szCs w:val="24"/>
        </w:rPr>
        <w:t xml:space="preserve">A &amp; </w:t>
      </w:r>
      <w:r w:rsidR="0074585D">
        <w:rPr>
          <w:rFonts w:cstheme="minorHAnsi"/>
          <w:b/>
          <w:sz w:val="24"/>
          <w:szCs w:val="24"/>
        </w:rPr>
        <w:t>2</w:t>
      </w:r>
      <w:r w:rsidR="004D6CBB" w:rsidRPr="002B5782">
        <w:rPr>
          <w:rFonts w:cstheme="minorHAnsi"/>
          <w:b/>
          <w:sz w:val="24"/>
          <w:szCs w:val="24"/>
        </w:rPr>
        <w:t xml:space="preserve">B </w:t>
      </w:r>
    </w:p>
    <w:p w14:paraId="5CF384DE" w14:textId="77777777" w:rsidR="00372EAC" w:rsidRPr="002B5782" w:rsidRDefault="00372EAC" w:rsidP="00372EAC">
      <w:pPr>
        <w:spacing w:line="360" w:lineRule="auto"/>
        <w:ind w:right="-29"/>
        <w:rPr>
          <w:rFonts w:cstheme="minorHAnsi"/>
          <w:sz w:val="28"/>
          <w:szCs w:val="28"/>
        </w:rPr>
      </w:pPr>
      <w:r w:rsidRPr="002B5782">
        <w:rPr>
          <w:rFonts w:cstheme="minorHAnsi"/>
          <w:b/>
          <w:sz w:val="28"/>
          <w:szCs w:val="28"/>
        </w:rPr>
        <w:t>Source of ESKD associated proteins in circulation</w:t>
      </w:r>
    </w:p>
    <w:p w14:paraId="053D2B98" w14:textId="77777777" w:rsidR="00C34134" w:rsidRPr="00C14175" w:rsidRDefault="00C34134" w:rsidP="00C14175">
      <w:pPr>
        <w:spacing w:line="360" w:lineRule="auto"/>
        <w:ind w:firstLine="720"/>
        <w:rPr>
          <w:rFonts w:ascii="Calibri" w:hAnsi="Calibri" w:cs="Calibri"/>
          <w:b/>
          <w:sz w:val="24"/>
          <w:szCs w:val="24"/>
        </w:rPr>
      </w:pPr>
      <w:r w:rsidRPr="007D70D9">
        <w:rPr>
          <w:rFonts w:ascii="Calibri" w:hAnsi="Calibri" w:cs="Calibri"/>
          <w:b/>
          <w:sz w:val="24"/>
          <w:szCs w:val="24"/>
        </w:rPr>
        <w:t>Expression of genes encoding circulating ESKD associated proteins in peripheral blood cells:</w:t>
      </w:r>
      <w:r w:rsidR="007D70D9" w:rsidRPr="007D70D9">
        <w:rPr>
          <w:rFonts w:ascii="Calibri" w:hAnsi="Calibri" w:cs="Calibri"/>
          <w:b/>
          <w:sz w:val="24"/>
          <w:szCs w:val="24"/>
        </w:rPr>
        <w:t xml:space="preserve"> </w:t>
      </w:r>
      <w:r w:rsidR="007D70D9" w:rsidRPr="007D70D9">
        <w:rPr>
          <w:rFonts w:ascii="Calibri" w:hAnsi="Calibri" w:cs="Calibri"/>
          <w:sz w:val="24"/>
          <w:szCs w:val="24"/>
        </w:rPr>
        <w:t xml:space="preserve">To examine </w:t>
      </w:r>
      <w:r w:rsidR="004C59C1">
        <w:rPr>
          <w:rFonts w:ascii="Calibri" w:hAnsi="Calibri" w:cs="Calibri"/>
          <w:sz w:val="24"/>
          <w:szCs w:val="24"/>
        </w:rPr>
        <w:t>the</w:t>
      </w:r>
      <w:r w:rsidR="007D70D9" w:rsidRPr="007D70D9">
        <w:rPr>
          <w:rFonts w:ascii="Calibri" w:hAnsi="Calibri" w:cs="Calibri"/>
          <w:sz w:val="24"/>
          <w:szCs w:val="24"/>
        </w:rPr>
        <w:t xml:space="preserve"> possibility that </w:t>
      </w:r>
      <w:r w:rsidR="004C59C1">
        <w:rPr>
          <w:rFonts w:ascii="Calibri" w:hAnsi="Calibri" w:cs="Calibri"/>
          <w:sz w:val="24"/>
          <w:szCs w:val="24"/>
        </w:rPr>
        <w:t xml:space="preserve">the </w:t>
      </w:r>
      <w:r w:rsidR="007D70D9" w:rsidRPr="007D70D9">
        <w:rPr>
          <w:rFonts w:ascii="Calibri" w:hAnsi="Calibri" w:cs="Calibri"/>
          <w:sz w:val="24"/>
          <w:szCs w:val="24"/>
        </w:rPr>
        <w:t xml:space="preserve">peripheral blood cell can </w:t>
      </w:r>
      <w:r w:rsidR="000D2486">
        <w:rPr>
          <w:rFonts w:ascii="Calibri" w:hAnsi="Calibri" w:cs="Calibri"/>
          <w:sz w:val="24"/>
          <w:szCs w:val="24"/>
        </w:rPr>
        <w:t xml:space="preserve">be </w:t>
      </w:r>
      <w:r w:rsidR="007D70D9" w:rsidRPr="007D70D9">
        <w:rPr>
          <w:rFonts w:ascii="Calibri" w:hAnsi="Calibri" w:cs="Calibri"/>
          <w:sz w:val="24"/>
          <w:szCs w:val="24"/>
        </w:rPr>
        <w:t>a source of elevated concentration in circulation of ESKD associated proteins</w:t>
      </w:r>
      <w:r w:rsidR="004C59C1">
        <w:rPr>
          <w:rFonts w:ascii="Calibri" w:hAnsi="Calibri" w:cs="Calibri"/>
          <w:sz w:val="24"/>
          <w:szCs w:val="24"/>
        </w:rPr>
        <w:t>,</w:t>
      </w:r>
      <w:r w:rsidR="007D70D9" w:rsidRPr="007D70D9">
        <w:rPr>
          <w:rFonts w:ascii="Calibri" w:hAnsi="Calibri" w:cs="Calibri"/>
          <w:sz w:val="24"/>
          <w:szCs w:val="24"/>
        </w:rPr>
        <w:t xml:space="preserve"> a g</w:t>
      </w:r>
      <w:r w:rsidR="002559BB">
        <w:rPr>
          <w:rFonts w:ascii="Calibri" w:hAnsi="Calibri" w:cs="Calibri"/>
          <w:sz w:val="24"/>
          <w:szCs w:val="24"/>
        </w:rPr>
        <w:t>enomic study was conducted</w:t>
      </w:r>
      <w:r w:rsidR="007D70D9">
        <w:rPr>
          <w:rFonts w:ascii="Calibri" w:hAnsi="Calibri" w:cs="Calibri"/>
          <w:sz w:val="24"/>
          <w:szCs w:val="24"/>
        </w:rPr>
        <w:t xml:space="preserve"> in which </w:t>
      </w:r>
      <w:r w:rsidR="007D70D9" w:rsidRPr="007D70D9">
        <w:rPr>
          <w:rFonts w:ascii="Calibri" w:hAnsi="Calibri" w:cs="Calibri"/>
          <w:sz w:val="24"/>
          <w:szCs w:val="24"/>
        </w:rPr>
        <w:t xml:space="preserve">mRNA </w:t>
      </w:r>
      <w:r w:rsidR="000D2486">
        <w:rPr>
          <w:rFonts w:ascii="Calibri" w:hAnsi="Calibri" w:cs="Calibri"/>
          <w:sz w:val="24"/>
          <w:szCs w:val="24"/>
        </w:rPr>
        <w:t xml:space="preserve">was </w:t>
      </w:r>
      <w:r w:rsidR="007D70D9" w:rsidRPr="007D70D9">
        <w:rPr>
          <w:rFonts w:ascii="Calibri" w:hAnsi="Calibri" w:cs="Calibri"/>
          <w:sz w:val="24"/>
          <w:szCs w:val="24"/>
        </w:rPr>
        <w:t>extracted from blood collected to PAX gene</w:t>
      </w:r>
      <w:r w:rsidR="007D70D9">
        <w:rPr>
          <w:rFonts w:ascii="Calibri" w:hAnsi="Calibri" w:cs="Calibri"/>
          <w:sz w:val="24"/>
          <w:szCs w:val="24"/>
        </w:rPr>
        <w:t xml:space="preserve"> and sequence</w:t>
      </w:r>
      <w:r w:rsidR="000D2486">
        <w:rPr>
          <w:rFonts w:ascii="Calibri" w:hAnsi="Calibri" w:cs="Calibri"/>
          <w:sz w:val="24"/>
          <w:szCs w:val="24"/>
        </w:rPr>
        <w:t>d</w:t>
      </w:r>
      <w:r w:rsidR="007D70D9">
        <w:rPr>
          <w:rFonts w:ascii="Calibri" w:hAnsi="Calibri" w:cs="Calibri"/>
          <w:sz w:val="24"/>
          <w:szCs w:val="24"/>
        </w:rPr>
        <w:t xml:space="preserve">. </w:t>
      </w:r>
      <w:r w:rsidR="000D2486">
        <w:rPr>
          <w:rFonts w:ascii="Calibri" w:hAnsi="Calibri" w:cs="Calibri"/>
          <w:sz w:val="24"/>
          <w:szCs w:val="24"/>
        </w:rPr>
        <w:t>PAX gene tubes with blood were collected at baseline examination from 120 individuals included in the T1D (n=56) and T2D (n=76) studies. Clinical characteristics of cases (decliners</w:t>
      </w:r>
      <w:r w:rsidR="00066FDC">
        <w:rPr>
          <w:rFonts w:ascii="Calibri" w:hAnsi="Calibri" w:cs="Calibri"/>
          <w:sz w:val="24"/>
          <w:szCs w:val="24"/>
        </w:rPr>
        <w:t>,</w:t>
      </w:r>
      <w:r w:rsidR="000D2486">
        <w:rPr>
          <w:rFonts w:ascii="Calibri" w:hAnsi="Calibri" w:cs="Calibri"/>
          <w:sz w:val="24"/>
          <w:szCs w:val="24"/>
        </w:rPr>
        <w:t xml:space="preserve"> n=65) and controls (non-decliners</w:t>
      </w:r>
      <w:r w:rsidR="00066FDC">
        <w:rPr>
          <w:rFonts w:ascii="Calibri" w:hAnsi="Calibri" w:cs="Calibri"/>
          <w:sz w:val="24"/>
          <w:szCs w:val="24"/>
        </w:rPr>
        <w:t>,</w:t>
      </w:r>
      <w:r w:rsidR="000D2486">
        <w:rPr>
          <w:rFonts w:ascii="Calibri" w:hAnsi="Calibri" w:cs="Calibri"/>
          <w:sz w:val="24"/>
          <w:szCs w:val="24"/>
        </w:rPr>
        <w:t xml:space="preserve"> n=57</w:t>
      </w:r>
      <w:r w:rsidR="00B86D97">
        <w:rPr>
          <w:rFonts w:ascii="Calibri" w:hAnsi="Calibri" w:cs="Calibri"/>
          <w:sz w:val="24"/>
          <w:szCs w:val="24"/>
        </w:rPr>
        <w:t xml:space="preserve">) are shown in </w:t>
      </w:r>
      <w:r w:rsidR="00E636C3" w:rsidRPr="00190660">
        <w:rPr>
          <w:rFonts w:ascii="Calibri" w:hAnsi="Calibri" w:cs="Calibri"/>
          <w:b/>
          <w:sz w:val="24"/>
          <w:szCs w:val="24"/>
        </w:rPr>
        <w:t xml:space="preserve">Table </w:t>
      </w:r>
      <w:r w:rsidR="00EA5CEF" w:rsidRPr="00190660">
        <w:rPr>
          <w:rFonts w:ascii="Calibri" w:hAnsi="Calibri" w:cs="Calibri"/>
          <w:b/>
          <w:sz w:val="24"/>
          <w:szCs w:val="24"/>
        </w:rPr>
        <w:t>S</w:t>
      </w:r>
      <w:r w:rsidR="00E25D9A" w:rsidRPr="00190660">
        <w:rPr>
          <w:rFonts w:ascii="Calibri" w:hAnsi="Calibri" w:cs="Calibri"/>
          <w:b/>
          <w:sz w:val="24"/>
          <w:szCs w:val="24"/>
        </w:rPr>
        <w:t>2</w:t>
      </w:r>
      <w:r w:rsidR="00B86D97" w:rsidRPr="00E636C3">
        <w:rPr>
          <w:rFonts w:ascii="Calibri" w:hAnsi="Calibri" w:cs="Calibri"/>
          <w:sz w:val="24"/>
          <w:szCs w:val="24"/>
        </w:rPr>
        <w:t xml:space="preserve"> </w:t>
      </w:r>
      <w:r w:rsidR="00B86D97">
        <w:rPr>
          <w:rFonts w:ascii="Calibri" w:hAnsi="Calibri" w:cs="Calibri"/>
          <w:sz w:val="24"/>
          <w:szCs w:val="24"/>
        </w:rPr>
        <w:t xml:space="preserve">and the comparison of the expression of 46 genes encoding the ESKD associated </w:t>
      </w:r>
      <w:r w:rsidR="00E636C3">
        <w:rPr>
          <w:rFonts w:ascii="Calibri" w:hAnsi="Calibri" w:cs="Calibri"/>
          <w:sz w:val="24"/>
          <w:szCs w:val="24"/>
        </w:rPr>
        <w:t xml:space="preserve">proteins are shown in </w:t>
      </w:r>
      <w:r w:rsidR="0042625E" w:rsidRPr="00190660">
        <w:rPr>
          <w:rFonts w:ascii="Calibri" w:hAnsi="Calibri" w:cs="Calibri"/>
          <w:b/>
          <w:sz w:val="24"/>
          <w:szCs w:val="24"/>
        </w:rPr>
        <w:t xml:space="preserve">Fig. </w:t>
      </w:r>
      <w:r w:rsidR="00E25D9A" w:rsidRPr="00190660">
        <w:rPr>
          <w:rFonts w:ascii="Calibri" w:hAnsi="Calibri" w:cs="Calibri"/>
          <w:b/>
          <w:sz w:val="24"/>
          <w:szCs w:val="24"/>
        </w:rPr>
        <w:t>3</w:t>
      </w:r>
      <w:r w:rsidR="00E25D9A" w:rsidRPr="00190660">
        <w:rPr>
          <w:rFonts w:ascii="Calibri" w:hAnsi="Calibri" w:cs="Calibri"/>
          <w:sz w:val="24"/>
          <w:szCs w:val="24"/>
        </w:rPr>
        <w:t>.</w:t>
      </w:r>
    </w:p>
    <w:p w14:paraId="16BE0BC3" w14:textId="77777777" w:rsidR="0042625E" w:rsidRDefault="00CE04A5" w:rsidP="003A087E">
      <w:pPr>
        <w:spacing w:line="276" w:lineRule="auto"/>
        <w:ind w:left="2880" w:firstLine="720"/>
        <w:rPr>
          <w:rFonts w:cstheme="minorHAnsi"/>
          <w:b/>
          <w:sz w:val="24"/>
          <w:szCs w:val="24"/>
        </w:rPr>
      </w:pPr>
      <w:r>
        <w:rPr>
          <w:rFonts w:cstheme="minorHAnsi"/>
          <w:b/>
          <w:sz w:val="24"/>
          <w:szCs w:val="24"/>
        </w:rPr>
        <w:t>Fig. 3</w:t>
      </w:r>
    </w:p>
    <w:p w14:paraId="13D5EB65" w14:textId="2D14D7C4" w:rsidR="00372EAC" w:rsidRPr="000D2486" w:rsidRDefault="00372EAC" w:rsidP="00C34134">
      <w:pPr>
        <w:spacing w:line="276" w:lineRule="auto"/>
        <w:ind w:firstLine="720"/>
        <w:rPr>
          <w:rFonts w:cstheme="minorHAnsi"/>
          <w:b/>
          <w:sz w:val="24"/>
          <w:szCs w:val="24"/>
        </w:rPr>
      </w:pPr>
      <w:r w:rsidRPr="000D2486">
        <w:rPr>
          <w:rFonts w:cstheme="minorHAnsi"/>
          <w:b/>
          <w:sz w:val="24"/>
          <w:szCs w:val="24"/>
        </w:rPr>
        <w:t xml:space="preserve">Expression of </w:t>
      </w:r>
      <w:r w:rsidR="001933DC">
        <w:rPr>
          <w:rFonts w:cstheme="minorHAnsi"/>
          <w:b/>
          <w:sz w:val="24"/>
          <w:szCs w:val="24"/>
        </w:rPr>
        <w:t xml:space="preserve">46 </w:t>
      </w:r>
      <w:r w:rsidRPr="000D2486">
        <w:rPr>
          <w:rFonts w:cstheme="minorHAnsi"/>
          <w:b/>
          <w:sz w:val="24"/>
          <w:szCs w:val="24"/>
        </w:rPr>
        <w:t xml:space="preserve">genes encoding circulating ESKD associated proteins </w:t>
      </w:r>
      <w:r w:rsidR="00AF316C">
        <w:rPr>
          <w:rFonts w:cstheme="minorHAnsi"/>
          <w:b/>
          <w:sz w:val="24"/>
          <w:szCs w:val="24"/>
        </w:rPr>
        <w:t>in proximal tubule injury</w:t>
      </w:r>
      <w:r w:rsidR="00C34134" w:rsidRPr="000D2486">
        <w:rPr>
          <w:rFonts w:cstheme="minorHAnsi"/>
          <w:b/>
          <w:sz w:val="24"/>
          <w:szCs w:val="24"/>
        </w:rPr>
        <w:t>:</w:t>
      </w:r>
    </w:p>
    <w:p w14:paraId="295E81B8" w14:textId="2BB79690" w:rsidR="001933DC" w:rsidRDefault="001933DC" w:rsidP="001933DC">
      <w:pPr>
        <w:spacing w:line="480" w:lineRule="auto"/>
        <w:rPr>
          <w:rFonts w:ascii="Arial" w:hAnsi="Arial" w:cs="Arial"/>
          <w:b/>
          <w:highlight w:val="yellow"/>
        </w:rPr>
      </w:pPr>
      <w:r>
        <w:rPr>
          <w:rFonts w:ascii="Arial" w:hAnsi="Arial" w:cs="Arial"/>
          <w:b/>
          <w:highlight w:val="yellow"/>
        </w:rPr>
        <w:t>Notes for Parker:</w:t>
      </w:r>
    </w:p>
    <w:p w14:paraId="5AAFF785" w14:textId="6AABA573" w:rsidR="001933DC" w:rsidRDefault="001933DC" w:rsidP="001933DC">
      <w:pPr>
        <w:pStyle w:val="ListParagraph"/>
        <w:numPr>
          <w:ilvl w:val="0"/>
          <w:numId w:val="16"/>
        </w:numPr>
        <w:spacing w:line="480" w:lineRule="auto"/>
        <w:rPr>
          <w:rFonts w:ascii="Arial" w:hAnsi="Arial" w:cs="Arial"/>
          <w:b/>
          <w:highlight w:val="yellow"/>
        </w:rPr>
      </w:pPr>
      <w:r>
        <w:rPr>
          <w:rFonts w:ascii="Arial" w:hAnsi="Arial" w:cs="Arial"/>
          <w:b/>
          <w:highlight w:val="yellow"/>
        </w:rPr>
        <w:t xml:space="preserve">In addition to the comparison of the expression of the 46 genes in damaged vs. healthy proximal tubule  </w:t>
      </w:r>
      <w:r w:rsidR="00EF4791">
        <w:rPr>
          <w:rFonts w:ascii="Arial" w:hAnsi="Arial" w:cs="Arial"/>
          <w:b/>
          <w:highlight w:val="yellow"/>
        </w:rPr>
        <w:t xml:space="preserve">(MAIN FINDINGS) </w:t>
      </w:r>
      <w:r>
        <w:rPr>
          <w:rFonts w:ascii="Arial" w:hAnsi="Arial" w:cs="Arial"/>
          <w:b/>
          <w:highlight w:val="yellow"/>
        </w:rPr>
        <w:t>you need to show</w:t>
      </w:r>
    </w:p>
    <w:p w14:paraId="46A977F3" w14:textId="0342E022" w:rsidR="001933DC" w:rsidRDefault="001933DC" w:rsidP="001933DC">
      <w:pPr>
        <w:pStyle w:val="ListParagraph"/>
        <w:numPr>
          <w:ilvl w:val="0"/>
          <w:numId w:val="16"/>
        </w:numPr>
        <w:spacing w:line="480" w:lineRule="auto"/>
        <w:rPr>
          <w:rFonts w:ascii="Arial" w:hAnsi="Arial" w:cs="Arial"/>
          <w:b/>
          <w:highlight w:val="yellow"/>
        </w:rPr>
      </w:pPr>
      <w:commentRangeStart w:id="0"/>
      <w:r>
        <w:rPr>
          <w:rFonts w:ascii="Arial" w:hAnsi="Arial" w:cs="Arial"/>
          <w:b/>
          <w:highlight w:val="yellow"/>
        </w:rPr>
        <w:lastRenderedPageBreak/>
        <w:t xml:space="preserve">Expression of the 46 genes in infiltrating cells </w:t>
      </w:r>
      <w:r w:rsidR="00EF4791">
        <w:rPr>
          <w:rFonts w:ascii="Arial" w:hAnsi="Arial" w:cs="Arial"/>
          <w:b/>
          <w:highlight w:val="yellow"/>
        </w:rPr>
        <w:t>from</w:t>
      </w:r>
      <w:r>
        <w:rPr>
          <w:rFonts w:ascii="Arial" w:hAnsi="Arial" w:cs="Arial"/>
          <w:b/>
          <w:highlight w:val="yellow"/>
        </w:rPr>
        <w:t xml:space="preserve"> kidney from healthy individuals vs. kidney with advanced diabetic kidney disease (notice that we are s</w:t>
      </w:r>
      <w:r w:rsidR="00EF4791">
        <w:rPr>
          <w:rFonts w:ascii="Arial" w:hAnsi="Arial" w:cs="Arial"/>
          <w:b/>
          <w:highlight w:val="yellow"/>
        </w:rPr>
        <w:t xml:space="preserve">howing above your </w:t>
      </w:r>
      <w:proofErr w:type="gramStart"/>
      <w:r w:rsidR="00EF4791">
        <w:rPr>
          <w:rFonts w:ascii="Arial" w:hAnsi="Arial" w:cs="Arial"/>
          <w:b/>
          <w:highlight w:val="yellow"/>
        </w:rPr>
        <w:t xml:space="preserve">section </w:t>
      </w:r>
      <w:r>
        <w:rPr>
          <w:rFonts w:ascii="Arial" w:hAnsi="Arial" w:cs="Arial"/>
          <w:b/>
          <w:highlight w:val="yellow"/>
        </w:rPr>
        <w:t xml:space="preserve"> Figure</w:t>
      </w:r>
      <w:proofErr w:type="gramEnd"/>
      <w:r w:rsidR="00EF4791">
        <w:rPr>
          <w:rFonts w:ascii="Arial" w:hAnsi="Arial" w:cs="Arial"/>
          <w:b/>
          <w:highlight w:val="yellow"/>
        </w:rPr>
        <w:t xml:space="preserve"> 3</w:t>
      </w:r>
      <w:r>
        <w:rPr>
          <w:rFonts w:ascii="Arial" w:hAnsi="Arial" w:cs="Arial"/>
          <w:b/>
          <w:highlight w:val="yellow"/>
        </w:rPr>
        <w:t xml:space="preserve"> which demonstrates that 46 genes had the same expression in circulating WBC from decliners and non-decliners)</w:t>
      </w:r>
      <w:r w:rsidR="00EF4791">
        <w:rPr>
          <w:rFonts w:ascii="Arial" w:hAnsi="Arial" w:cs="Arial"/>
          <w:b/>
          <w:highlight w:val="yellow"/>
        </w:rPr>
        <w:t xml:space="preserve">. You may need </w:t>
      </w:r>
      <w:proofErr w:type="spellStart"/>
      <w:proofErr w:type="gramStart"/>
      <w:r w:rsidR="00EF4791">
        <w:rPr>
          <w:rFonts w:ascii="Arial" w:hAnsi="Arial" w:cs="Arial"/>
          <w:b/>
          <w:highlight w:val="yellow"/>
        </w:rPr>
        <w:t>a</w:t>
      </w:r>
      <w:proofErr w:type="spellEnd"/>
      <w:proofErr w:type="gramEnd"/>
      <w:r w:rsidR="00EF4791">
        <w:rPr>
          <w:rFonts w:ascii="Arial" w:hAnsi="Arial" w:cs="Arial"/>
          <w:b/>
          <w:highlight w:val="yellow"/>
        </w:rPr>
        <w:t xml:space="preserve"> additional pane to show negative(?) Findings.</w:t>
      </w:r>
    </w:p>
    <w:p w14:paraId="776851D4" w14:textId="7E9FAE16" w:rsidR="001933DC" w:rsidRPr="001933DC" w:rsidRDefault="00EF4791" w:rsidP="001933DC">
      <w:pPr>
        <w:pStyle w:val="ListParagraph"/>
        <w:numPr>
          <w:ilvl w:val="0"/>
          <w:numId w:val="16"/>
        </w:numPr>
        <w:spacing w:line="480" w:lineRule="auto"/>
        <w:rPr>
          <w:rFonts w:ascii="Arial" w:hAnsi="Arial" w:cs="Arial"/>
          <w:b/>
          <w:highlight w:val="yellow"/>
        </w:rPr>
      </w:pPr>
      <w:r>
        <w:rPr>
          <w:rFonts w:ascii="Arial" w:hAnsi="Arial" w:cs="Arial"/>
          <w:b/>
          <w:highlight w:val="yellow"/>
        </w:rPr>
        <w:t>You need to do</w:t>
      </w:r>
      <w:r w:rsidR="001933DC">
        <w:rPr>
          <w:rFonts w:ascii="Arial" w:hAnsi="Arial" w:cs="Arial"/>
          <w:b/>
          <w:highlight w:val="yellow"/>
        </w:rPr>
        <w:t xml:space="preserve"> the same for fibroblast</w:t>
      </w:r>
      <w:r>
        <w:rPr>
          <w:rFonts w:ascii="Arial" w:hAnsi="Arial" w:cs="Arial"/>
          <w:b/>
          <w:highlight w:val="yellow"/>
        </w:rPr>
        <w:t>s from</w:t>
      </w:r>
      <w:r w:rsidR="001933DC">
        <w:rPr>
          <w:rFonts w:ascii="Arial" w:hAnsi="Arial" w:cs="Arial"/>
          <w:b/>
          <w:highlight w:val="yellow"/>
        </w:rPr>
        <w:t xml:space="preserve"> kidney from health</w:t>
      </w:r>
      <w:r>
        <w:rPr>
          <w:rFonts w:ascii="Arial" w:hAnsi="Arial" w:cs="Arial"/>
          <w:b/>
          <w:highlight w:val="yellow"/>
        </w:rPr>
        <w:t>y individuals vs. fibroblasts from kidney of patients with advanced diabetic kidney disease.</w:t>
      </w:r>
      <w:commentRangeEnd w:id="0"/>
      <w:r w:rsidR="009B09C1">
        <w:rPr>
          <w:rStyle w:val="CommentReference"/>
        </w:rPr>
        <w:commentReference w:id="0"/>
      </w:r>
    </w:p>
    <w:p w14:paraId="4EE683FE" w14:textId="20BFB369" w:rsidR="00EF4791" w:rsidRDefault="00AF316C" w:rsidP="00EF4791">
      <w:pPr>
        <w:spacing w:line="480" w:lineRule="auto"/>
        <w:rPr>
          <w:rFonts w:cstheme="minorHAnsi"/>
          <w:b/>
          <w:sz w:val="28"/>
          <w:szCs w:val="28"/>
        </w:rPr>
      </w:pPr>
      <w:r w:rsidRPr="002F0F56">
        <w:rPr>
          <w:rFonts w:cstheme="minorHAnsi"/>
          <w:b/>
          <w:sz w:val="28"/>
          <w:szCs w:val="28"/>
        </w:rPr>
        <w:t xml:space="preserve">Single Cell Sequencing </w:t>
      </w:r>
      <w:r w:rsidR="002F0F56" w:rsidRPr="002F0F56">
        <w:rPr>
          <w:rFonts w:cstheme="minorHAnsi"/>
          <w:b/>
          <w:sz w:val="28"/>
          <w:szCs w:val="28"/>
        </w:rPr>
        <w:t>in Diabetic Kidney Disease</w:t>
      </w:r>
    </w:p>
    <w:p w14:paraId="62E7CA1F" w14:textId="1C40CC5D" w:rsidR="002F0F56" w:rsidRPr="00E056BC" w:rsidRDefault="00E056BC" w:rsidP="00E056BC">
      <w:pPr>
        <w:spacing w:line="480" w:lineRule="auto"/>
        <w:ind w:firstLine="720"/>
        <w:rPr>
          <w:rFonts w:cstheme="minorHAnsi"/>
        </w:rPr>
      </w:pPr>
      <w:r>
        <w:rPr>
          <w:rFonts w:cstheme="minorHAnsi"/>
        </w:rPr>
        <w:t xml:space="preserve">Diabetic kidney disease (DKD) is associated with proximal tubular injury and progression to CKD. Single cell sequencing of kidney cortex obtained from donors with DKD identified a subset of injured proximal tubule cells that has a distinct transcriptional and chromatin accessibility profile. These injured proximal tubule cells often express </w:t>
      </w:r>
      <w:r w:rsidRPr="00E056BC">
        <w:rPr>
          <w:rFonts w:cstheme="minorHAnsi"/>
        </w:rPr>
        <w:t>VCAM1</w:t>
      </w:r>
      <w:r>
        <w:rPr>
          <w:rFonts w:cstheme="minorHAnsi"/>
        </w:rPr>
        <w:t>, but also variably express other injury-associated markers like CD24 and CD133. These injured proximal tubule cells have been called a variety of things in the literature, including failed repair proximal tubule, maladaptive, and de</w:t>
      </w:r>
      <w:r w:rsidR="00D51378">
        <w:rPr>
          <w:rFonts w:cstheme="minorHAnsi"/>
        </w:rPr>
        <w:t xml:space="preserve">generative. They are detectable in control kidney samples in a “scattered” distribution and increase in proportion in aging and CKD. </w:t>
      </w:r>
      <w:ins w:id="1" w:author="Parker Parker" w:date="2022-12-20T11:28:00Z">
        <w:r w:rsidR="00933B71">
          <w:rPr>
            <w:rFonts w:cstheme="minorHAnsi"/>
          </w:rPr>
          <w:t>P</w:t>
        </w:r>
      </w:ins>
      <w:ins w:id="2" w:author="Parker Parker" w:date="2022-12-20T11:27:00Z">
        <w:r w:rsidR="00933B71">
          <w:rPr>
            <w:rFonts w:cstheme="minorHAnsi"/>
          </w:rPr>
          <w:t xml:space="preserve">roximal tubule injury and the transition to the PT_VCAM1 cell state is associated with </w:t>
        </w:r>
      </w:ins>
      <w:ins w:id="3" w:author="Parker Parker" w:date="2022-12-20T11:29:00Z">
        <w:r w:rsidR="00933B71">
          <w:rPr>
            <w:rFonts w:cstheme="minorHAnsi"/>
          </w:rPr>
          <w:t>increased expression an</w:t>
        </w:r>
      </w:ins>
      <w:ins w:id="4" w:author="Parker Parker" w:date="2022-12-20T11:30:00Z">
        <w:r w:rsidR="00933B71">
          <w:rPr>
            <w:rFonts w:cstheme="minorHAnsi"/>
          </w:rPr>
          <w:t xml:space="preserve">d </w:t>
        </w:r>
      </w:ins>
      <w:ins w:id="5" w:author="Parker Parker" w:date="2022-12-20T11:29:00Z">
        <w:r w:rsidR="00933B71">
          <w:rPr>
            <w:rFonts w:cstheme="minorHAnsi"/>
          </w:rPr>
          <w:t>enrichment</w:t>
        </w:r>
      </w:ins>
      <w:ins w:id="6" w:author="Parker Parker" w:date="2022-12-20T11:28:00Z">
        <w:r w:rsidR="00933B71">
          <w:rPr>
            <w:rFonts w:cstheme="minorHAnsi"/>
          </w:rPr>
          <w:t xml:space="preserve"> of pro-inflammatory pathways</w:t>
        </w:r>
      </w:ins>
      <w:ins w:id="7" w:author="Parker Parker" w:date="2022-12-20T11:30:00Z">
        <w:r w:rsidR="00933B71">
          <w:rPr>
            <w:rFonts w:cstheme="minorHAnsi"/>
          </w:rPr>
          <w:t>, including TNF signaling</w:t>
        </w:r>
      </w:ins>
      <w:ins w:id="8" w:author="Parker Parker" w:date="2022-12-20T11:28:00Z">
        <w:r w:rsidR="00933B71">
          <w:rPr>
            <w:rFonts w:cstheme="minorHAnsi"/>
          </w:rPr>
          <w:t xml:space="preserve">. </w:t>
        </w:r>
      </w:ins>
      <w:r w:rsidR="00D51378">
        <w:rPr>
          <w:rFonts w:cstheme="minorHAnsi"/>
        </w:rPr>
        <w:t xml:space="preserve">We compared a list of previously-published differentially expressed genes (DEG) and differentially accessible chromatin regions (DAR) that distinguish between control proximal tubule and injured proximal tubule (PT_VCAM1). PT_VCAM1 showed </w:t>
      </w:r>
      <w:r w:rsidR="00A65B47">
        <w:rPr>
          <w:rFonts w:cstheme="minorHAnsi"/>
        </w:rPr>
        <w:t>differential expression</w:t>
      </w:r>
      <w:r w:rsidR="00D51378">
        <w:rPr>
          <w:rFonts w:cstheme="minorHAnsi"/>
        </w:rPr>
        <w:t xml:space="preserve"> of </w:t>
      </w:r>
      <w:r w:rsidR="00A65B47">
        <w:rPr>
          <w:rFonts w:cstheme="minorHAnsi"/>
        </w:rPr>
        <w:t>13</w:t>
      </w:r>
      <w:r w:rsidR="00D51378">
        <w:rPr>
          <w:rFonts w:cstheme="minorHAnsi"/>
        </w:rPr>
        <w:t xml:space="preserve"> of 46 circulating biomarkers </w:t>
      </w:r>
      <w:del w:id="9" w:author="Parker Parker" w:date="2022-12-20T11:32:00Z">
        <w:r w:rsidR="00D51378" w:rsidDel="0025375D">
          <w:rPr>
            <w:rFonts w:cstheme="minorHAnsi"/>
          </w:rPr>
          <w:delText>(Figure 4A) and 48 of 183 hallm</w:delText>
        </w:r>
        <w:r w:rsidR="00A65B47" w:rsidDel="0025375D">
          <w:rPr>
            <w:rFonts w:cstheme="minorHAnsi"/>
          </w:rPr>
          <w:delText>ark</w:delText>
        </w:r>
        <w:r w:rsidR="00D51378" w:rsidDel="0025375D">
          <w:rPr>
            <w:rFonts w:cstheme="minorHAnsi"/>
          </w:rPr>
          <w:delText xml:space="preserve"> apoptosis </w:delText>
        </w:r>
        <w:r w:rsidR="00A65B47" w:rsidDel="0025375D">
          <w:rPr>
            <w:rFonts w:cstheme="minorHAnsi"/>
          </w:rPr>
          <w:delText xml:space="preserve">pathway genes </w:delText>
        </w:r>
      </w:del>
      <w:r w:rsidR="00A65B47">
        <w:rPr>
          <w:rFonts w:cstheme="minorHAnsi"/>
        </w:rPr>
        <w:t>compared to control proximal tubule by snRNA-seq (Figure 4</w:t>
      </w:r>
      <w:ins w:id="10" w:author="Parker Parker" w:date="2022-12-20T11:32:00Z">
        <w:r w:rsidR="0025375D">
          <w:rPr>
            <w:rFonts w:cstheme="minorHAnsi"/>
          </w:rPr>
          <w:t>A</w:t>
        </w:r>
      </w:ins>
      <w:del w:id="11" w:author="Parker Parker" w:date="2022-12-20T11:32:00Z">
        <w:r w:rsidR="00A65B47" w:rsidDel="0025375D">
          <w:rPr>
            <w:rFonts w:cstheme="minorHAnsi"/>
          </w:rPr>
          <w:delText>B</w:delText>
        </w:r>
      </w:del>
      <w:r w:rsidR="00A65B47">
        <w:rPr>
          <w:rFonts w:cstheme="minorHAnsi"/>
        </w:rPr>
        <w:t>). We correlated expression of apoptosis pathway genes with circulating biomarkers and discovered that increased apoptosis pathway expression shows a significant positive correlation with 17 of 46 circulating biomarkers in the PT_VCAM1 injured cell state (Figure 4</w:t>
      </w:r>
      <w:ins w:id="12" w:author="Parker Parker" w:date="2022-12-20T11:32:00Z">
        <w:r w:rsidR="0025375D">
          <w:rPr>
            <w:rFonts w:cstheme="minorHAnsi"/>
          </w:rPr>
          <w:t>B</w:t>
        </w:r>
      </w:ins>
      <w:del w:id="13" w:author="Parker Parker" w:date="2022-12-20T11:32:00Z">
        <w:r w:rsidR="00A65B47" w:rsidDel="0025375D">
          <w:rPr>
            <w:rFonts w:cstheme="minorHAnsi"/>
          </w:rPr>
          <w:delText>C</w:delText>
        </w:r>
      </w:del>
      <w:r w:rsidR="00A65B47">
        <w:rPr>
          <w:rFonts w:cstheme="minorHAnsi"/>
        </w:rPr>
        <w:t>). PT_VCAM1 also showed differential accessibility of 32 ATAC peaks</w:t>
      </w:r>
      <w:r w:rsidR="00361671">
        <w:rPr>
          <w:rFonts w:cstheme="minorHAnsi"/>
        </w:rPr>
        <w:t xml:space="preserve"> by </w:t>
      </w:r>
      <w:proofErr w:type="spellStart"/>
      <w:r w:rsidR="00361671">
        <w:rPr>
          <w:rFonts w:cstheme="minorHAnsi"/>
        </w:rPr>
        <w:t>snATAC</w:t>
      </w:r>
      <w:proofErr w:type="spellEnd"/>
      <w:r w:rsidR="00361671">
        <w:rPr>
          <w:rFonts w:cstheme="minorHAnsi"/>
        </w:rPr>
        <w:t xml:space="preserve">-seq. These </w:t>
      </w:r>
      <w:r w:rsidR="00361671">
        <w:rPr>
          <w:rFonts w:cstheme="minorHAnsi"/>
        </w:rPr>
        <w:lastRenderedPageBreak/>
        <w:t>peaks were</w:t>
      </w:r>
      <w:r w:rsidR="00A65B47">
        <w:rPr>
          <w:rFonts w:cstheme="minorHAnsi"/>
        </w:rPr>
        <w:t xml:space="preserve"> associated with 16 circulating biomarker genes </w:t>
      </w:r>
      <w:r w:rsidR="00361671">
        <w:rPr>
          <w:rFonts w:cstheme="minorHAnsi"/>
        </w:rPr>
        <w:t>and</w:t>
      </w:r>
      <w:r w:rsidR="00A65B47">
        <w:rPr>
          <w:rFonts w:cstheme="minorHAnsi"/>
        </w:rPr>
        <w:t xml:space="preserve"> were located in </w:t>
      </w:r>
      <w:r w:rsidR="00361671">
        <w:rPr>
          <w:rFonts w:cstheme="minorHAnsi"/>
        </w:rPr>
        <w:t>promoters, enhancers, gene bodies, and intergenic regions (Figure 4</w:t>
      </w:r>
      <w:ins w:id="14" w:author="Parker Parker" w:date="2022-12-20T11:32:00Z">
        <w:r w:rsidR="0025375D">
          <w:rPr>
            <w:rFonts w:cstheme="minorHAnsi"/>
          </w:rPr>
          <w:t>C</w:t>
        </w:r>
      </w:ins>
      <w:del w:id="15" w:author="Parker Parker" w:date="2022-12-20T11:32:00Z">
        <w:r w:rsidR="00361671" w:rsidDel="0025375D">
          <w:rPr>
            <w:rFonts w:cstheme="minorHAnsi"/>
          </w:rPr>
          <w:delText>D</w:delText>
        </w:r>
      </w:del>
      <w:r w:rsidR="00361671">
        <w:rPr>
          <w:rFonts w:cstheme="minorHAnsi"/>
        </w:rPr>
        <w:t xml:space="preserve">). </w:t>
      </w:r>
      <w:del w:id="16" w:author="Parker Parker" w:date="2022-12-20T11:32:00Z">
        <w:r w:rsidR="00361671" w:rsidDel="0025375D">
          <w:rPr>
            <w:rFonts w:cstheme="minorHAnsi"/>
          </w:rPr>
          <w:delText xml:space="preserve">Moreover, there were additional DAR in PT_VCAM1 that were associated with hallmark apoptosis genes (Figure 4E). </w:delText>
        </w:r>
      </w:del>
      <w:r w:rsidR="00361671">
        <w:rPr>
          <w:rFonts w:cstheme="minorHAnsi"/>
        </w:rPr>
        <w:t xml:space="preserve">We hypothesize that proximal tubule injury in DKD leads to an increased proportion of injured proximal tubule cells that show </w:t>
      </w:r>
      <w:del w:id="17" w:author="Parker Parker" w:date="2022-12-20T11:32:00Z">
        <w:r w:rsidR="00361671" w:rsidDel="0025375D">
          <w:rPr>
            <w:rFonts w:cstheme="minorHAnsi"/>
          </w:rPr>
          <w:delText xml:space="preserve">increased </w:delText>
        </w:r>
      </w:del>
      <w:ins w:id="18" w:author="Parker Parker" w:date="2022-12-20T11:32:00Z">
        <w:r w:rsidR="0025375D">
          <w:rPr>
            <w:rFonts w:cstheme="minorHAnsi"/>
          </w:rPr>
          <w:t>elevated</w:t>
        </w:r>
        <w:r w:rsidR="0025375D">
          <w:rPr>
            <w:rFonts w:cstheme="minorHAnsi"/>
          </w:rPr>
          <w:t xml:space="preserve"> </w:t>
        </w:r>
      </w:ins>
      <w:r w:rsidR="00361671">
        <w:rPr>
          <w:rFonts w:cstheme="minorHAnsi"/>
        </w:rPr>
        <w:t>expression of VCAM1, CD24, CD133 and other injury-associated markers. The PT_VCAM1 cell state has increased expression of TNF-family genes that escape into the circulation and are detected in peripheral blood. The PT_VCAM1 cell state may retain the ability to repair itself, but a subset of cells likely progresses to apoptosis (Figure 5</w:t>
      </w:r>
      <w:ins w:id="19" w:author="Parker Parker" w:date="2022-12-20T11:33:00Z">
        <w:r w:rsidR="0025375D">
          <w:rPr>
            <w:rFonts w:cstheme="minorHAnsi"/>
          </w:rPr>
          <w:t>D</w:t>
        </w:r>
      </w:ins>
      <w:del w:id="20" w:author="Parker Parker" w:date="2022-12-20T11:33:00Z">
        <w:r w:rsidR="00361671" w:rsidDel="0025375D">
          <w:rPr>
            <w:rFonts w:cstheme="minorHAnsi"/>
          </w:rPr>
          <w:delText>E</w:delText>
        </w:r>
      </w:del>
      <w:r w:rsidR="00361671">
        <w:rPr>
          <w:rFonts w:cstheme="minorHAnsi"/>
        </w:rPr>
        <w:t>).</w:t>
      </w:r>
      <w:ins w:id="21" w:author="Parker Parker" w:date="2022-12-20T11:34:00Z">
        <w:r w:rsidR="0025375D">
          <w:rPr>
            <w:rFonts w:cstheme="minorHAnsi"/>
          </w:rPr>
          <w:t xml:space="preserve"> T</w:t>
        </w:r>
      </w:ins>
      <w:ins w:id="22" w:author="Parker Parker" w:date="2022-12-20T11:33:00Z">
        <w:r w:rsidR="0025375D">
          <w:rPr>
            <w:rFonts w:cstheme="minorHAnsi"/>
          </w:rPr>
          <w:t>he</w:t>
        </w:r>
      </w:ins>
      <w:ins w:id="23" w:author="Parker Parker" w:date="2022-12-20T11:34:00Z">
        <w:r w:rsidR="0025375D">
          <w:rPr>
            <w:rFonts w:cstheme="minorHAnsi"/>
          </w:rPr>
          <w:t xml:space="preserve"> proximal tubule is the most abundant cell type in the kidney cortex and TNF signaling and apoptotic genes are not </w:t>
        </w:r>
      </w:ins>
      <w:ins w:id="24" w:author="Parker Parker" w:date="2022-12-20T11:35:00Z">
        <w:r w:rsidR="0025375D">
          <w:rPr>
            <w:rFonts w:cstheme="minorHAnsi"/>
          </w:rPr>
          <w:t xml:space="preserve">significantly expressed in infiltrating immune cells, which makes the proximal tubule the most likely source of these circulating biomarkers. </w:t>
        </w:r>
      </w:ins>
    </w:p>
    <w:p w14:paraId="6C3A865C" w14:textId="3A505E12" w:rsidR="00372EAC" w:rsidRPr="00997716" w:rsidRDefault="0042625E" w:rsidP="00EF4791">
      <w:pPr>
        <w:spacing w:line="480" w:lineRule="auto"/>
        <w:rPr>
          <w:rFonts w:cstheme="minorHAnsi"/>
        </w:rPr>
      </w:pPr>
      <w:r w:rsidRPr="002F0F56">
        <w:rPr>
          <w:rFonts w:cstheme="minorHAnsi"/>
          <w:b/>
        </w:rPr>
        <w:t xml:space="preserve">Fig. </w:t>
      </w:r>
      <w:r w:rsidR="00091476" w:rsidRPr="002F0F56">
        <w:rPr>
          <w:rFonts w:cstheme="minorHAnsi"/>
          <w:b/>
        </w:rPr>
        <w:t>4</w:t>
      </w:r>
      <w:r w:rsidR="003A087E" w:rsidRPr="002F0F56">
        <w:rPr>
          <w:rFonts w:cstheme="minorHAnsi"/>
          <w:b/>
        </w:rPr>
        <w:t xml:space="preserve"> </w:t>
      </w:r>
      <w:r w:rsidR="002F0F56">
        <w:rPr>
          <w:rFonts w:cstheme="minorHAnsi"/>
          <w:b/>
        </w:rPr>
        <w:t xml:space="preserve">- </w:t>
      </w:r>
      <w:r w:rsidR="002F2CBB" w:rsidRPr="002F0F56">
        <w:rPr>
          <w:rFonts w:cstheme="minorHAnsi"/>
          <w:b/>
        </w:rPr>
        <w:t xml:space="preserve">Single Cell Sequencing in Diabetic Kidney Disease. </w:t>
      </w:r>
      <w:bookmarkStart w:id="25" w:name="OLE_LINK3"/>
      <w:bookmarkStart w:id="26" w:name="OLE_LINK4"/>
      <w:r w:rsidR="009B648D">
        <w:rPr>
          <w:rFonts w:cstheme="minorHAnsi"/>
          <w:b/>
        </w:rPr>
        <w:t xml:space="preserve">A) </w:t>
      </w:r>
      <w:r w:rsidR="009B648D">
        <w:rPr>
          <w:rFonts w:cstheme="minorHAnsi"/>
        </w:rPr>
        <w:t xml:space="preserve">Differentially expression of 46 circulating biomarker genes for PT_VCAM1 vs. control proximal tubule are displayed. </w:t>
      </w:r>
      <w:bookmarkStart w:id="27" w:name="OLE_LINK1"/>
      <w:bookmarkStart w:id="28" w:name="OLE_LINK2"/>
      <w:r w:rsidR="009B648D">
        <w:rPr>
          <w:rFonts w:cstheme="minorHAnsi"/>
        </w:rPr>
        <w:t xml:space="preserve">Only genes that meet the </w:t>
      </w:r>
      <w:proofErr w:type="spellStart"/>
      <w:r w:rsidR="009B648D">
        <w:rPr>
          <w:rFonts w:cstheme="minorHAnsi"/>
        </w:rPr>
        <w:t>Benjamini</w:t>
      </w:r>
      <w:proofErr w:type="spellEnd"/>
      <w:r w:rsidR="009B648D">
        <w:rPr>
          <w:rFonts w:cstheme="minorHAnsi"/>
        </w:rPr>
        <w:t>-Hochberg adjusted p-value threshold (</w:t>
      </w:r>
      <w:proofErr w:type="spellStart"/>
      <w:r w:rsidR="009B648D">
        <w:rPr>
          <w:rFonts w:cstheme="minorHAnsi"/>
        </w:rPr>
        <w:t>padj</w:t>
      </w:r>
      <w:proofErr w:type="spellEnd"/>
      <w:r w:rsidR="009B648D">
        <w:rPr>
          <w:rFonts w:cstheme="minorHAnsi"/>
        </w:rPr>
        <w:t xml:space="preserve"> &lt; 0.05) are displayed</w:t>
      </w:r>
      <w:r w:rsidR="00997716">
        <w:rPr>
          <w:rFonts w:cstheme="minorHAnsi"/>
        </w:rPr>
        <w:t xml:space="preserve">. </w:t>
      </w:r>
      <w:bookmarkEnd w:id="27"/>
      <w:bookmarkEnd w:id="28"/>
      <w:r w:rsidR="00997716">
        <w:rPr>
          <w:rFonts w:cstheme="minorHAnsi"/>
          <w:b/>
        </w:rPr>
        <w:t>B</w:t>
      </w:r>
      <w:del w:id="29" w:author="Parker Parker" w:date="2022-12-20T11:23:00Z">
        <w:r w:rsidR="00997716" w:rsidDel="00B65771">
          <w:rPr>
            <w:rFonts w:cstheme="minorHAnsi"/>
            <w:b/>
          </w:rPr>
          <w:delText xml:space="preserve">) </w:delText>
        </w:r>
        <w:r w:rsidR="00997716" w:rsidDel="00B65771">
          <w:rPr>
            <w:rFonts w:cstheme="minorHAnsi"/>
          </w:rPr>
          <w:delText>Differential expression of 183 hallmark apoptosis genes for PT_VCAM1 vs. control proximal tubule are displayed. Only genes that meet the Benjamini-Hochberg adjusted p-value threshold (padj &lt; 0.05) are displayed.</w:delText>
        </w:r>
        <w:bookmarkEnd w:id="25"/>
        <w:bookmarkEnd w:id="26"/>
        <w:r w:rsidR="00997716" w:rsidDel="00B65771">
          <w:rPr>
            <w:rFonts w:cstheme="minorHAnsi"/>
          </w:rPr>
          <w:delText xml:space="preserve"> </w:delText>
        </w:r>
      </w:del>
      <w:ins w:id="30" w:author="Parker Parker" w:date="2022-12-20T11:23:00Z">
        <w:r w:rsidR="00B65771">
          <w:rPr>
            <w:rFonts w:cstheme="minorHAnsi"/>
            <w:b/>
          </w:rPr>
          <w:t>)</w:t>
        </w:r>
      </w:ins>
      <w:del w:id="31" w:author="Parker Parker" w:date="2022-12-20T11:23:00Z">
        <w:r w:rsidR="00997716" w:rsidDel="00B65771">
          <w:rPr>
            <w:rFonts w:cstheme="minorHAnsi"/>
            <w:b/>
          </w:rPr>
          <w:delText>C)</w:delText>
        </w:r>
      </w:del>
      <w:r w:rsidR="00997716">
        <w:rPr>
          <w:rFonts w:cstheme="minorHAnsi"/>
          <w:b/>
        </w:rPr>
        <w:t xml:space="preserve"> </w:t>
      </w:r>
      <w:r w:rsidR="00997716">
        <w:rPr>
          <w:rFonts w:cstheme="minorHAnsi"/>
        </w:rPr>
        <w:t xml:space="preserve">Pearson correlation between an aggregate measure of hallmark apoptosis genes (“Apoptosis Index”) and circulating biomarker genes was computed for the PT_VCAM1 cell state. The “*” symbol indicates biomarker genes that are significantly correlated with apoptosis index using an unadjusted </w:t>
      </w:r>
      <w:proofErr w:type="spellStart"/>
      <w:r w:rsidR="00997716">
        <w:rPr>
          <w:rFonts w:cstheme="minorHAnsi"/>
        </w:rPr>
        <w:t>pval</w:t>
      </w:r>
      <w:proofErr w:type="spellEnd"/>
      <w:r w:rsidR="00997716">
        <w:rPr>
          <w:rFonts w:cstheme="minorHAnsi"/>
        </w:rPr>
        <w:t xml:space="preserve"> &lt; 0.05. Biomarker genes that are filled gray were not detected in the snRNA-seq dataset in the PT_VCAM1 cell state. </w:t>
      </w:r>
      <w:ins w:id="32" w:author="Parker Parker" w:date="2022-12-20T11:23:00Z">
        <w:r w:rsidR="00B65771">
          <w:rPr>
            <w:rFonts w:cstheme="minorHAnsi"/>
            <w:b/>
          </w:rPr>
          <w:t>C</w:t>
        </w:r>
      </w:ins>
      <w:del w:id="33" w:author="Parker Parker" w:date="2022-12-20T11:23:00Z">
        <w:r w:rsidR="00997716" w:rsidDel="00B65771">
          <w:rPr>
            <w:rFonts w:cstheme="minorHAnsi"/>
            <w:b/>
          </w:rPr>
          <w:delText>D</w:delText>
        </w:r>
      </w:del>
      <w:r w:rsidR="00997716">
        <w:rPr>
          <w:rFonts w:cstheme="minorHAnsi"/>
          <w:b/>
        </w:rPr>
        <w:t xml:space="preserve">) </w:t>
      </w:r>
      <w:r w:rsidR="00997716">
        <w:rPr>
          <w:rFonts w:cstheme="minorHAnsi"/>
        </w:rPr>
        <w:t xml:space="preserve">Differentially accessibility of 46 circulating biomarker gene peaks for PT_VCAM1 vs. control proximal tubule are displayed. Only peaks that meet the </w:t>
      </w:r>
      <w:proofErr w:type="spellStart"/>
      <w:r w:rsidR="00997716">
        <w:rPr>
          <w:rFonts w:cstheme="minorHAnsi"/>
        </w:rPr>
        <w:t>Benjamini</w:t>
      </w:r>
      <w:proofErr w:type="spellEnd"/>
      <w:r w:rsidR="00997716">
        <w:rPr>
          <w:rFonts w:cstheme="minorHAnsi"/>
        </w:rPr>
        <w:t>-Hochberg adjusted p-value threshold (</w:t>
      </w:r>
      <w:proofErr w:type="spellStart"/>
      <w:r w:rsidR="00997716">
        <w:rPr>
          <w:rFonts w:cstheme="minorHAnsi"/>
        </w:rPr>
        <w:t>padj</w:t>
      </w:r>
      <w:proofErr w:type="spellEnd"/>
      <w:r w:rsidR="00997716">
        <w:rPr>
          <w:rFonts w:cstheme="minorHAnsi"/>
        </w:rPr>
        <w:t xml:space="preserve"> &lt; 0.05) are displayed. </w:t>
      </w:r>
      <w:bookmarkStart w:id="34" w:name="OLE_LINK5"/>
      <w:bookmarkStart w:id="35" w:name="OLE_LINK6"/>
      <w:r w:rsidR="00997716">
        <w:rPr>
          <w:rFonts w:cstheme="minorHAnsi"/>
        </w:rPr>
        <w:t xml:space="preserve">Peaks were annotated with their nearest genomic feature using </w:t>
      </w:r>
      <w:proofErr w:type="spellStart"/>
      <w:r w:rsidR="00997716">
        <w:rPr>
          <w:rFonts w:cstheme="minorHAnsi"/>
        </w:rPr>
        <w:t>ChIPSeeker</w:t>
      </w:r>
      <w:proofErr w:type="spellEnd"/>
      <w:r w:rsidR="00997716">
        <w:rPr>
          <w:rFonts w:cstheme="minorHAnsi"/>
        </w:rPr>
        <w:t xml:space="preserve">. </w:t>
      </w:r>
      <w:bookmarkEnd w:id="34"/>
      <w:bookmarkEnd w:id="35"/>
      <w:del w:id="36" w:author="Parker Parker" w:date="2022-12-20T11:23:00Z">
        <w:r w:rsidR="00997716" w:rsidDel="00B65771">
          <w:rPr>
            <w:rFonts w:cstheme="minorHAnsi"/>
            <w:b/>
          </w:rPr>
          <w:delText xml:space="preserve">E) </w:delText>
        </w:r>
        <w:r w:rsidR="00997716" w:rsidDel="00B65771">
          <w:rPr>
            <w:rFonts w:cstheme="minorHAnsi"/>
          </w:rPr>
          <w:delText xml:space="preserve">Differential accessibility of 183 hallmark apoptosis genes for PT_VCAM1 vs. control proximal tubule are displayed. Only genes that meet the Benjamini-Hochberg adjusted p-value threshold (padj &lt; 0.05) are displayed. Peaks were annotated with their nearest genomic feature using ChIPSeeker. </w:delText>
        </w:r>
        <w:r w:rsidR="00997716" w:rsidDel="00B65771">
          <w:rPr>
            <w:rFonts w:cstheme="minorHAnsi"/>
            <w:b/>
          </w:rPr>
          <w:delText>F</w:delText>
        </w:r>
      </w:del>
      <w:ins w:id="37" w:author="Parker Parker" w:date="2022-12-20T11:23:00Z">
        <w:r w:rsidR="00B65771">
          <w:rPr>
            <w:rFonts w:cstheme="minorHAnsi"/>
            <w:b/>
          </w:rPr>
          <w:t>D</w:t>
        </w:r>
      </w:ins>
      <w:r w:rsidR="00997716">
        <w:rPr>
          <w:rFonts w:cstheme="minorHAnsi"/>
          <w:b/>
        </w:rPr>
        <w:t xml:space="preserve">) </w:t>
      </w:r>
      <w:r w:rsidR="00997716">
        <w:rPr>
          <w:rFonts w:cstheme="minorHAnsi"/>
        </w:rPr>
        <w:t xml:space="preserve">Model of proximal tubule injury in DKD. Healthy control proximal tubule expresses markers like </w:t>
      </w:r>
      <w:r w:rsidR="00997716">
        <w:rPr>
          <w:rFonts w:cstheme="minorHAnsi"/>
          <w:i/>
        </w:rPr>
        <w:t xml:space="preserve">SLC34A1 </w:t>
      </w:r>
      <w:r w:rsidR="00997716">
        <w:rPr>
          <w:rFonts w:cstheme="minorHAnsi"/>
        </w:rPr>
        <w:t xml:space="preserve">that mediate normal homeostatic functions. When proximal tubules are injured, they begin to express markers like VCAM1, CD24, and CD133. These injury-associated markers are also associated with expression of TNF-family ligands that are released into circulation. A subset of injured proximal tubule cells ultimately progress to apoptosis. </w:t>
      </w:r>
    </w:p>
    <w:p w14:paraId="6D6CD09E" w14:textId="77777777" w:rsidR="002F2CBB" w:rsidRDefault="002F2CBB" w:rsidP="00EF4791">
      <w:pPr>
        <w:spacing w:line="480" w:lineRule="auto"/>
        <w:rPr>
          <w:rFonts w:ascii="Arial" w:hAnsi="Arial" w:cs="Arial"/>
          <w:b/>
        </w:rPr>
      </w:pPr>
    </w:p>
    <w:p w14:paraId="028C3A9C" w14:textId="77777777" w:rsidR="002F2CBB" w:rsidRPr="00A515CA" w:rsidRDefault="002F2CBB" w:rsidP="00EF4791">
      <w:pPr>
        <w:spacing w:line="480" w:lineRule="auto"/>
        <w:rPr>
          <w:rFonts w:ascii="Arial" w:hAnsi="Arial" w:cs="Arial"/>
          <w:b/>
        </w:rPr>
      </w:pPr>
    </w:p>
    <w:p w14:paraId="1C416C63" w14:textId="77A3505E" w:rsidR="00C14175" w:rsidRDefault="00372EAC" w:rsidP="00C14175">
      <w:pPr>
        <w:spacing w:line="360" w:lineRule="auto"/>
        <w:ind w:firstLine="720"/>
        <w:rPr>
          <w:rFonts w:cstheme="minorHAnsi"/>
          <w:b/>
          <w:sz w:val="24"/>
          <w:szCs w:val="24"/>
        </w:rPr>
      </w:pPr>
      <w:r w:rsidRPr="000D2486">
        <w:rPr>
          <w:rFonts w:cstheme="minorHAnsi"/>
          <w:b/>
          <w:sz w:val="24"/>
          <w:szCs w:val="24"/>
        </w:rPr>
        <w:t>Co-localization of immunostaining of ESKD associated proteins with apoptotic cells in kidney</w:t>
      </w:r>
      <w:r w:rsidR="005F391F">
        <w:rPr>
          <w:rFonts w:cstheme="minorHAnsi"/>
          <w:b/>
          <w:sz w:val="24"/>
          <w:szCs w:val="24"/>
        </w:rPr>
        <w:t xml:space="preserve"> biopsies</w:t>
      </w:r>
      <w:r w:rsidR="000D2486">
        <w:rPr>
          <w:rFonts w:cstheme="minorHAnsi"/>
          <w:b/>
          <w:sz w:val="24"/>
          <w:szCs w:val="24"/>
        </w:rPr>
        <w:t>:</w:t>
      </w:r>
    </w:p>
    <w:p w14:paraId="14E7DA46" w14:textId="77777777" w:rsidR="00372EAC" w:rsidRPr="00C14175" w:rsidRDefault="003A087E" w:rsidP="003A087E">
      <w:pPr>
        <w:spacing w:line="360" w:lineRule="auto"/>
        <w:ind w:left="1440" w:firstLine="720"/>
        <w:rPr>
          <w:rFonts w:cstheme="minorHAnsi"/>
          <w:b/>
          <w:sz w:val="24"/>
          <w:szCs w:val="24"/>
        </w:rPr>
      </w:pPr>
      <w:r>
        <w:rPr>
          <w:rFonts w:ascii="Arial" w:hAnsi="Arial" w:cs="Arial"/>
          <w:b/>
          <w:highlight w:val="yellow"/>
        </w:rPr>
        <w:t xml:space="preserve">         </w:t>
      </w:r>
      <w:r w:rsidR="00B86D97" w:rsidRPr="0042625E">
        <w:rPr>
          <w:rFonts w:ascii="Arial" w:hAnsi="Arial" w:cs="Arial"/>
          <w:b/>
          <w:highlight w:val="yellow"/>
        </w:rPr>
        <w:t>Fig.</w:t>
      </w:r>
      <w:r w:rsidR="00372EAC" w:rsidRPr="0042625E">
        <w:rPr>
          <w:rFonts w:ascii="Arial" w:hAnsi="Arial" w:cs="Arial"/>
          <w:b/>
          <w:highlight w:val="yellow"/>
        </w:rPr>
        <w:t xml:space="preserve"> </w:t>
      </w:r>
      <w:r>
        <w:rPr>
          <w:rFonts w:ascii="Arial" w:hAnsi="Arial" w:cs="Arial"/>
          <w:b/>
          <w:highlight w:val="yellow"/>
        </w:rPr>
        <w:t>5</w:t>
      </w:r>
      <w:r w:rsidR="00372EAC" w:rsidRPr="0042625E">
        <w:rPr>
          <w:rFonts w:ascii="Arial" w:hAnsi="Arial" w:cs="Arial"/>
          <w:b/>
          <w:highlight w:val="yellow"/>
        </w:rPr>
        <w:t xml:space="preserve"> </w:t>
      </w:r>
      <w:r w:rsidR="0042625E" w:rsidRPr="0042625E">
        <w:rPr>
          <w:rFonts w:ascii="Arial" w:hAnsi="Arial" w:cs="Arial"/>
          <w:b/>
          <w:highlight w:val="yellow"/>
        </w:rPr>
        <w:t>Jon will prepare this Figure.</w:t>
      </w:r>
    </w:p>
    <w:p w14:paraId="35281430" w14:textId="77777777" w:rsidR="001933DC" w:rsidRDefault="001933DC" w:rsidP="00E75819">
      <w:pPr>
        <w:spacing w:after="0" w:line="480" w:lineRule="auto"/>
        <w:rPr>
          <w:rFonts w:cstheme="minorHAnsi"/>
          <w:b/>
          <w:sz w:val="28"/>
          <w:szCs w:val="28"/>
        </w:rPr>
      </w:pPr>
    </w:p>
    <w:p w14:paraId="5D9B3683" w14:textId="77777777" w:rsidR="001933DC" w:rsidRDefault="001933DC" w:rsidP="00E75819">
      <w:pPr>
        <w:spacing w:after="0" w:line="480" w:lineRule="auto"/>
        <w:rPr>
          <w:rFonts w:cstheme="minorHAnsi"/>
          <w:b/>
          <w:sz w:val="28"/>
          <w:szCs w:val="28"/>
        </w:rPr>
      </w:pPr>
    </w:p>
    <w:p w14:paraId="1DAD6DC6" w14:textId="77777777" w:rsidR="00ED28F8" w:rsidRPr="002B5782" w:rsidRDefault="000C5712" w:rsidP="00E75819">
      <w:pPr>
        <w:spacing w:after="0" w:line="480" w:lineRule="auto"/>
        <w:rPr>
          <w:rFonts w:cstheme="minorHAnsi"/>
          <w:b/>
          <w:sz w:val="28"/>
          <w:szCs w:val="28"/>
        </w:rPr>
      </w:pPr>
      <w:r w:rsidRPr="002B5782">
        <w:rPr>
          <w:rFonts w:cstheme="minorHAnsi"/>
          <w:b/>
          <w:sz w:val="28"/>
          <w:szCs w:val="28"/>
        </w:rPr>
        <w:t>Development of ESKD risk score</w:t>
      </w:r>
    </w:p>
    <w:p w14:paraId="2158FD34" w14:textId="77777777" w:rsidR="00EE5733" w:rsidRPr="00553B4D" w:rsidRDefault="00CD0FED" w:rsidP="008F1F01">
      <w:pPr>
        <w:spacing w:line="360" w:lineRule="auto"/>
        <w:ind w:firstLine="720"/>
        <w:rPr>
          <w:rFonts w:cstheme="minorHAnsi"/>
          <w:sz w:val="24"/>
          <w:szCs w:val="24"/>
        </w:rPr>
      </w:pPr>
      <w:r w:rsidRPr="00553B4D">
        <w:rPr>
          <w:rFonts w:cstheme="minorHAnsi"/>
          <w:sz w:val="24"/>
          <w:szCs w:val="24"/>
        </w:rPr>
        <w:t>In total</w:t>
      </w:r>
      <w:r w:rsidR="00553B4D">
        <w:rPr>
          <w:rFonts w:cstheme="minorHAnsi"/>
          <w:sz w:val="24"/>
          <w:szCs w:val="24"/>
        </w:rPr>
        <w:t>,</w:t>
      </w:r>
      <w:r w:rsidRPr="00553B4D">
        <w:rPr>
          <w:rFonts w:cstheme="minorHAnsi"/>
          <w:sz w:val="24"/>
          <w:szCs w:val="24"/>
        </w:rPr>
        <w:t xml:space="preserve"> 46 circulating proteins were found to be associated with risk of fast progression to ESKD</w:t>
      </w:r>
      <w:r w:rsidR="00663A9B" w:rsidRPr="00553B4D">
        <w:rPr>
          <w:rFonts w:cstheme="minorHAnsi"/>
          <w:sz w:val="24"/>
          <w:szCs w:val="24"/>
        </w:rPr>
        <w:t xml:space="preserve">. </w:t>
      </w:r>
      <w:r w:rsidR="00140705" w:rsidRPr="00553B4D">
        <w:rPr>
          <w:rFonts w:cstheme="minorHAnsi"/>
          <w:sz w:val="24"/>
          <w:szCs w:val="24"/>
        </w:rPr>
        <w:t>M</w:t>
      </w:r>
      <w:r w:rsidR="006031F2" w:rsidRPr="00553B4D">
        <w:rPr>
          <w:rFonts w:cstheme="minorHAnsi"/>
          <w:sz w:val="24"/>
          <w:szCs w:val="24"/>
        </w:rPr>
        <w:t>any of these proteins</w:t>
      </w:r>
      <w:r w:rsidR="00140705" w:rsidRPr="00553B4D">
        <w:rPr>
          <w:rFonts w:cstheme="minorHAnsi"/>
          <w:sz w:val="24"/>
          <w:szCs w:val="24"/>
        </w:rPr>
        <w:t>, however,</w:t>
      </w:r>
      <w:r w:rsidR="00EE5733" w:rsidRPr="00553B4D">
        <w:rPr>
          <w:rFonts w:cstheme="minorHAnsi"/>
          <w:sz w:val="24"/>
          <w:szCs w:val="24"/>
        </w:rPr>
        <w:t xml:space="preserve"> represented dysregulation/enrichment of the same pathways. Such proteins</w:t>
      </w:r>
      <w:r w:rsidR="00140705" w:rsidRPr="00553B4D">
        <w:rPr>
          <w:rFonts w:cstheme="minorHAnsi"/>
          <w:sz w:val="24"/>
          <w:szCs w:val="24"/>
        </w:rPr>
        <w:t xml:space="preserve"> </w:t>
      </w:r>
      <w:r w:rsidR="00C12B20">
        <w:rPr>
          <w:rFonts w:cstheme="minorHAnsi"/>
          <w:sz w:val="24"/>
          <w:szCs w:val="24"/>
        </w:rPr>
        <w:t xml:space="preserve">may </w:t>
      </w:r>
      <w:r w:rsidR="00140705" w:rsidRPr="00553B4D">
        <w:rPr>
          <w:rFonts w:cstheme="minorHAnsi"/>
          <w:sz w:val="24"/>
          <w:szCs w:val="24"/>
        </w:rPr>
        <w:t>provide redundant information regarding prediction of fast progression to ESKD.</w:t>
      </w:r>
      <w:r w:rsidR="006031F2" w:rsidRPr="00553B4D">
        <w:rPr>
          <w:rFonts w:cstheme="minorHAnsi"/>
          <w:sz w:val="24"/>
          <w:szCs w:val="24"/>
        </w:rPr>
        <w:t xml:space="preserve"> </w:t>
      </w:r>
      <w:r w:rsidR="00885C47">
        <w:rPr>
          <w:rFonts w:cstheme="minorHAnsi"/>
          <w:sz w:val="24"/>
          <w:szCs w:val="24"/>
        </w:rPr>
        <w:t>Among the 46 ESKD-</w:t>
      </w:r>
      <w:r w:rsidR="00325050">
        <w:rPr>
          <w:rFonts w:cstheme="minorHAnsi"/>
          <w:sz w:val="24"/>
          <w:szCs w:val="24"/>
        </w:rPr>
        <w:t xml:space="preserve">associated proteins, </w:t>
      </w:r>
      <w:r w:rsidR="00853C72">
        <w:rPr>
          <w:rFonts w:cstheme="minorHAnsi"/>
          <w:sz w:val="24"/>
          <w:szCs w:val="24"/>
        </w:rPr>
        <w:t xml:space="preserve">we performed </w:t>
      </w:r>
      <w:r w:rsidR="00325050">
        <w:rPr>
          <w:rFonts w:cstheme="minorHAnsi"/>
          <w:sz w:val="24"/>
          <w:szCs w:val="24"/>
        </w:rPr>
        <w:t xml:space="preserve">Random Forest </w:t>
      </w:r>
      <w:r w:rsidR="00853C72">
        <w:rPr>
          <w:rFonts w:cstheme="minorHAnsi"/>
          <w:sz w:val="24"/>
          <w:szCs w:val="24"/>
        </w:rPr>
        <w:t xml:space="preserve">in order to </w:t>
      </w:r>
      <w:r w:rsidR="00325050">
        <w:rPr>
          <w:rFonts w:cstheme="minorHAnsi"/>
          <w:sz w:val="24"/>
          <w:szCs w:val="24"/>
        </w:rPr>
        <w:t>r</w:t>
      </w:r>
      <w:r w:rsidR="00853C72">
        <w:rPr>
          <w:rFonts w:cstheme="minorHAnsi"/>
          <w:sz w:val="24"/>
          <w:szCs w:val="24"/>
        </w:rPr>
        <w:t>ank</w:t>
      </w:r>
      <w:r w:rsidR="00325050">
        <w:rPr>
          <w:rFonts w:cstheme="minorHAnsi"/>
          <w:sz w:val="24"/>
          <w:szCs w:val="24"/>
        </w:rPr>
        <w:t xml:space="preserve"> the variable importance of these proteins (</w:t>
      </w:r>
      <w:r w:rsidR="00133976">
        <w:rPr>
          <w:rFonts w:cstheme="minorHAnsi"/>
          <w:sz w:val="24"/>
          <w:szCs w:val="24"/>
        </w:rPr>
        <w:t xml:space="preserve">see </w:t>
      </w:r>
      <w:r w:rsidR="00325050" w:rsidRPr="00190660">
        <w:rPr>
          <w:rFonts w:cstheme="minorHAnsi"/>
          <w:b/>
          <w:sz w:val="24"/>
          <w:szCs w:val="24"/>
        </w:rPr>
        <w:t>Fig. 7</w:t>
      </w:r>
      <w:r w:rsidR="00325050">
        <w:rPr>
          <w:rFonts w:cstheme="minorHAnsi"/>
          <w:sz w:val="24"/>
          <w:szCs w:val="24"/>
        </w:rPr>
        <w:t xml:space="preserve">.) </w:t>
      </w:r>
      <w:r w:rsidR="007D7911">
        <w:rPr>
          <w:rFonts w:cstheme="minorHAnsi"/>
          <w:sz w:val="24"/>
          <w:szCs w:val="24"/>
        </w:rPr>
        <w:t>KIM-1 wa</w:t>
      </w:r>
      <w:r w:rsidR="009D6C40">
        <w:rPr>
          <w:rFonts w:cstheme="minorHAnsi"/>
          <w:sz w:val="24"/>
          <w:szCs w:val="24"/>
        </w:rPr>
        <w:t>s rank</w:t>
      </w:r>
      <w:r w:rsidR="007D7911">
        <w:rPr>
          <w:rFonts w:cstheme="minorHAnsi"/>
          <w:sz w:val="24"/>
          <w:szCs w:val="24"/>
        </w:rPr>
        <w:t xml:space="preserve">ed as the most important protein in terms of predicting fast progression to ESKD, followed by TNF-R19, LAYN, and IL-1RT1. </w:t>
      </w:r>
      <w:r w:rsidR="004D655C">
        <w:rPr>
          <w:rFonts w:cstheme="minorHAnsi"/>
          <w:sz w:val="24"/>
          <w:szCs w:val="24"/>
        </w:rPr>
        <w:t>Additionally, t</w:t>
      </w:r>
      <w:r w:rsidR="00C43BA2" w:rsidRPr="00553B4D">
        <w:rPr>
          <w:rFonts w:cstheme="minorHAnsi"/>
          <w:sz w:val="24"/>
          <w:szCs w:val="24"/>
        </w:rPr>
        <w:t>o r</w:t>
      </w:r>
      <w:r w:rsidR="00EE5733" w:rsidRPr="00553B4D">
        <w:rPr>
          <w:rFonts w:cstheme="minorHAnsi"/>
          <w:sz w:val="24"/>
          <w:szCs w:val="24"/>
        </w:rPr>
        <w:t xml:space="preserve">educe the number of proteins with redundant information and select </w:t>
      </w:r>
      <w:r w:rsidR="00C43BA2" w:rsidRPr="00553B4D">
        <w:rPr>
          <w:rFonts w:cstheme="minorHAnsi"/>
          <w:sz w:val="24"/>
          <w:szCs w:val="24"/>
        </w:rPr>
        <w:t>the most informative</w:t>
      </w:r>
      <w:r w:rsidR="006A2273" w:rsidRPr="00553B4D">
        <w:rPr>
          <w:rFonts w:cstheme="minorHAnsi"/>
          <w:sz w:val="24"/>
          <w:szCs w:val="24"/>
        </w:rPr>
        <w:t xml:space="preserve"> proteins</w:t>
      </w:r>
      <w:r w:rsidR="00140705" w:rsidRPr="00553B4D">
        <w:rPr>
          <w:rFonts w:cstheme="minorHAnsi"/>
          <w:sz w:val="24"/>
          <w:szCs w:val="24"/>
        </w:rPr>
        <w:t xml:space="preserve"> </w:t>
      </w:r>
      <w:r w:rsidRPr="00553B4D">
        <w:rPr>
          <w:rFonts w:cstheme="minorHAnsi"/>
          <w:sz w:val="24"/>
          <w:szCs w:val="24"/>
        </w:rPr>
        <w:t>L</w:t>
      </w:r>
      <w:r w:rsidR="00B236CA">
        <w:rPr>
          <w:rFonts w:cstheme="minorHAnsi"/>
          <w:sz w:val="24"/>
          <w:szCs w:val="24"/>
        </w:rPr>
        <w:t>ASSO</w:t>
      </w:r>
      <w:r w:rsidRPr="00553B4D">
        <w:rPr>
          <w:rFonts w:cstheme="minorHAnsi"/>
          <w:sz w:val="24"/>
          <w:szCs w:val="24"/>
        </w:rPr>
        <w:t xml:space="preserve"> logistic regression</w:t>
      </w:r>
      <w:r w:rsidR="006031F2" w:rsidRPr="00553B4D">
        <w:rPr>
          <w:rFonts w:cstheme="minorHAnsi"/>
          <w:sz w:val="24"/>
          <w:szCs w:val="24"/>
        </w:rPr>
        <w:t xml:space="preserve"> analysis</w:t>
      </w:r>
      <w:r w:rsidR="00EE5733" w:rsidRPr="00553B4D">
        <w:rPr>
          <w:rFonts w:cstheme="minorHAnsi"/>
          <w:sz w:val="24"/>
          <w:szCs w:val="24"/>
        </w:rPr>
        <w:t xml:space="preserve"> was used</w:t>
      </w:r>
      <w:r w:rsidR="00140705" w:rsidRPr="00553B4D">
        <w:rPr>
          <w:rFonts w:cstheme="minorHAnsi"/>
          <w:sz w:val="24"/>
          <w:szCs w:val="24"/>
        </w:rPr>
        <w:t>.</w:t>
      </w:r>
      <w:r w:rsidRPr="00553B4D">
        <w:rPr>
          <w:rFonts w:cstheme="minorHAnsi"/>
          <w:sz w:val="24"/>
          <w:szCs w:val="24"/>
        </w:rPr>
        <w:t xml:space="preserve"> The anal</w:t>
      </w:r>
      <w:r w:rsidR="00EE5733" w:rsidRPr="00553B4D">
        <w:rPr>
          <w:rFonts w:cstheme="minorHAnsi"/>
          <w:sz w:val="24"/>
          <w:szCs w:val="24"/>
        </w:rPr>
        <w:t xml:space="preserve">ysis was performed using two different sets of proteins. </w:t>
      </w:r>
      <w:r w:rsidR="00280332">
        <w:rPr>
          <w:rFonts w:cstheme="minorHAnsi"/>
          <w:sz w:val="24"/>
          <w:szCs w:val="24"/>
        </w:rPr>
        <w:t xml:space="preserve"> </w:t>
      </w:r>
    </w:p>
    <w:p w14:paraId="6DF6772C" w14:textId="77777777" w:rsidR="00002B2C" w:rsidRPr="00553B4D" w:rsidRDefault="00EE5733" w:rsidP="00662C0C">
      <w:pPr>
        <w:spacing w:line="360" w:lineRule="auto"/>
        <w:ind w:firstLine="720"/>
        <w:rPr>
          <w:rFonts w:cstheme="minorHAnsi"/>
          <w:sz w:val="24"/>
          <w:szCs w:val="24"/>
        </w:rPr>
      </w:pPr>
      <w:r w:rsidRPr="00553B4D">
        <w:rPr>
          <w:rFonts w:cstheme="minorHAnsi"/>
          <w:sz w:val="24"/>
          <w:szCs w:val="24"/>
        </w:rPr>
        <w:t xml:space="preserve">Since the enrichment of TNF receptor signaling and apoptosis pathways </w:t>
      </w:r>
      <w:r w:rsidR="00A8275E" w:rsidRPr="00553B4D">
        <w:rPr>
          <w:rFonts w:cstheme="minorHAnsi"/>
          <w:sz w:val="24"/>
          <w:szCs w:val="24"/>
        </w:rPr>
        <w:t>were</w:t>
      </w:r>
      <w:r w:rsidRPr="00553B4D">
        <w:rPr>
          <w:rFonts w:cstheme="minorHAnsi"/>
          <w:sz w:val="24"/>
          <w:szCs w:val="24"/>
        </w:rPr>
        <w:t xml:space="preserve"> such dominant features of the pathway analysis, the informative proteins were selected from among 20 proteins representing these pathways</w:t>
      </w:r>
      <w:r w:rsidR="00486D9C" w:rsidRPr="00486D9C">
        <w:rPr>
          <w:rFonts w:cstheme="minorHAnsi"/>
          <w:sz w:val="24"/>
          <w:szCs w:val="24"/>
        </w:rPr>
        <w:t xml:space="preserve"> </w:t>
      </w:r>
      <w:r w:rsidR="00486D9C" w:rsidRPr="00553B4D">
        <w:rPr>
          <w:rFonts w:cstheme="minorHAnsi"/>
          <w:sz w:val="24"/>
          <w:szCs w:val="24"/>
        </w:rPr>
        <w:t>in the first Lasso analysis</w:t>
      </w:r>
      <w:r w:rsidRPr="00553B4D">
        <w:rPr>
          <w:rFonts w:cstheme="minorHAnsi"/>
          <w:sz w:val="24"/>
          <w:szCs w:val="24"/>
        </w:rPr>
        <w:t xml:space="preserve">. This analysis retained </w:t>
      </w:r>
      <w:r w:rsidR="00FA2BDD">
        <w:rPr>
          <w:rFonts w:cstheme="minorHAnsi"/>
          <w:sz w:val="24"/>
          <w:szCs w:val="24"/>
        </w:rPr>
        <w:t>6</w:t>
      </w:r>
      <w:r w:rsidRPr="00553B4D">
        <w:rPr>
          <w:rFonts w:cstheme="minorHAnsi"/>
          <w:sz w:val="24"/>
          <w:szCs w:val="24"/>
        </w:rPr>
        <w:t xml:space="preserve"> proteins, as the most informative exemplars of</w:t>
      </w:r>
      <w:r w:rsidR="009543DB" w:rsidRPr="00553B4D">
        <w:rPr>
          <w:rFonts w:cstheme="minorHAnsi"/>
          <w:sz w:val="24"/>
          <w:szCs w:val="24"/>
        </w:rPr>
        <w:t xml:space="preserve"> these</w:t>
      </w:r>
      <w:r w:rsidR="0042625E">
        <w:rPr>
          <w:rFonts w:cstheme="minorHAnsi"/>
          <w:sz w:val="24"/>
          <w:szCs w:val="24"/>
        </w:rPr>
        <w:t xml:space="preserve"> pathways</w:t>
      </w:r>
      <w:r w:rsidR="00382018">
        <w:rPr>
          <w:rFonts w:cstheme="minorHAnsi"/>
          <w:sz w:val="24"/>
          <w:szCs w:val="24"/>
        </w:rPr>
        <w:t>: KIM-1, TNF-R27, IL-1RT1, TNF-R11A, TNF-R6B, and TNF-R19</w:t>
      </w:r>
      <w:r w:rsidR="0042625E">
        <w:rPr>
          <w:rFonts w:cstheme="minorHAnsi"/>
          <w:sz w:val="24"/>
          <w:szCs w:val="24"/>
        </w:rPr>
        <w:t xml:space="preserve"> </w:t>
      </w:r>
      <w:r w:rsidR="0042625E" w:rsidRPr="00190660">
        <w:rPr>
          <w:rFonts w:cstheme="minorHAnsi"/>
          <w:sz w:val="24"/>
          <w:szCs w:val="24"/>
        </w:rPr>
        <w:t xml:space="preserve">(see </w:t>
      </w:r>
      <w:r w:rsidR="006F743F" w:rsidRPr="00190660">
        <w:rPr>
          <w:rFonts w:cstheme="minorHAnsi"/>
          <w:b/>
          <w:sz w:val="24"/>
          <w:szCs w:val="24"/>
        </w:rPr>
        <w:t>Table 3</w:t>
      </w:r>
      <w:r w:rsidRPr="00190660">
        <w:rPr>
          <w:rFonts w:cstheme="minorHAnsi"/>
          <w:sz w:val="24"/>
          <w:szCs w:val="24"/>
        </w:rPr>
        <w:t>).</w:t>
      </w:r>
      <w:r w:rsidRPr="00553B4D">
        <w:rPr>
          <w:rFonts w:cstheme="minorHAnsi"/>
          <w:sz w:val="24"/>
          <w:szCs w:val="24"/>
        </w:rPr>
        <w:t xml:space="preserve"> Based on their β coefficients</w:t>
      </w:r>
      <w:r w:rsidR="00885C47">
        <w:rPr>
          <w:rFonts w:cstheme="minorHAnsi"/>
          <w:sz w:val="24"/>
          <w:szCs w:val="24"/>
        </w:rPr>
        <w:t>,</w:t>
      </w:r>
      <w:r w:rsidRPr="00553B4D">
        <w:rPr>
          <w:rFonts w:cstheme="minorHAnsi"/>
          <w:sz w:val="24"/>
          <w:szCs w:val="24"/>
        </w:rPr>
        <w:t xml:space="preserve"> the </w:t>
      </w:r>
      <w:r w:rsidRPr="00190660">
        <w:rPr>
          <w:rFonts w:cstheme="minorHAnsi"/>
          <w:sz w:val="24"/>
          <w:szCs w:val="24"/>
        </w:rPr>
        <w:t>TNF receptor/apoptosis ESKD risk score</w:t>
      </w:r>
      <w:r w:rsidRPr="00553B4D">
        <w:rPr>
          <w:rFonts w:cstheme="minorHAnsi"/>
          <w:sz w:val="24"/>
          <w:szCs w:val="24"/>
        </w:rPr>
        <w:t xml:space="preserve"> was developed</w:t>
      </w:r>
      <w:r w:rsidR="00E94180" w:rsidRPr="00553B4D">
        <w:rPr>
          <w:rFonts w:cstheme="minorHAnsi"/>
          <w:sz w:val="24"/>
          <w:szCs w:val="24"/>
        </w:rPr>
        <w:t xml:space="preserve">. </w:t>
      </w:r>
      <w:r w:rsidR="00A8275E" w:rsidRPr="00553B4D">
        <w:rPr>
          <w:rFonts w:cstheme="minorHAnsi"/>
          <w:sz w:val="24"/>
          <w:szCs w:val="24"/>
        </w:rPr>
        <w:t xml:space="preserve">Since the </w:t>
      </w:r>
      <w:r w:rsidRPr="00553B4D">
        <w:rPr>
          <w:rFonts w:cstheme="minorHAnsi"/>
          <w:sz w:val="24"/>
          <w:szCs w:val="24"/>
        </w:rPr>
        <w:t>TNF receptor/apoptosis proteins were highly inter-correlated (</w:t>
      </w:r>
      <w:r w:rsidR="00885C47">
        <w:rPr>
          <w:rFonts w:cstheme="minorHAnsi"/>
          <w:sz w:val="24"/>
          <w:szCs w:val="24"/>
        </w:rPr>
        <w:t xml:space="preserve">data </w:t>
      </w:r>
      <w:r w:rsidR="00A74705">
        <w:rPr>
          <w:rFonts w:cstheme="minorHAnsi"/>
          <w:sz w:val="24"/>
          <w:szCs w:val="24"/>
        </w:rPr>
        <w:t>not shown</w:t>
      </w:r>
      <w:r w:rsidR="00A8275E" w:rsidRPr="00553B4D">
        <w:rPr>
          <w:rFonts w:cstheme="minorHAnsi"/>
          <w:sz w:val="24"/>
          <w:szCs w:val="24"/>
        </w:rPr>
        <w:t>)</w:t>
      </w:r>
      <w:r w:rsidR="00280332">
        <w:rPr>
          <w:rFonts w:cstheme="minorHAnsi"/>
          <w:sz w:val="24"/>
          <w:szCs w:val="24"/>
        </w:rPr>
        <w:t>,</w:t>
      </w:r>
      <w:r w:rsidR="00A8275E" w:rsidRPr="00553B4D">
        <w:rPr>
          <w:rFonts w:cstheme="minorHAnsi"/>
          <w:sz w:val="24"/>
          <w:szCs w:val="24"/>
        </w:rPr>
        <w:t xml:space="preserve"> we search</w:t>
      </w:r>
      <w:r w:rsidR="00280332">
        <w:rPr>
          <w:rFonts w:cstheme="minorHAnsi"/>
          <w:sz w:val="24"/>
          <w:szCs w:val="24"/>
        </w:rPr>
        <w:t>ed</w:t>
      </w:r>
      <w:r w:rsidR="00A8275E" w:rsidRPr="00553B4D">
        <w:rPr>
          <w:rFonts w:cstheme="minorHAnsi"/>
          <w:sz w:val="24"/>
          <w:szCs w:val="24"/>
        </w:rPr>
        <w:t xml:space="preserve"> for</w:t>
      </w:r>
      <w:r w:rsidR="00E94180" w:rsidRPr="00553B4D">
        <w:rPr>
          <w:rFonts w:cstheme="minorHAnsi"/>
          <w:sz w:val="24"/>
          <w:szCs w:val="24"/>
        </w:rPr>
        <w:t xml:space="preserve"> </w:t>
      </w:r>
      <w:r w:rsidRPr="00553B4D">
        <w:rPr>
          <w:rFonts w:cstheme="minorHAnsi"/>
          <w:sz w:val="24"/>
          <w:szCs w:val="24"/>
        </w:rPr>
        <w:t>alternative combinations</w:t>
      </w:r>
      <w:r w:rsidR="00E94180" w:rsidRPr="00553B4D">
        <w:rPr>
          <w:rFonts w:cstheme="minorHAnsi"/>
          <w:sz w:val="24"/>
          <w:szCs w:val="24"/>
        </w:rPr>
        <w:t>/models</w:t>
      </w:r>
      <w:r w:rsidRPr="00553B4D">
        <w:rPr>
          <w:rFonts w:cstheme="minorHAnsi"/>
          <w:sz w:val="24"/>
          <w:szCs w:val="24"/>
        </w:rPr>
        <w:t xml:space="preserve"> of these proteins</w:t>
      </w:r>
      <w:r w:rsidR="00A8275E" w:rsidRPr="00553B4D">
        <w:rPr>
          <w:rFonts w:cstheme="minorHAnsi"/>
          <w:sz w:val="24"/>
          <w:szCs w:val="24"/>
        </w:rPr>
        <w:t xml:space="preserve"> </w:t>
      </w:r>
      <w:r w:rsidR="00E94180" w:rsidRPr="00553B4D">
        <w:rPr>
          <w:rFonts w:cstheme="minorHAnsi"/>
          <w:sz w:val="24"/>
          <w:szCs w:val="24"/>
        </w:rPr>
        <w:t>to build ESK</w:t>
      </w:r>
      <w:r w:rsidR="006C3CDF" w:rsidRPr="00553B4D">
        <w:rPr>
          <w:rFonts w:cstheme="minorHAnsi"/>
          <w:sz w:val="24"/>
          <w:szCs w:val="24"/>
        </w:rPr>
        <w:t>D</w:t>
      </w:r>
      <w:r w:rsidR="00E94180" w:rsidRPr="00553B4D">
        <w:rPr>
          <w:rFonts w:cstheme="minorHAnsi"/>
          <w:sz w:val="24"/>
          <w:szCs w:val="24"/>
        </w:rPr>
        <w:t xml:space="preserve"> risk scores</w:t>
      </w:r>
      <w:r w:rsidRPr="00553B4D">
        <w:rPr>
          <w:rFonts w:cstheme="minorHAnsi"/>
          <w:sz w:val="24"/>
          <w:szCs w:val="24"/>
        </w:rPr>
        <w:t xml:space="preserve"> </w:t>
      </w:r>
      <w:r w:rsidR="00A8275E" w:rsidRPr="00553B4D">
        <w:rPr>
          <w:rFonts w:cstheme="minorHAnsi"/>
          <w:sz w:val="24"/>
          <w:szCs w:val="24"/>
        </w:rPr>
        <w:t>of</w:t>
      </w:r>
      <w:r w:rsidRPr="00553B4D">
        <w:rPr>
          <w:rFonts w:cstheme="minorHAnsi"/>
          <w:sz w:val="24"/>
          <w:szCs w:val="24"/>
        </w:rPr>
        <w:t xml:space="preserve"> similar prognostic performance</w:t>
      </w:r>
      <w:r w:rsidR="00A8275E" w:rsidRPr="00553B4D">
        <w:rPr>
          <w:rFonts w:cstheme="minorHAnsi"/>
          <w:sz w:val="24"/>
          <w:szCs w:val="24"/>
        </w:rPr>
        <w:t xml:space="preserve"> as that one in Model #1</w:t>
      </w:r>
      <w:r w:rsidRPr="00553B4D">
        <w:rPr>
          <w:rFonts w:cstheme="minorHAnsi"/>
          <w:sz w:val="24"/>
          <w:szCs w:val="24"/>
        </w:rPr>
        <w:t>. Performing L</w:t>
      </w:r>
      <w:r w:rsidR="00B236CA">
        <w:rPr>
          <w:rFonts w:cstheme="minorHAnsi"/>
          <w:sz w:val="24"/>
          <w:szCs w:val="24"/>
        </w:rPr>
        <w:t>ASSO</w:t>
      </w:r>
      <w:r w:rsidRPr="00553B4D">
        <w:rPr>
          <w:rFonts w:cstheme="minorHAnsi"/>
          <w:sz w:val="24"/>
          <w:szCs w:val="24"/>
        </w:rPr>
        <w:t xml:space="preserve"> analysis by removing</w:t>
      </w:r>
      <w:r w:rsidR="006C3CDF" w:rsidRPr="00553B4D">
        <w:rPr>
          <w:rFonts w:cstheme="minorHAnsi"/>
          <w:sz w:val="24"/>
          <w:szCs w:val="24"/>
        </w:rPr>
        <w:t xml:space="preserve"> one protein at </w:t>
      </w:r>
      <w:r w:rsidR="00885C47">
        <w:rPr>
          <w:rFonts w:cstheme="minorHAnsi"/>
          <w:sz w:val="24"/>
          <w:szCs w:val="24"/>
        </w:rPr>
        <w:t>a</w:t>
      </w:r>
      <w:r w:rsidR="006C3CDF" w:rsidRPr="00553B4D">
        <w:rPr>
          <w:rFonts w:cstheme="minorHAnsi"/>
          <w:sz w:val="24"/>
          <w:szCs w:val="24"/>
        </w:rPr>
        <w:t xml:space="preserve"> </w:t>
      </w:r>
      <w:r w:rsidR="006C3CDF" w:rsidRPr="00553B4D">
        <w:rPr>
          <w:rFonts w:cstheme="minorHAnsi"/>
          <w:sz w:val="24"/>
          <w:szCs w:val="24"/>
        </w:rPr>
        <w:lastRenderedPageBreak/>
        <w:t>time</w:t>
      </w:r>
      <w:r w:rsidRPr="00553B4D">
        <w:rPr>
          <w:rFonts w:cstheme="minorHAnsi"/>
          <w:sz w:val="24"/>
          <w:szCs w:val="24"/>
        </w:rPr>
        <w:t xml:space="preserve"> from</w:t>
      </w:r>
      <w:r w:rsidR="00885C47">
        <w:rPr>
          <w:rFonts w:cstheme="minorHAnsi"/>
          <w:sz w:val="24"/>
          <w:szCs w:val="24"/>
        </w:rPr>
        <w:t xml:space="preserve"> the list of</w:t>
      </w:r>
      <w:r w:rsidR="006C3CDF" w:rsidRPr="00553B4D">
        <w:rPr>
          <w:rFonts w:cstheme="minorHAnsi"/>
          <w:sz w:val="24"/>
          <w:szCs w:val="24"/>
        </w:rPr>
        <w:t xml:space="preserve"> 20 proteins, 4</w:t>
      </w:r>
      <w:r w:rsidRPr="00553B4D">
        <w:rPr>
          <w:rFonts w:cstheme="minorHAnsi"/>
          <w:sz w:val="24"/>
          <w:szCs w:val="24"/>
        </w:rPr>
        <w:t xml:space="preserve"> alte</w:t>
      </w:r>
      <w:r w:rsidR="00A8275E" w:rsidRPr="00553B4D">
        <w:rPr>
          <w:rFonts w:cstheme="minorHAnsi"/>
          <w:sz w:val="24"/>
          <w:szCs w:val="24"/>
        </w:rPr>
        <w:t>rnative models</w:t>
      </w:r>
      <w:r w:rsidRPr="00553B4D">
        <w:rPr>
          <w:rFonts w:cstheme="minorHAnsi"/>
          <w:sz w:val="24"/>
          <w:szCs w:val="24"/>
        </w:rPr>
        <w:t xml:space="preserve"> were found </w:t>
      </w:r>
      <w:r w:rsidR="00885C47">
        <w:rPr>
          <w:rFonts w:cstheme="minorHAnsi"/>
          <w:sz w:val="24"/>
          <w:szCs w:val="24"/>
        </w:rPr>
        <w:t>with</w:t>
      </w:r>
      <w:r w:rsidRPr="00553B4D">
        <w:rPr>
          <w:rFonts w:cstheme="minorHAnsi"/>
          <w:sz w:val="24"/>
          <w:szCs w:val="24"/>
        </w:rPr>
        <w:t xml:space="preserve"> </w:t>
      </w:r>
      <w:r w:rsidR="006C3CDF" w:rsidRPr="00553B4D">
        <w:rPr>
          <w:rFonts w:cstheme="minorHAnsi"/>
          <w:sz w:val="24"/>
          <w:szCs w:val="24"/>
        </w:rPr>
        <w:t xml:space="preserve">similar efficiencies </w:t>
      </w:r>
      <w:r w:rsidRPr="00553B4D">
        <w:rPr>
          <w:rFonts w:cstheme="minorHAnsi"/>
          <w:sz w:val="24"/>
          <w:szCs w:val="24"/>
        </w:rPr>
        <w:t>to predict fast p</w:t>
      </w:r>
      <w:r w:rsidR="006C3CDF" w:rsidRPr="00553B4D">
        <w:rPr>
          <w:rFonts w:cstheme="minorHAnsi"/>
          <w:sz w:val="24"/>
          <w:szCs w:val="24"/>
        </w:rPr>
        <w:t>rogression to ESKD</w:t>
      </w:r>
      <w:r w:rsidRPr="00553B4D">
        <w:rPr>
          <w:rFonts w:cstheme="minorHAnsi"/>
          <w:sz w:val="24"/>
          <w:szCs w:val="24"/>
        </w:rPr>
        <w:t xml:space="preserve">. </w:t>
      </w:r>
      <w:r w:rsidR="00BA674C">
        <w:rPr>
          <w:rFonts w:cstheme="minorHAnsi"/>
          <w:sz w:val="24"/>
          <w:szCs w:val="24"/>
        </w:rPr>
        <w:t>The o</w:t>
      </w:r>
      <w:r w:rsidRPr="00553B4D">
        <w:rPr>
          <w:rFonts w:cstheme="minorHAnsi"/>
          <w:sz w:val="24"/>
          <w:szCs w:val="24"/>
        </w:rPr>
        <w:t>verall combin</w:t>
      </w:r>
      <w:r w:rsidR="00A8275E" w:rsidRPr="00553B4D">
        <w:rPr>
          <w:rFonts w:cstheme="minorHAnsi"/>
          <w:sz w:val="24"/>
          <w:szCs w:val="24"/>
        </w:rPr>
        <w:t>ation of 5</w:t>
      </w:r>
      <w:r w:rsidR="009543DB" w:rsidRPr="00553B4D">
        <w:rPr>
          <w:rFonts w:cstheme="minorHAnsi"/>
          <w:sz w:val="24"/>
          <w:szCs w:val="24"/>
        </w:rPr>
        <w:t xml:space="preserve"> or 6</w:t>
      </w:r>
      <w:r w:rsidR="00A8275E" w:rsidRPr="00553B4D">
        <w:rPr>
          <w:rFonts w:cstheme="minorHAnsi"/>
          <w:sz w:val="24"/>
          <w:szCs w:val="24"/>
        </w:rPr>
        <w:t xml:space="preserve"> </w:t>
      </w:r>
      <w:r w:rsidR="009543DB" w:rsidRPr="00553B4D">
        <w:rPr>
          <w:rFonts w:cstheme="minorHAnsi"/>
          <w:sz w:val="24"/>
          <w:szCs w:val="24"/>
        </w:rPr>
        <w:t>out of</w:t>
      </w:r>
      <w:r w:rsidR="00A8275E" w:rsidRPr="00553B4D">
        <w:rPr>
          <w:rFonts w:cstheme="minorHAnsi"/>
          <w:sz w:val="24"/>
          <w:szCs w:val="24"/>
        </w:rPr>
        <w:t xml:space="preserve"> 8 informative</w:t>
      </w:r>
      <w:r w:rsidRPr="00553B4D">
        <w:rPr>
          <w:rFonts w:cstheme="minorHAnsi"/>
          <w:sz w:val="24"/>
          <w:szCs w:val="24"/>
        </w:rPr>
        <w:t xml:space="preserve"> TNF </w:t>
      </w:r>
      <w:r w:rsidR="006C3CDF" w:rsidRPr="00553B4D">
        <w:rPr>
          <w:rFonts w:cstheme="minorHAnsi"/>
          <w:sz w:val="24"/>
          <w:szCs w:val="24"/>
        </w:rPr>
        <w:t xml:space="preserve">receptor/apoptosis proteins </w:t>
      </w:r>
      <w:r w:rsidR="00C37EE7" w:rsidRPr="00553B4D">
        <w:rPr>
          <w:rFonts w:cstheme="minorHAnsi"/>
          <w:sz w:val="24"/>
          <w:szCs w:val="24"/>
        </w:rPr>
        <w:t xml:space="preserve">was sufficient </w:t>
      </w:r>
      <w:r w:rsidR="00A8275E" w:rsidRPr="00553B4D">
        <w:rPr>
          <w:rFonts w:cstheme="minorHAnsi"/>
          <w:sz w:val="24"/>
          <w:szCs w:val="24"/>
        </w:rPr>
        <w:t>to build ESK</w:t>
      </w:r>
      <w:r w:rsidR="00C37EE7" w:rsidRPr="00553B4D">
        <w:rPr>
          <w:rFonts w:cstheme="minorHAnsi"/>
          <w:sz w:val="24"/>
          <w:szCs w:val="24"/>
        </w:rPr>
        <w:t>D</w:t>
      </w:r>
      <w:r w:rsidR="00A8275E" w:rsidRPr="00553B4D">
        <w:rPr>
          <w:rFonts w:cstheme="minorHAnsi"/>
          <w:sz w:val="24"/>
          <w:szCs w:val="24"/>
        </w:rPr>
        <w:t xml:space="preserve"> risk scores </w:t>
      </w:r>
      <w:r w:rsidR="006C3CDF" w:rsidRPr="00553B4D">
        <w:rPr>
          <w:rFonts w:cstheme="minorHAnsi"/>
          <w:sz w:val="24"/>
          <w:szCs w:val="24"/>
        </w:rPr>
        <w:t>that were</w:t>
      </w:r>
      <w:r w:rsidRPr="00553B4D">
        <w:rPr>
          <w:rFonts w:cstheme="minorHAnsi"/>
          <w:sz w:val="24"/>
          <w:szCs w:val="24"/>
        </w:rPr>
        <w:t xml:space="preserve"> equally efficient to predict fast progression to ESKD</w:t>
      </w:r>
      <w:r w:rsidR="00EC31F9">
        <w:rPr>
          <w:rFonts w:cstheme="minorHAnsi"/>
          <w:sz w:val="24"/>
          <w:szCs w:val="24"/>
        </w:rPr>
        <w:t xml:space="preserve"> because </w:t>
      </w:r>
      <w:r w:rsidR="00885C47">
        <w:rPr>
          <w:rFonts w:cstheme="minorHAnsi"/>
          <w:sz w:val="24"/>
          <w:szCs w:val="24"/>
        </w:rPr>
        <w:t>none of the</w:t>
      </w:r>
      <w:r w:rsidR="00EC31F9">
        <w:rPr>
          <w:rFonts w:cstheme="minorHAnsi"/>
          <w:sz w:val="24"/>
          <w:szCs w:val="24"/>
        </w:rPr>
        <w:t xml:space="preserve"> 26 proteins were selected in the model through the variable selections for predicting ESKD when the model includes these 5 or 6 proteins</w:t>
      </w:r>
      <w:r w:rsidR="00837B62">
        <w:rPr>
          <w:rFonts w:cstheme="minorHAnsi"/>
          <w:sz w:val="24"/>
          <w:szCs w:val="24"/>
        </w:rPr>
        <w:t xml:space="preserve">. </w:t>
      </w:r>
      <w:r w:rsidR="00FA2BDD">
        <w:rPr>
          <w:rFonts w:cstheme="minorHAnsi"/>
          <w:sz w:val="24"/>
          <w:szCs w:val="24"/>
        </w:rPr>
        <w:t>T</w:t>
      </w:r>
      <w:r w:rsidRPr="00553B4D">
        <w:rPr>
          <w:rFonts w:cstheme="minorHAnsi"/>
          <w:sz w:val="24"/>
          <w:szCs w:val="24"/>
        </w:rPr>
        <w:t>he magnitude of OR per quartile change of the</w:t>
      </w:r>
      <w:r w:rsidR="009543DB" w:rsidRPr="00553B4D">
        <w:rPr>
          <w:rFonts w:cstheme="minorHAnsi"/>
          <w:sz w:val="24"/>
          <w:szCs w:val="24"/>
        </w:rPr>
        <w:t xml:space="preserve"> </w:t>
      </w:r>
      <w:r w:rsidR="006C3CDF" w:rsidRPr="00553B4D">
        <w:rPr>
          <w:rFonts w:cstheme="minorHAnsi"/>
          <w:sz w:val="24"/>
          <w:szCs w:val="24"/>
        </w:rPr>
        <w:t>risk</w:t>
      </w:r>
      <w:r w:rsidRPr="00553B4D">
        <w:rPr>
          <w:rFonts w:cstheme="minorHAnsi"/>
          <w:sz w:val="24"/>
          <w:szCs w:val="24"/>
        </w:rPr>
        <w:t xml:space="preserve"> score varied between 2.71 and 2.89 without clinical variable</w:t>
      </w:r>
      <w:r w:rsidR="009543DB" w:rsidRPr="00553B4D">
        <w:rPr>
          <w:rFonts w:cstheme="minorHAnsi"/>
          <w:sz w:val="24"/>
          <w:szCs w:val="24"/>
        </w:rPr>
        <w:t>s</w:t>
      </w:r>
      <w:r w:rsidRPr="00553B4D">
        <w:rPr>
          <w:rFonts w:cstheme="minorHAnsi"/>
          <w:sz w:val="24"/>
          <w:szCs w:val="24"/>
        </w:rPr>
        <w:t xml:space="preserve"> and increased accordingly to 2.92 to 3.49 when combined with clinical variables such as HbA</w:t>
      </w:r>
      <w:r w:rsidRPr="00190660">
        <w:rPr>
          <w:rFonts w:cstheme="minorHAnsi"/>
          <w:sz w:val="24"/>
          <w:szCs w:val="24"/>
          <w:vertAlign w:val="subscript"/>
        </w:rPr>
        <w:t>1c</w:t>
      </w:r>
      <w:r w:rsidRPr="00553B4D">
        <w:rPr>
          <w:rFonts w:cstheme="minorHAnsi"/>
          <w:sz w:val="24"/>
          <w:szCs w:val="24"/>
        </w:rPr>
        <w:t>, ACR and eGFR</w:t>
      </w:r>
      <w:r w:rsidR="00FA2BDD">
        <w:rPr>
          <w:rFonts w:cstheme="minorHAnsi"/>
          <w:sz w:val="24"/>
          <w:szCs w:val="24"/>
        </w:rPr>
        <w:t xml:space="preserve"> (data are not shown.)</w:t>
      </w:r>
      <w:r w:rsidR="00C37EE7" w:rsidRPr="00553B4D">
        <w:rPr>
          <w:rFonts w:cstheme="minorHAnsi"/>
          <w:sz w:val="24"/>
          <w:szCs w:val="24"/>
        </w:rPr>
        <w:t xml:space="preserve"> </w:t>
      </w:r>
      <w:r w:rsidR="00397634" w:rsidRPr="00553B4D">
        <w:rPr>
          <w:rFonts w:cstheme="minorHAnsi"/>
          <w:sz w:val="24"/>
          <w:szCs w:val="24"/>
        </w:rPr>
        <w:t>Similarly,</w:t>
      </w:r>
      <w:r w:rsidR="00C37EE7" w:rsidRPr="00553B4D">
        <w:rPr>
          <w:rFonts w:cstheme="minorHAnsi"/>
          <w:sz w:val="24"/>
          <w:szCs w:val="24"/>
        </w:rPr>
        <w:t xml:space="preserve"> </w:t>
      </w:r>
      <w:r w:rsidR="005D410D" w:rsidRPr="00553B4D">
        <w:rPr>
          <w:rFonts w:cstheme="minorHAnsi"/>
          <w:sz w:val="24"/>
          <w:szCs w:val="24"/>
        </w:rPr>
        <w:t>the c-statistics of these models were very similar</w:t>
      </w:r>
      <w:r w:rsidR="00E4212D">
        <w:rPr>
          <w:rFonts w:cstheme="minorHAnsi"/>
          <w:sz w:val="24"/>
          <w:szCs w:val="24"/>
        </w:rPr>
        <w:t xml:space="preserve"> </w:t>
      </w:r>
      <w:r w:rsidR="00FA2BDD">
        <w:rPr>
          <w:rFonts w:cstheme="minorHAnsi"/>
          <w:sz w:val="24"/>
          <w:szCs w:val="24"/>
        </w:rPr>
        <w:t>(</w:t>
      </w:r>
      <w:r w:rsidR="00885C47">
        <w:rPr>
          <w:rFonts w:cstheme="minorHAnsi"/>
          <w:sz w:val="24"/>
          <w:szCs w:val="24"/>
        </w:rPr>
        <w:t>data</w:t>
      </w:r>
      <w:r w:rsidR="00FA2BDD">
        <w:rPr>
          <w:rFonts w:cstheme="minorHAnsi"/>
          <w:sz w:val="24"/>
          <w:szCs w:val="24"/>
        </w:rPr>
        <w:t xml:space="preserve"> not shown.)</w:t>
      </w:r>
      <w:r w:rsidR="005F724F" w:rsidRPr="00553B4D">
        <w:rPr>
          <w:rFonts w:cstheme="minorHAnsi"/>
          <w:sz w:val="24"/>
          <w:szCs w:val="24"/>
        </w:rPr>
        <w:t xml:space="preserve"> </w:t>
      </w:r>
      <w:r w:rsidR="00885C47">
        <w:rPr>
          <w:rFonts w:cstheme="minorHAnsi"/>
          <w:sz w:val="24"/>
          <w:szCs w:val="24"/>
        </w:rPr>
        <w:t>We need to</w:t>
      </w:r>
      <w:r w:rsidR="005F724F" w:rsidRPr="00553B4D">
        <w:rPr>
          <w:rFonts w:cstheme="minorHAnsi"/>
          <w:sz w:val="24"/>
          <w:szCs w:val="24"/>
        </w:rPr>
        <w:t xml:space="preserve"> emphasize that KIM</w:t>
      </w:r>
      <w:r w:rsidR="00837B62">
        <w:rPr>
          <w:rFonts w:cstheme="minorHAnsi"/>
          <w:sz w:val="24"/>
          <w:szCs w:val="24"/>
        </w:rPr>
        <w:t>-</w:t>
      </w:r>
      <w:r w:rsidR="005F724F" w:rsidRPr="00553B4D">
        <w:rPr>
          <w:rFonts w:cstheme="minorHAnsi"/>
          <w:sz w:val="24"/>
          <w:szCs w:val="24"/>
        </w:rPr>
        <w:t>1 and TNF</w:t>
      </w:r>
      <w:r w:rsidR="00FA2BDD">
        <w:rPr>
          <w:rFonts w:cstheme="minorHAnsi"/>
          <w:sz w:val="24"/>
          <w:szCs w:val="24"/>
        </w:rPr>
        <w:t>-</w:t>
      </w:r>
      <w:r w:rsidR="005F724F" w:rsidRPr="00553B4D">
        <w:rPr>
          <w:rFonts w:cstheme="minorHAnsi"/>
          <w:sz w:val="24"/>
          <w:szCs w:val="24"/>
        </w:rPr>
        <w:t>R27 are the two protein</w:t>
      </w:r>
      <w:r w:rsidR="005D410D" w:rsidRPr="00553B4D">
        <w:rPr>
          <w:rFonts w:cstheme="minorHAnsi"/>
          <w:sz w:val="24"/>
          <w:szCs w:val="24"/>
        </w:rPr>
        <w:t>s</w:t>
      </w:r>
      <w:r w:rsidR="005F724F" w:rsidRPr="00553B4D">
        <w:rPr>
          <w:rFonts w:cstheme="minorHAnsi"/>
          <w:sz w:val="24"/>
          <w:szCs w:val="24"/>
        </w:rPr>
        <w:t xml:space="preserve"> that were not replaceable by any of the TNF/apoptosis proteins. </w:t>
      </w:r>
      <w:r w:rsidR="00FA2BDD">
        <w:rPr>
          <w:rFonts w:cstheme="minorHAnsi"/>
          <w:sz w:val="24"/>
          <w:szCs w:val="24"/>
        </w:rPr>
        <w:t xml:space="preserve">To </w:t>
      </w:r>
      <w:r w:rsidR="00E4212D">
        <w:rPr>
          <w:rFonts w:cstheme="minorHAnsi"/>
          <w:sz w:val="24"/>
          <w:szCs w:val="24"/>
        </w:rPr>
        <w:t xml:space="preserve">consider building the parsimonious model, we employed the model with 5 out of 6 proteins that the Lasso logistic regression firstly retained. </w:t>
      </w:r>
      <w:r w:rsidR="00FA2BDD" w:rsidRPr="00553B4D">
        <w:rPr>
          <w:rFonts w:cstheme="minorHAnsi"/>
          <w:sz w:val="24"/>
          <w:szCs w:val="24"/>
        </w:rPr>
        <w:t xml:space="preserve">The names of the proteins used to build the score and the indices of its prognostic performance are shown in </w:t>
      </w:r>
      <w:r w:rsidR="00FA2BDD" w:rsidRPr="0042625E">
        <w:rPr>
          <w:rFonts w:cstheme="minorHAnsi"/>
          <w:b/>
          <w:sz w:val="24"/>
          <w:szCs w:val="24"/>
        </w:rPr>
        <w:t xml:space="preserve">Table </w:t>
      </w:r>
      <w:r w:rsidR="00FA2BDD">
        <w:rPr>
          <w:rFonts w:cstheme="minorHAnsi"/>
          <w:b/>
          <w:sz w:val="24"/>
          <w:szCs w:val="24"/>
        </w:rPr>
        <w:t>3</w:t>
      </w:r>
      <w:r w:rsidR="00FA2BDD" w:rsidRPr="0042625E">
        <w:rPr>
          <w:rFonts w:cstheme="minorHAnsi"/>
          <w:b/>
          <w:sz w:val="24"/>
          <w:szCs w:val="24"/>
        </w:rPr>
        <w:t xml:space="preserve"> </w:t>
      </w:r>
      <w:r w:rsidR="00FA2BDD" w:rsidRPr="00553B4D">
        <w:rPr>
          <w:rFonts w:cstheme="minorHAnsi"/>
          <w:sz w:val="24"/>
          <w:szCs w:val="24"/>
        </w:rPr>
        <w:t xml:space="preserve">in </w:t>
      </w:r>
      <w:r w:rsidR="00FA2BDD">
        <w:rPr>
          <w:rFonts w:cstheme="minorHAnsi"/>
          <w:sz w:val="24"/>
          <w:szCs w:val="24"/>
        </w:rPr>
        <w:t>the</w:t>
      </w:r>
      <w:r w:rsidR="00FA2BDD" w:rsidRPr="00553B4D">
        <w:rPr>
          <w:rFonts w:cstheme="minorHAnsi"/>
          <w:sz w:val="24"/>
          <w:szCs w:val="24"/>
        </w:rPr>
        <w:t xml:space="preserve"> column </w:t>
      </w:r>
      <w:r w:rsidR="00FA2BDD">
        <w:rPr>
          <w:rFonts w:cstheme="minorHAnsi"/>
          <w:sz w:val="24"/>
          <w:szCs w:val="24"/>
        </w:rPr>
        <w:t>headed</w:t>
      </w:r>
      <w:r w:rsidR="00FA2BDD" w:rsidRPr="00553B4D">
        <w:rPr>
          <w:rFonts w:cstheme="minorHAnsi"/>
          <w:sz w:val="24"/>
          <w:szCs w:val="24"/>
        </w:rPr>
        <w:t xml:space="preserve"> as Model#1. </w:t>
      </w:r>
      <w:r w:rsidR="00662C0C" w:rsidRPr="00553B4D">
        <w:rPr>
          <w:rFonts w:cstheme="minorHAnsi"/>
          <w:sz w:val="24"/>
          <w:szCs w:val="24"/>
        </w:rPr>
        <w:t xml:space="preserve">As shown in </w:t>
      </w:r>
      <w:r w:rsidR="00662C0C" w:rsidRPr="0042625E">
        <w:rPr>
          <w:rFonts w:cstheme="minorHAnsi"/>
          <w:b/>
          <w:sz w:val="24"/>
          <w:szCs w:val="24"/>
        </w:rPr>
        <w:t xml:space="preserve">Table </w:t>
      </w:r>
      <w:r w:rsidR="00D5557A">
        <w:rPr>
          <w:rFonts w:cstheme="minorHAnsi"/>
          <w:b/>
          <w:sz w:val="24"/>
          <w:szCs w:val="24"/>
        </w:rPr>
        <w:t>3</w:t>
      </w:r>
      <w:r w:rsidR="00662C0C" w:rsidRPr="0042625E">
        <w:rPr>
          <w:rFonts w:cstheme="minorHAnsi"/>
          <w:b/>
          <w:sz w:val="24"/>
          <w:szCs w:val="24"/>
        </w:rPr>
        <w:t xml:space="preserve"> </w:t>
      </w:r>
      <w:r w:rsidR="00662C0C" w:rsidRPr="00553B4D">
        <w:rPr>
          <w:rFonts w:cstheme="minorHAnsi"/>
          <w:sz w:val="24"/>
          <w:szCs w:val="24"/>
        </w:rPr>
        <w:t>in columns labeled Models #</w:t>
      </w:r>
      <w:r w:rsidR="00D5557A">
        <w:rPr>
          <w:rFonts w:cstheme="minorHAnsi"/>
          <w:sz w:val="24"/>
          <w:szCs w:val="24"/>
        </w:rPr>
        <w:t>3</w:t>
      </w:r>
      <w:r w:rsidR="00662C0C" w:rsidRPr="00553B4D">
        <w:rPr>
          <w:rFonts w:cstheme="minorHAnsi"/>
          <w:sz w:val="24"/>
          <w:szCs w:val="24"/>
        </w:rPr>
        <w:t xml:space="preserve"> </w:t>
      </w:r>
      <w:r w:rsidR="00D5557A">
        <w:rPr>
          <w:rFonts w:cstheme="minorHAnsi"/>
          <w:sz w:val="24"/>
          <w:szCs w:val="24"/>
        </w:rPr>
        <w:t>with</w:t>
      </w:r>
      <w:r w:rsidR="00D5557A" w:rsidRPr="00553B4D">
        <w:rPr>
          <w:rFonts w:cstheme="minorHAnsi"/>
          <w:sz w:val="24"/>
          <w:szCs w:val="24"/>
        </w:rPr>
        <w:t xml:space="preserve"> </w:t>
      </w:r>
      <w:r w:rsidR="005D410D" w:rsidRPr="00553B4D">
        <w:rPr>
          <w:rFonts w:cstheme="minorHAnsi"/>
          <w:sz w:val="24"/>
          <w:szCs w:val="24"/>
        </w:rPr>
        <w:t>“</w:t>
      </w:r>
      <w:r w:rsidR="00662C0C" w:rsidRPr="00553B4D">
        <w:rPr>
          <w:rFonts w:cstheme="minorHAnsi"/>
          <w:sz w:val="24"/>
          <w:szCs w:val="24"/>
        </w:rPr>
        <w:t>Known Biomarkers</w:t>
      </w:r>
      <w:r w:rsidR="00885C47">
        <w:rPr>
          <w:rFonts w:cstheme="minorHAnsi"/>
          <w:sz w:val="24"/>
          <w:szCs w:val="24"/>
        </w:rPr>
        <w:t>,</w:t>
      </w:r>
      <w:r w:rsidR="005D410D" w:rsidRPr="00553B4D">
        <w:rPr>
          <w:rFonts w:cstheme="minorHAnsi"/>
          <w:sz w:val="24"/>
          <w:szCs w:val="24"/>
        </w:rPr>
        <w:t>”</w:t>
      </w:r>
      <w:r w:rsidR="00885C47">
        <w:rPr>
          <w:rFonts w:cstheme="minorHAnsi"/>
          <w:sz w:val="24"/>
          <w:szCs w:val="24"/>
        </w:rPr>
        <w:t xml:space="preserve"> </w:t>
      </w:r>
      <w:r w:rsidR="005F724F" w:rsidRPr="00553B4D">
        <w:rPr>
          <w:rFonts w:cstheme="minorHAnsi"/>
          <w:sz w:val="24"/>
          <w:szCs w:val="24"/>
        </w:rPr>
        <w:t xml:space="preserve">ESKD risk scores without these proteins </w:t>
      </w:r>
      <w:r w:rsidR="00662C0C" w:rsidRPr="00553B4D">
        <w:rPr>
          <w:rFonts w:cstheme="minorHAnsi"/>
          <w:sz w:val="24"/>
          <w:szCs w:val="24"/>
        </w:rPr>
        <w:t>were less efficient in predicting fast progression to ESKD.</w:t>
      </w:r>
      <w:r w:rsidR="005F724F" w:rsidRPr="00553B4D">
        <w:rPr>
          <w:rFonts w:cstheme="minorHAnsi"/>
          <w:sz w:val="24"/>
          <w:szCs w:val="24"/>
        </w:rPr>
        <w:t xml:space="preserve"> </w:t>
      </w:r>
    </w:p>
    <w:p w14:paraId="2346D789" w14:textId="77777777" w:rsidR="008F1F01" w:rsidRPr="00E22CD9" w:rsidRDefault="005D410D" w:rsidP="00C37EE7">
      <w:pPr>
        <w:spacing w:line="360" w:lineRule="auto"/>
        <w:ind w:firstLine="720"/>
        <w:rPr>
          <w:rFonts w:cstheme="minorHAnsi"/>
          <w:sz w:val="24"/>
          <w:szCs w:val="24"/>
        </w:rPr>
      </w:pPr>
      <w:r w:rsidRPr="00E22CD9">
        <w:rPr>
          <w:rFonts w:cstheme="minorHAnsi"/>
          <w:sz w:val="24"/>
          <w:szCs w:val="24"/>
        </w:rPr>
        <w:t>In addition to 20 TNF receptors/apoptosis proteins</w:t>
      </w:r>
      <w:r w:rsidR="00752B49">
        <w:rPr>
          <w:rFonts w:cstheme="minorHAnsi"/>
          <w:sz w:val="24"/>
          <w:szCs w:val="24"/>
        </w:rPr>
        <w:t>,</w:t>
      </w:r>
      <w:r w:rsidRPr="00E22CD9">
        <w:rPr>
          <w:rFonts w:cstheme="minorHAnsi"/>
          <w:sz w:val="24"/>
          <w:szCs w:val="24"/>
        </w:rPr>
        <w:t xml:space="preserve"> 26 other ci</w:t>
      </w:r>
      <w:r w:rsidR="00013467" w:rsidRPr="00E22CD9">
        <w:rPr>
          <w:rFonts w:cstheme="minorHAnsi"/>
          <w:sz w:val="24"/>
          <w:szCs w:val="24"/>
        </w:rPr>
        <w:t xml:space="preserve">rculating proteins were strongly </w:t>
      </w:r>
      <w:r w:rsidRPr="00E22CD9">
        <w:rPr>
          <w:rFonts w:cstheme="minorHAnsi"/>
          <w:sz w:val="24"/>
          <w:szCs w:val="24"/>
        </w:rPr>
        <w:t>associated with fast progressi</w:t>
      </w:r>
      <w:r w:rsidR="009543DB" w:rsidRPr="00E22CD9">
        <w:rPr>
          <w:rFonts w:cstheme="minorHAnsi"/>
          <w:sz w:val="24"/>
          <w:szCs w:val="24"/>
        </w:rPr>
        <w:t>on</w:t>
      </w:r>
      <w:r w:rsidR="00B669B1" w:rsidRPr="00E22CD9">
        <w:rPr>
          <w:rFonts w:cstheme="minorHAnsi"/>
          <w:sz w:val="24"/>
          <w:szCs w:val="24"/>
        </w:rPr>
        <w:t xml:space="preserve"> to ESKD. To test</w:t>
      </w:r>
      <w:r w:rsidR="00752B49">
        <w:rPr>
          <w:rFonts w:cstheme="minorHAnsi"/>
          <w:sz w:val="24"/>
          <w:szCs w:val="24"/>
        </w:rPr>
        <w:t xml:space="preserve"> the</w:t>
      </w:r>
      <w:r w:rsidRPr="00E22CD9">
        <w:rPr>
          <w:rFonts w:cstheme="minorHAnsi"/>
          <w:sz w:val="24"/>
          <w:szCs w:val="24"/>
        </w:rPr>
        <w:t xml:space="preserve"> importance</w:t>
      </w:r>
      <w:r w:rsidR="00C37EE7" w:rsidRPr="00E22CD9">
        <w:rPr>
          <w:rFonts w:cstheme="minorHAnsi"/>
          <w:sz w:val="24"/>
          <w:szCs w:val="24"/>
        </w:rPr>
        <w:t>/usefulness of these proteins to predict</w:t>
      </w:r>
      <w:r w:rsidRPr="00E22CD9">
        <w:rPr>
          <w:rFonts w:cstheme="minorHAnsi"/>
          <w:sz w:val="24"/>
          <w:szCs w:val="24"/>
        </w:rPr>
        <w:t xml:space="preserve"> fast progression to ESKD</w:t>
      </w:r>
      <w:r w:rsidR="00752B49">
        <w:rPr>
          <w:rFonts w:cstheme="minorHAnsi"/>
          <w:sz w:val="24"/>
          <w:szCs w:val="24"/>
        </w:rPr>
        <w:t>, we performed</w:t>
      </w:r>
      <w:r w:rsidR="00272B0B" w:rsidRPr="00E22CD9">
        <w:rPr>
          <w:rFonts w:cstheme="minorHAnsi"/>
          <w:sz w:val="24"/>
          <w:szCs w:val="24"/>
        </w:rPr>
        <w:t xml:space="preserve"> Lass</w:t>
      </w:r>
      <w:r w:rsidR="00C37EE7" w:rsidRPr="00E22CD9">
        <w:rPr>
          <w:rFonts w:cstheme="minorHAnsi"/>
          <w:sz w:val="24"/>
          <w:szCs w:val="24"/>
        </w:rPr>
        <w:t>o</w:t>
      </w:r>
      <w:r w:rsidR="00272B0B" w:rsidRPr="00E22CD9">
        <w:rPr>
          <w:rFonts w:cstheme="minorHAnsi"/>
          <w:sz w:val="24"/>
          <w:szCs w:val="24"/>
        </w:rPr>
        <w:t xml:space="preserve"> regression analysis using </w:t>
      </w:r>
      <w:r w:rsidR="00C37EE7" w:rsidRPr="00E22CD9">
        <w:rPr>
          <w:rFonts w:cstheme="minorHAnsi"/>
          <w:sz w:val="24"/>
          <w:szCs w:val="24"/>
        </w:rPr>
        <w:t xml:space="preserve">all </w:t>
      </w:r>
      <w:r w:rsidR="00272B0B" w:rsidRPr="00E22CD9">
        <w:rPr>
          <w:rFonts w:cstheme="minorHAnsi"/>
          <w:sz w:val="24"/>
          <w:szCs w:val="24"/>
        </w:rPr>
        <w:t xml:space="preserve">46 ESKD associated proteins as candidate predictors. </w:t>
      </w:r>
      <w:r w:rsidR="00752B49">
        <w:rPr>
          <w:rFonts w:cstheme="minorHAnsi"/>
          <w:sz w:val="24"/>
          <w:szCs w:val="24"/>
        </w:rPr>
        <w:t>Five proteins</w:t>
      </w:r>
      <w:r w:rsidR="0042625E">
        <w:rPr>
          <w:rFonts w:cstheme="minorHAnsi"/>
          <w:sz w:val="24"/>
          <w:szCs w:val="24"/>
        </w:rPr>
        <w:t xml:space="preserve"> selected for model #1 and f</w:t>
      </w:r>
      <w:r w:rsidR="00A74705">
        <w:rPr>
          <w:rFonts w:cstheme="minorHAnsi"/>
          <w:sz w:val="24"/>
          <w:szCs w:val="24"/>
        </w:rPr>
        <w:t>ive</w:t>
      </w:r>
      <w:r w:rsidR="008F1F01" w:rsidRPr="00E22CD9">
        <w:rPr>
          <w:rFonts w:cstheme="minorHAnsi"/>
          <w:sz w:val="24"/>
          <w:szCs w:val="24"/>
        </w:rPr>
        <w:t xml:space="preserve"> prot</w:t>
      </w:r>
      <w:r w:rsidR="00752B49">
        <w:rPr>
          <w:rFonts w:cstheme="minorHAnsi"/>
          <w:sz w:val="24"/>
          <w:szCs w:val="24"/>
        </w:rPr>
        <w:t>eins</w:t>
      </w:r>
      <w:r w:rsidR="008F1F01" w:rsidRPr="00E22CD9">
        <w:rPr>
          <w:rFonts w:cstheme="minorHAnsi"/>
          <w:sz w:val="24"/>
          <w:szCs w:val="24"/>
        </w:rPr>
        <w:t xml:space="preserve"> re</w:t>
      </w:r>
      <w:r w:rsidR="0045605B" w:rsidRPr="00E22CD9">
        <w:rPr>
          <w:rFonts w:cstheme="minorHAnsi"/>
          <w:sz w:val="24"/>
          <w:szCs w:val="24"/>
        </w:rPr>
        <w:t xml:space="preserve">presenting other pathways were selected by </w:t>
      </w:r>
      <w:r w:rsidR="0042625E">
        <w:rPr>
          <w:rFonts w:cstheme="minorHAnsi"/>
          <w:sz w:val="24"/>
          <w:szCs w:val="24"/>
        </w:rPr>
        <w:t xml:space="preserve">the Lasso analysis </w:t>
      </w:r>
      <w:r w:rsidR="0042625E" w:rsidRPr="00190660">
        <w:rPr>
          <w:rFonts w:cstheme="minorHAnsi"/>
          <w:sz w:val="24"/>
          <w:szCs w:val="24"/>
        </w:rPr>
        <w:t xml:space="preserve">(see </w:t>
      </w:r>
      <w:r w:rsidR="00D600E6" w:rsidRPr="00190660">
        <w:rPr>
          <w:rFonts w:cstheme="minorHAnsi"/>
          <w:b/>
          <w:sz w:val="24"/>
          <w:szCs w:val="24"/>
        </w:rPr>
        <w:t>Table</w:t>
      </w:r>
      <w:r w:rsidR="0042625E" w:rsidRPr="00190660">
        <w:rPr>
          <w:rFonts w:cstheme="minorHAnsi"/>
          <w:b/>
          <w:sz w:val="24"/>
          <w:szCs w:val="24"/>
        </w:rPr>
        <w:t xml:space="preserve"> 3</w:t>
      </w:r>
      <w:r w:rsidR="0045605B" w:rsidRPr="00190660">
        <w:rPr>
          <w:rFonts w:cstheme="minorHAnsi"/>
          <w:sz w:val="24"/>
          <w:szCs w:val="24"/>
        </w:rPr>
        <w:t>)</w:t>
      </w:r>
      <w:r w:rsidR="0045605B" w:rsidRPr="00E22CD9">
        <w:rPr>
          <w:rFonts w:cstheme="minorHAnsi"/>
          <w:sz w:val="24"/>
          <w:szCs w:val="24"/>
        </w:rPr>
        <w:t xml:space="preserve">. It is important to notice that </w:t>
      </w:r>
      <w:r w:rsidR="003F4670" w:rsidRPr="00E22CD9">
        <w:rPr>
          <w:rFonts w:cstheme="minorHAnsi"/>
          <w:sz w:val="24"/>
          <w:szCs w:val="24"/>
        </w:rPr>
        <w:t>in this global model</w:t>
      </w:r>
      <w:r w:rsidR="00752B49">
        <w:rPr>
          <w:rFonts w:cstheme="minorHAnsi"/>
          <w:sz w:val="24"/>
          <w:szCs w:val="24"/>
        </w:rPr>
        <w:t>,</w:t>
      </w:r>
      <w:r w:rsidR="003F4670" w:rsidRPr="00E22CD9">
        <w:rPr>
          <w:rFonts w:cstheme="minorHAnsi"/>
          <w:sz w:val="24"/>
          <w:szCs w:val="24"/>
        </w:rPr>
        <w:t xml:space="preserve"> </w:t>
      </w:r>
      <w:r w:rsidR="00752B49" w:rsidRPr="00E22CD9">
        <w:rPr>
          <w:rFonts w:cstheme="minorHAnsi"/>
          <w:sz w:val="24"/>
          <w:szCs w:val="24"/>
        </w:rPr>
        <w:t>other proteins did not replace the TNF receptor/apoptosis</w:t>
      </w:r>
      <w:r w:rsidR="00F60EF8" w:rsidRPr="00E22CD9">
        <w:rPr>
          <w:rFonts w:cstheme="minorHAnsi"/>
          <w:sz w:val="24"/>
          <w:szCs w:val="24"/>
        </w:rPr>
        <w:t xml:space="preserve"> proteins </w:t>
      </w:r>
      <w:r w:rsidR="003F4670" w:rsidRPr="00E22CD9">
        <w:rPr>
          <w:rFonts w:cstheme="minorHAnsi"/>
          <w:sz w:val="24"/>
          <w:szCs w:val="24"/>
        </w:rPr>
        <w:t>but</w:t>
      </w:r>
      <w:r w:rsidR="00F60EF8" w:rsidRPr="00E22CD9">
        <w:rPr>
          <w:rFonts w:cstheme="minorHAnsi"/>
          <w:sz w:val="24"/>
          <w:szCs w:val="24"/>
        </w:rPr>
        <w:t xml:space="preserve"> their effects were</w:t>
      </w:r>
      <w:r w:rsidR="003F4670" w:rsidRPr="00E22CD9">
        <w:rPr>
          <w:rFonts w:cstheme="minorHAnsi"/>
          <w:sz w:val="24"/>
          <w:szCs w:val="24"/>
        </w:rPr>
        <w:t xml:space="preserve"> only</w:t>
      </w:r>
      <w:r w:rsidR="0045605B" w:rsidRPr="00E22CD9">
        <w:rPr>
          <w:rFonts w:cstheme="minorHAnsi"/>
          <w:sz w:val="24"/>
          <w:szCs w:val="24"/>
        </w:rPr>
        <w:t xml:space="preserve"> </w:t>
      </w:r>
      <w:r w:rsidR="00F60EF8" w:rsidRPr="00E22CD9">
        <w:rPr>
          <w:rFonts w:cstheme="minorHAnsi"/>
          <w:sz w:val="24"/>
          <w:szCs w:val="24"/>
        </w:rPr>
        <w:t xml:space="preserve">diminished to make room for </w:t>
      </w:r>
      <w:r w:rsidR="0045605B" w:rsidRPr="00E22CD9">
        <w:rPr>
          <w:rFonts w:cstheme="minorHAnsi"/>
          <w:sz w:val="24"/>
          <w:szCs w:val="24"/>
        </w:rPr>
        <w:t>other proteins</w:t>
      </w:r>
      <w:r w:rsidR="003F4670" w:rsidRPr="00E22CD9">
        <w:rPr>
          <w:rFonts w:cstheme="minorHAnsi"/>
          <w:sz w:val="24"/>
          <w:szCs w:val="24"/>
        </w:rPr>
        <w:t xml:space="preserve"> (columns Model #1 vs. Global Model </w:t>
      </w:r>
      <w:r w:rsidR="00505DD8">
        <w:rPr>
          <w:rFonts w:cstheme="minorHAnsi"/>
          <w:sz w:val="24"/>
          <w:szCs w:val="24"/>
        </w:rPr>
        <w:t xml:space="preserve">#2 </w:t>
      </w:r>
      <w:r w:rsidR="003F4670" w:rsidRPr="00E22CD9">
        <w:rPr>
          <w:rFonts w:cstheme="minorHAnsi"/>
          <w:sz w:val="24"/>
          <w:szCs w:val="24"/>
        </w:rPr>
        <w:t xml:space="preserve">in </w:t>
      </w:r>
      <w:r w:rsidR="003F4670" w:rsidRPr="0042625E">
        <w:rPr>
          <w:rFonts w:cstheme="minorHAnsi"/>
          <w:b/>
          <w:sz w:val="24"/>
          <w:szCs w:val="24"/>
        </w:rPr>
        <w:t xml:space="preserve">Table </w:t>
      </w:r>
      <w:r w:rsidR="00505DD8">
        <w:rPr>
          <w:rFonts w:cstheme="minorHAnsi"/>
          <w:b/>
          <w:sz w:val="24"/>
          <w:szCs w:val="24"/>
        </w:rPr>
        <w:t>3</w:t>
      </w:r>
      <w:r w:rsidR="003F4670" w:rsidRPr="00E22CD9">
        <w:rPr>
          <w:rFonts w:cstheme="minorHAnsi"/>
          <w:sz w:val="24"/>
          <w:szCs w:val="24"/>
        </w:rPr>
        <w:t>)</w:t>
      </w:r>
      <w:r w:rsidR="0045605B" w:rsidRPr="00E22CD9">
        <w:rPr>
          <w:rFonts w:cstheme="minorHAnsi"/>
          <w:sz w:val="24"/>
          <w:szCs w:val="24"/>
        </w:rPr>
        <w:t>.</w:t>
      </w:r>
      <w:r w:rsidR="003F4670" w:rsidRPr="00E22CD9">
        <w:rPr>
          <w:rFonts w:cstheme="minorHAnsi"/>
          <w:sz w:val="24"/>
          <w:szCs w:val="24"/>
        </w:rPr>
        <w:t xml:space="preserve"> Importantly, </w:t>
      </w:r>
      <w:r w:rsidR="0045605B" w:rsidRPr="00E22CD9">
        <w:rPr>
          <w:rFonts w:cstheme="minorHAnsi"/>
          <w:sz w:val="24"/>
          <w:szCs w:val="24"/>
        </w:rPr>
        <w:t>ESKD risk score</w:t>
      </w:r>
      <w:r w:rsidR="008F1F01" w:rsidRPr="00E22CD9">
        <w:rPr>
          <w:rFonts w:cstheme="minorHAnsi"/>
          <w:sz w:val="24"/>
          <w:szCs w:val="24"/>
        </w:rPr>
        <w:t xml:space="preserve"> created out of these </w:t>
      </w:r>
      <w:r w:rsidR="001F1286">
        <w:rPr>
          <w:rFonts w:cstheme="minorHAnsi"/>
          <w:sz w:val="24"/>
          <w:szCs w:val="24"/>
        </w:rPr>
        <w:t>10</w:t>
      </w:r>
      <w:r w:rsidR="008F1F01" w:rsidRPr="00E22CD9">
        <w:rPr>
          <w:rFonts w:cstheme="minorHAnsi"/>
          <w:sz w:val="24"/>
          <w:szCs w:val="24"/>
        </w:rPr>
        <w:t xml:space="preserve"> proteins did not prov</w:t>
      </w:r>
      <w:r w:rsidR="00752B49">
        <w:rPr>
          <w:rFonts w:cstheme="minorHAnsi"/>
          <w:sz w:val="24"/>
          <w:szCs w:val="24"/>
        </w:rPr>
        <w:t>ide better discrimination of</w:t>
      </w:r>
      <w:r w:rsidR="008F1F01" w:rsidRPr="00E22CD9">
        <w:rPr>
          <w:rFonts w:cstheme="minorHAnsi"/>
          <w:sz w:val="24"/>
          <w:szCs w:val="24"/>
        </w:rPr>
        <w:t xml:space="preserve"> risk of f</w:t>
      </w:r>
      <w:r w:rsidR="0045605B" w:rsidRPr="00E22CD9">
        <w:rPr>
          <w:rFonts w:cstheme="minorHAnsi"/>
          <w:sz w:val="24"/>
          <w:szCs w:val="24"/>
        </w:rPr>
        <w:t>ast progression to ESKD</w:t>
      </w:r>
      <w:r w:rsidR="00F60EF8" w:rsidRPr="00E22CD9">
        <w:rPr>
          <w:rFonts w:cstheme="minorHAnsi"/>
          <w:sz w:val="24"/>
          <w:szCs w:val="24"/>
        </w:rPr>
        <w:t xml:space="preserve"> than Model #1</w:t>
      </w:r>
      <w:r w:rsidR="0045605B" w:rsidRPr="00E22CD9">
        <w:rPr>
          <w:rFonts w:cstheme="minorHAnsi"/>
          <w:sz w:val="24"/>
          <w:szCs w:val="24"/>
        </w:rPr>
        <w:t xml:space="preserve"> (</w:t>
      </w:r>
      <w:r w:rsidR="00C43446">
        <w:rPr>
          <w:rFonts w:cstheme="minorHAnsi"/>
          <w:sz w:val="24"/>
          <w:szCs w:val="24"/>
        </w:rPr>
        <w:t xml:space="preserve">difference in c statistics between </w:t>
      </w:r>
      <w:r w:rsidR="003F4670" w:rsidRPr="00E22CD9">
        <w:rPr>
          <w:rFonts w:cstheme="minorHAnsi"/>
          <w:sz w:val="24"/>
          <w:szCs w:val="24"/>
        </w:rPr>
        <w:t xml:space="preserve">Model #1 vs. Global Model </w:t>
      </w:r>
      <w:r w:rsidR="00C43446">
        <w:rPr>
          <w:rFonts w:cstheme="minorHAnsi"/>
          <w:sz w:val="24"/>
          <w:szCs w:val="24"/>
        </w:rPr>
        <w:t xml:space="preserve">#2 </w:t>
      </w:r>
      <w:r w:rsidR="003F4670" w:rsidRPr="00E22CD9">
        <w:rPr>
          <w:rFonts w:cstheme="minorHAnsi"/>
          <w:sz w:val="24"/>
          <w:szCs w:val="24"/>
        </w:rPr>
        <w:t xml:space="preserve">in </w:t>
      </w:r>
      <w:r w:rsidR="003F4670" w:rsidRPr="00190660">
        <w:rPr>
          <w:rFonts w:cstheme="minorHAnsi"/>
          <w:b/>
          <w:sz w:val="24"/>
          <w:szCs w:val="24"/>
        </w:rPr>
        <w:t xml:space="preserve">Table </w:t>
      </w:r>
      <w:r w:rsidR="00B8105F" w:rsidRPr="00190660">
        <w:rPr>
          <w:rFonts w:cstheme="minorHAnsi"/>
          <w:b/>
          <w:sz w:val="24"/>
          <w:szCs w:val="24"/>
        </w:rPr>
        <w:t>3</w:t>
      </w:r>
      <w:r w:rsidR="00C43446">
        <w:rPr>
          <w:rFonts w:cstheme="minorHAnsi"/>
          <w:sz w:val="24"/>
          <w:szCs w:val="24"/>
        </w:rPr>
        <w:t>, -0.003 (95%C.I. -0.020, 0.015) (p = 0.7535).</w:t>
      </w:r>
      <w:r w:rsidR="008F1F01" w:rsidRPr="00E22CD9">
        <w:rPr>
          <w:rFonts w:cstheme="minorHAnsi"/>
          <w:sz w:val="24"/>
          <w:szCs w:val="24"/>
        </w:rPr>
        <w:t xml:space="preserve"> The</w:t>
      </w:r>
      <w:r w:rsidR="0045605B" w:rsidRPr="00E22CD9">
        <w:rPr>
          <w:rFonts w:cstheme="minorHAnsi"/>
          <w:sz w:val="24"/>
          <w:szCs w:val="24"/>
        </w:rPr>
        <w:t xml:space="preserve"> prognostic performance of this model</w:t>
      </w:r>
      <w:r w:rsidR="00F60EF8" w:rsidRPr="00E22CD9">
        <w:rPr>
          <w:rFonts w:cstheme="minorHAnsi"/>
          <w:sz w:val="24"/>
          <w:szCs w:val="24"/>
        </w:rPr>
        <w:t xml:space="preserve"> increased after adding </w:t>
      </w:r>
      <w:r w:rsidR="008F1F01" w:rsidRPr="00E22CD9">
        <w:rPr>
          <w:rFonts w:cstheme="minorHAnsi"/>
          <w:sz w:val="24"/>
          <w:szCs w:val="24"/>
        </w:rPr>
        <w:t>clin</w:t>
      </w:r>
      <w:r w:rsidR="0045605B" w:rsidRPr="00E22CD9">
        <w:rPr>
          <w:rFonts w:cstheme="minorHAnsi"/>
          <w:sz w:val="24"/>
          <w:szCs w:val="24"/>
        </w:rPr>
        <w:t>ical variables HbA</w:t>
      </w:r>
      <w:r w:rsidR="0045605B" w:rsidRPr="00190660">
        <w:rPr>
          <w:rFonts w:cstheme="minorHAnsi"/>
          <w:sz w:val="24"/>
          <w:szCs w:val="24"/>
          <w:vertAlign w:val="subscript"/>
        </w:rPr>
        <w:t>1c</w:t>
      </w:r>
      <w:r w:rsidR="0045605B" w:rsidRPr="00E22CD9">
        <w:rPr>
          <w:rFonts w:cstheme="minorHAnsi"/>
          <w:sz w:val="24"/>
          <w:szCs w:val="24"/>
        </w:rPr>
        <w:t xml:space="preserve">, ACR and eGFR in similar ways as in Model #3. </w:t>
      </w:r>
      <w:r w:rsidR="00B236CA">
        <w:rPr>
          <w:rFonts w:cstheme="minorHAnsi"/>
          <w:sz w:val="24"/>
          <w:szCs w:val="24"/>
        </w:rPr>
        <w:t xml:space="preserve">When we applied the same equation of risk score </w:t>
      </w:r>
      <w:r w:rsidR="00504877">
        <w:rPr>
          <w:rFonts w:cstheme="minorHAnsi"/>
          <w:sz w:val="24"/>
          <w:szCs w:val="24"/>
        </w:rPr>
        <w:t xml:space="preserve">with an outcome of annual eGFR loss equal to </w:t>
      </w:r>
      <w:r w:rsidR="00504877">
        <w:rPr>
          <w:rFonts w:cstheme="minorHAnsi"/>
          <w:sz w:val="24"/>
          <w:szCs w:val="24"/>
        </w:rPr>
        <w:lastRenderedPageBreak/>
        <w:t>or greater than 5 mL/min/1.73m</w:t>
      </w:r>
      <w:r w:rsidR="00504877" w:rsidRPr="00190660">
        <w:rPr>
          <w:rFonts w:cstheme="minorHAnsi"/>
          <w:sz w:val="24"/>
          <w:szCs w:val="24"/>
          <w:vertAlign w:val="superscript"/>
        </w:rPr>
        <w:t>2</w:t>
      </w:r>
      <w:r w:rsidR="00504877">
        <w:rPr>
          <w:rFonts w:cstheme="minorHAnsi"/>
          <w:sz w:val="24"/>
          <w:szCs w:val="24"/>
        </w:rPr>
        <w:t xml:space="preserve"> </w:t>
      </w:r>
      <w:r w:rsidR="00B236CA">
        <w:rPr>
          <w:rFonts w:cstheme="minorHAnsi"/>
          <w:sz w:val="24"/>
          <w:szCs w:val="24"/>
        </w:rPr>
        <w:t>in the T1D Micro-Albuminuria study (</w:t>
      </w:r>
      <w:r w:rsidR="00B236CA" w:rsidRPr="00190660">
        <w:rPr>
          <w:rFonts w:cstheme="minorHAnsi"/>
          <w:b/>
          <w:sz w:val="24"/>
          <w:szCs w:val="24"/>
        </w:rPr>
        <w:t>Table S3</w:t>
      </w:r>
      <w:r w:rsidR="00B236CA">
        <w:rPr>
          <w:rFonts w:cstheme="minorHAnsi"/>
          <w:sz w:val="24"/>
          <w:szCs w:val="24"/>
        </w:rPr>
        <w:t xml:space="preserve">), </w:t>
      </w:r>
      <w:r w:rsidR="00504877">
        <w:rPr>
          <w:rFonts w:cstheme="minorHAnsi"/>
          <w:sz w:val="24"/>
          <w:szCs w:val="24"/>
        </w:rPr>
        <w:t>OR of the risk score was 2.30 and its c-statistic was 0.730.</w:t>
      </w:r>
    </w:p>
    <w:p w14:paraId="6FC762AE" w14:textId="77777777" w:rsidR="00372EAC" w:rsidRDefault="00B86D97" w:rsidP="003A087E">
      <w:pPr>
        <w:spacing w:line="360" w:lineRule="auto"/>
        <w:ind w:left="3600" w:right="-29" w:firstLine="720"/>
        <w:rPr>
          <w:rFonts w:ascii="Arial" w:hAnsi="Arial" w:cs="Arial"/>
          <w:b/>
        </w:rPr>
      </w:pPr>
      <w:r>
        <w:rPr>
          <w:rFonts w:ascii="Arial" w:hAnsi="Arial" w:cs="Arial"/>
          <w:b/>
        </w:rPr>
        <w:t xml:space="preserve">Table </w:t>
      </w:r>
      <w:r w:rsidR="00BC0FDC">
        <w:rPr>
          <w:rFonts w:ascii="Arial" w:hAnsi="Arial" w:cs="Arial"/>
          <w:b/>
        </w:rPr>
        <w:t>3</w:t>
      </w:r>
    </w:p>
    <w:p w14:paraId="4F21AB17" w14:textId="77777777" w:rsidR="003A087E" w:rsidRDefault="003A087E" w:rsidP="003A087E">
      <w:pPr>
        <w:spacing w:line="360" w:lineRule="auto"/>
        <w:ind w:left="3600" w:right="-29" w:firstLine="720"/>
        <w:rPr>
          <w:rFonts w:ascii="Arial" w:hAnsi="Arial" w:cs="Arial"/>
          <w:b/>
        </w:rPr>
      </w:pPr>
    </w:p>
    <w:p w14:paraId="6DDC247D" w14:textId="77777777" w:rsidR="00073705" w:rsidRPr="002B5782" w:rsidRDefault="00073705" w:rsidP="00073705">
      <w:pPr>
        <w:spacing w:after="0" w:line="480" w:lineRule="auto"/>
        <w:rPr>
          <w:rFonts w:ascii="Calibri" w:hAnsi="Calibri" w:cs="Calibri"/>
          <w:b/>
          <w:sz w:val="28"/>
          <w:szCs w:val="28"/>
        </w:rPr>
      </w:pPr>
      <w:r w:rsidRPr="002B5782">
        <w:rPr>
          <w:rFonts w:ascii="Calibri" w:hAnsi="Calibri" w:cs="Calibri"/>
          <w:b/>
          <w:sz w:val="28"/>
          <w:szCs w:val="28"/>
        </w:rPr>
        <w:t>Variation of ESKD risk score and</w:t>
      </w:r>
      <w:r w:rsidR="002B5782">
        <w:rPr>
          <w:rFonts w:ascii="Calibri" w:hAnsi="Calibri" w:cs="Calibri"/>
          <w:b/>
          <w:sz w:val="28"/>
          <w:szCs w:val="28"/>
        </w:rPr>
        <w:t xml:space="preserve"> prediction of progression to ESKD</w:t>
      </w:r>
    </w:p>
    <w:p w14:paraId="3170B863" w14:textId="77777777" w:rsidR="00DA3F08" w:rsidRPr="00506E1F" w:rsidRDefault="00073705" w:rsidP="00D125B2">
      <w:pPr>
        <w:spacing w:line="360" w:lineRule="auto"/>
        <w:ind w:right="-29" w:firstLine="660"/>
        <w:rPr>
          <w:rFonts w:cs="Arial"/>
          <w:sz w:val="24"/>
          <w:szCs w:val="24"/>
        </w:rPr>
      </w:pPr>
      <w:r w:rsidRPr="00506E1F">
        <w:rPr>
          <w:rFonts w:cs="Arial"/>
          <w:sz w:val="24"/>
          <w:szCs w:val="24"/>
        </w:rPr>
        <w:t xml:space="preserve">To examine possible determinants of variation of the ESKD risk score based on the </w:t>
      </w:r>
      <w:r w:rsidR="00654969">
        <w:rPr>
          <w:rFonts w:cs="Arial"/>
          <w:sz w:val="24"/>
          <w:szCs w:val="24"/>
        </w:rPr>
        <w:t>5</w:t>
      </w:r>
      <w:r w:rsidRPr="00506E1F">
        <w:rPr>
          <w:rFonts w:cs="Arial"/>
          <w:sz w:val="24"/>
          <w:szCs w:val="24"/>
        </w:rPr>
        <w:t xml:space="preserve"> TNF receptor/apoptosis proteins</w:t>
      </w:r>
      <w:r w:rsidR="00506E1F">
        <w:rPr>
          <w:rFonts w:cs="Arial"/>
          <w:sz w:val="24"/>
          <w:szCs w:val="24"/>
        </w:rPr>
        <w:t>, a</w:t>
      </w:r>
      <w:r w:rsidRPr="00506E1F">
        <w:rPr>
          <w:rFonts w:cs="Arial"/>
          <w:sz w:val="24"/>
          <w:szCs w:val="24"/>
        </w:rPr>
        <w:t xml:space="preserve"> correlation analysis was run between clinical characteristics and ESKD risk score computed in 163 individuals considered as controls in the T2D study. </w:t>
      </w:r>
      <w:r w:rsidR="00675738" w:rsidRPr="00642E97">
        <w:rPr>
          <w:rFonts w:cs="Arial"/>
          <w:b/>
          <w:sz w:val="24"/>
          <w:szCs w:val="24"/>
        </w:rPr>
        <w:t>Fig. 8</w:t>
      </w:r>
      <w:r w:rsidRPr="00642E97">
        <w:rPr>
          <w:rFonts w:cs="Arial"/>
          <w:b/>
          <w:sz w:val="24"/>
          <w:szCs w:val="24"/>
        </w:rPr>
        <w:t xml:space="preserve">A </w:t>
      </w:r>
      <w:r w:rsidRPr="00506E1F">
        <w:rPr>
          <w:rFonts w:cs="Arial"/>
          <w:sz w:val="24"/>
          <w:szCs w:val="24"/>
        </w:rPr>
        <w:t>shows the results. The values of the risk score were not correlated with BMI, only weakly positi</w:t>
      </w:r>
      <w:r w:rsidR="00752B49">
        <w:rPr>
          <w:rFonts w:cs="Arial"/>
          <w:sz w:val="24"/>
          <w:szCs w:val="24"/>
        </w:rPr>
        <w:t>ve</w:t>
      </w:r>
      <w:r w:rsidRPr="00506E1F">
        <w:rPr>
          <w:rFonts w:cs="Arial"/>
          <w:sz w:val="24"/>
          <w:szCs w:val="24"/>
        </w:rPr>
        <w:t xml:space="preserve"> with HbA</w:t>
      </w:r>
      <w:r w:rsidRPr="00190660">
        <w:rPr>
          <w:rFonts w:cs="Arial"/>
          <w:sz w:val="24"/>
          <w:szCs w:val="24"/>
          <w:vertAlign w:val="subscript"/>
        </w:rPr>
        <w:t>1c</w:t>
      </w:r>
      <w:r w:rsidRPr="00506E1F">
        <w:rPr>
          <w:rFonts w:cs="Arial"/>
          <w:sz w:val="24"/>
          <w:szCs w:val="24"/>
        </w:rPr>
        <w:t>, age, and systolic blood pre</w:t>
      </w:r>
      <w:r w:rsidR="00752B49">
        <w:rPr>
          <w:rFonts w:cs="Arial"/>
          <w:sz w:val="24"/>
          <w:szCs w:val="24"/>
        </w:rPr>
        <w:t>ssure, and moderately positive with ACR and negative</w:t>
      </w:r>
      <w:r w:rsidRPr="00506E1F">
        <w:rPr>
          <w:rFonts w:cs="Arial"/>
          <w:sz w:val="24"/>
          <w:szCs w:val="24"/>
        </w:rPr>
        <w:t xml:space="preserve"> with eGFR. It is important to recognize that both of the latter are an intermittent outcomes and may be considered as predictors but not as causal exposures. </w:t>
      </w:r>
      <w:r w:rsidR="008D5E8C">
        <w:rPr>
          <w:rFonts w:cs="Arial"/>
          <w:sz w:val="24"/>
          <w:szCs w:val="24"/>
        </w:rPr>
        <w:t>To f</w:t>
      </w:r>
      <w:r w:rsidR="00FE1DE2">
        <w:rPr>
          <w:rFonts w:cs="Arial"/>
          <w:sz w:val="24"/>
          <w:szCs w:val="24"/>
        </w:rPr>
        <w:t>urther</w:t>
      </w:r>
      <w:r w:rsidR="008D5E8C">
        <w:rPr>
          <w:rFonts w:cs="Arial"/>
          <w:sz w:val="24"/>
          <w:szCs w:val="24"/>
        </w:rPr>
        <w:t xml:space="preserve"> tease out the </w:t>
      </w:r>
      <w:r w:rsidR="00480191">
        <w:rPr>
          <w:rFonts w:cs="Arial"/>
          <w:sz w:val="24"/>
          <w:szCs w:val="24"/>
        </w:rPr>
        <w:t>association between risk score and eGFR and ACR</w:t>
      </w:r>
      <w:r w:rsidR="00FE1DE2">
        <w:rPr>
          <w:rFonts w:cs="Arial"/>
          <w:sz w:val="24"/>
          <w:szCs w:val="24"/>
        </w:rPr>
        <w:t>, we</w:t>
      </w:r>
      <w:r w:rsidR="00FE1DE2" w:rsidRPr="00F23363">
        <w:rPr>
          <w:rFonts w:cs="Arial"/>
          <w:sz w:val="24"/>
          <w:szCs w:val="24"/>
        </w:rPr>
        <w:t xml:space="preserve"> </w:t>
      </w:r>
      <w:r w:rsidR="00FE1DE2">
        <w:rPr>
          <w:rFonts w:cs="Arial"/>
          <w:sz w:val="24"/>
          <w:szCs w:val="24"/>
        </w:rPr>
        <w:t>examined the variation of values in risk scores</w:t>
      </w:r>
      <w:r w:rsidR="0019594C">
        <w:rPr>
          <w:rFonts w:cs="Arial"/>
          <w:sz w:val="24"/>
          <w:szCs w:val="24"/>
        </w:rPr>
        <w:t xml:space="preserve"> in the same T2D </w:t>
      </w:r>
      <w:r w:rsidR="0019594C" w:rsidRPr="00506E1F">
        <w:rPr>
          <w:rFonts w:cs="Arial"/>
          <w:sz w:val="24"/>
          <w:szCs w:val="24"/>
        </w:rPr>
        <w:t>controls</w:t>
      </w:r>
      <w:r w:rsidR="00FE1DE2">
        <w:rPr>
          <w:rFonts w:cs="Arial"/>
          <w:sz w:val="24"/>
          <w:szCs w:val="24"/>
        </w:rPr>
        <w:t xml:space="preserve">, according to the </w:t>
      </w:r>
      <w:r w:rsidR="0062518C">
        <w:rPr>
          <w:rFonts w:cs="Arial"/>
          <w:sz w:val="24"/>
          <w:szCs w:val="24"/>
        </w:rPr>
        <w:t xml:space="preserve">combination of the </w:t>
      </w:r>
      <w:r w:rsidR="00FE1DE2">
        <w:rPr>
          <w:rFonts w:cs="Arial"/>
          <w:sz w:val="24"/>
          <w:szCs w:val="24"/>
        </w:rPr>
        <w:t>categories of eGFR (60</w:t>
      </w:r>
      <w:r w:rsidR="00FE1DE2">
        <w:rPr>
          <w:rFonts w:cstheme="minorHAnsi"/>
          <w:sz w:val="24"/>
          <w:szCs w:val="24"/>
        </w:rPr>
        <w:t>-90, 90-120, 120≤</w:t>
      </w:r>
      <w:r w:rsidR="00FE1DE2">
        <w:rPr>
          <w:rFonts w:cs="Arial"/>
          <w:sz w:val="24"/>
          <w:szCs w:val="24"/>
        </w:rPr>
        <w:t>) and ACR (30&lt;, 30-300, 300</w:t>
      </w:r>
      <w:r w:rsidR="00FE1DE2">
        <w:rPr>
          <w:rFonts w:cstheme="minorHAnsi"/>
          <w:sz w:val="24"/>
          <w:szCs w:val="24"/>
        </w:rPr>
        <w:t>≤</w:t>
      </w:r>
      <w:r w:rsidR="00FE1DE2">
        <w:rPr>
          <w:rFonts w:cs="Arial"/>
          <w:sz w:val="24"/>
          <w:szCs w:val="24"/>
        </w:rPr>
        <w:t xml:space="preserve">) (see in </w:t>
      </w:r>
      <w:r w:rsidR="00FE1DE2" w:rsidRPr="00190660">
        <w:rPr>
          <w:rFonts w:cs="Arial"/>
          <w:b/>
          <w:sz w:val="24"/>
          <w:szCs w:val="24"/>
        </w:rPr>
        <w:t>Fig. 8B</w:t>
      </w:r>
      <w:r w:rsidR="00FE1DE2">
        <w:rPr>
          <w:rFonts w:cs="Arial"/>
          <w:sz w:val="24"/>
          <w:szCs w:val="24"/>
        </w:rPr>
        <w:t xml:space="preserve">). </w:t>
      </w:r>
      <w:r w:rsidR="00752B49">
        <w:rPr>
          <w:rFonts w:cs="Arial"/>
          <w:sz w:val="24"/>
          <w:szCs w:val="24"/>
        </w:rPr>
        <w:t>As</w:t>
      </w:r>
      <w:r w:rsidR="0062518C">
        <w:rPr>
          <w:rFonts w:cs="Arial"/>
          <w:sz w:val="24"/>
          <w:szCs w:val="24"/>
        </w:rPr>
        <w:t xml:space="preserve"> eGFR declined and ACR increased, t</w:t>
      </w:r>
      <w:r w:rsidR="00FE1DE2">
        <w:rPr>
          <w:rFonts w:cs="Arial"/>
          <w:sz w:val="24"/>
          <w:szCs w:val="24"/>
        </w:rPr>
        <w:t>he</w:t>
      </w:r>
      <w:r w:rsidR="0062518C">
        <w:rPr>
          <w:rFonts w:cs="Arial"/>
          <w:sz w:val="24"/>
          <w:szCs w:val="24"/>
        </w:rPr>
        <w:t xml:space="preserve"> risk score presented the dose-response relationship with the combination of these categories. </w:t>
      </w:r>
    </w:p>
    <w:p w14:paraId="4C5E73DF" w14:textId="77777777" w:rsidR="00710A1A" w:rsidRPr="00FE1DE2" w:rsidRDefault="00B86D97" w:rsidP="003A087E">
      <w:pPr>
        <w:spacing w:line="360" w:lineRule="auto"/>
        <w:ind w:left="2880" w:right="-29" w:firstLine="720"/>
        <w:rPr>
          <w:rFonts w:cs="Arial"/>
          <w:b/>
          <w:sz w:val="24"/>
          <w:szCs w:val="24"/>
        </w:rPr>
      </w:pPr>
      <w:r w:rsidRPr="00C14175">
        <w:rPr>
          <w:rFonts w:cs="Arial"/>
          <w:b/>
          <w:sz w:val="24"/>
          <w:szCs w:val="24"/>
        </w:rPr>
        <w:t>Fig. 8A</w:t>
      </w:r>
      <w:r w:rsidR="00FE1DE2">
        <w:rPr>
          <w:rFonts w:cs="Arial"/>
          <w:b/>
          <w:sz w:val="24"/>
          <w:szCs w:val="24"/>
        </w:rPr>
        <w:t xml:space="preserve"> and 8B</w:t>
      </w:r>
    </w:p>
    <w:p w14:paraId="5E901DE8" w14:textId="77777777" w:rsidR="001D3B60" w:rsidRDefault="00E86B0C" w:rsidP="00E358C7">
      <w:pPr>
        <w:spacing w:line="360" w:lineRule="auto"/>
        <w:ind w:firstLine="720"/>
        <w:rPr>
          <w:rFonts w:cstheme="minorHAnsi"/>
          <w:sz w:val="24"/>
          <w:szCs w:val="24"/>
        </w:rPr>
      </w:pPr>
      <w:r w:rsidRPr="004C58FB">
        <w:rPr>
          <w:rFonts w:cstheme="minorHAnsi"/>
          <w:sz w:val="24"/>
          <w:szCs w:val="24"/>
        </w:rPr>
        <w:t xml:space="preserve">To assess the </w:t>
      </w:r>
      <w:r w:rsidR="004C58FB">
        <w:rPr>
          <w:rFonts w:cstheme="minorHAnsi"/>
          <w:sz w:val="24"/>
          <w:szCs w:val="24"/>
        </w:rPr>
        <w:t>effect of the ESKD risk score on the development of ESKD during 15 years of follow-up</w:t>
      </w:r>
      <w:r w:rsidRPr="004C58FB">
        <w:rPr>
          <w:rFonts w:cstheme="minorHAnsi"/>
          <w:sz w:val="24"/>
          <w:szCs w:val="24"/>
        </w:rPr>
        <w:t xml:space="preserve">, the </w:t>
      </w:r>
      <w:r w:rsidR="004C58FB">
        <w:rPr>
          <w:rFonts w:cstheme="minorHAnsi"/>
          <w:sz w:val="24"/>
          <w:szCs w:val="24"/>
        </w:rPr>
        <w:t>odds ratios (OR) according to quartiles of the score were estimated with and with</w:t>
      </w:r>
      <w:r w:rsidR="00F37414">
        <w:rPr>
          <w:rFonts w:cstheme="minorHAnsi"/>
          <w:sz w:val="24"/>
          <w:szCs w:val="24"/>
        </w:rPr>
        <w:t>out</w:t>
      </w:r>
      <w:r w:rsidR="004C58FB">
        <w:rPr>
          <w:rFonts w:cstheme="minorHAnsi"/>
          <w:sz w:val="24"/>
          <w:szCs w:val="24"/>
        </w:rPr>
        <w:t xml:space="preserve"> adjustment for clinical covariates. </w:t>
      </w:r>
      <w:r w:rsidR="00675738">
        <w:rPr>
          <w:rFonts w:cstheme="minorHAnsi"/>
          <w:sz w:val="24"/>
          <w:szCs w:val="24"/>
        </w:rPr>
        <w:t xml:space="preserve">The results are shown in </w:t>
      </w:r>
      <w:r w:rsidR="00675738" w:rsidRPr="00642E97">
        <w:rPr>
          <w:rFonts w:cstheme="minorHAnsi"/>
          <w:b/>
          <w:sz w:val="24"/>
          <w:szCs w:val="24"/>
        </w:rPr>
        <w:t>Fig. 8</w:t>
      </w:r>
      <w:r w:rsidR="00710A1A">
        <w:rPr>
          <w:rFonts w:cstheme="minorHAnsi"/>
          <w:b/>
          <w:sz w:val="24"/>
          <w:szCs w:val="24"/>
        </w:rPr>
        <w:t>C</w:t>
      </w:r>
      <w:r w:rsidR="004C58FB" w:rsidRPr="00642E97">
        <w:rPr>
          <w:rFonts w:cstheme="minorHAnsi"/>
          <w:b/>
          <w:sz w:val="24"/>
          <w:szCs w:val="24"/>
        </w:rPr>
        <w:t>.</w:t>
      </w:r>
      <w:r w:rsidR="00E358C7">
        <w:rPr>
          <w:rFonts w:cstheme="minorHAnsi"/>
          <w:sz w:val="24"/>
          <w:szCs w:val="24"/>
        </w:rPr>
        <w:t xml:space="preserve"> Risk of </w:t>
      </w:r>
      <w:r w:rsidR="004C58FB">
        <w:rPr>
          <w:rFonts w:cstheme="minorHAnsi"/>
          <w:sz w:val="24"/>
          <w:szCs w:val="24"/>
        </w:rPr>
        <w:t>fast p</w:t>
      </w:r>
      <w:r w:rsidR="00752B49">
        <w:rPr>
          <w:rFonts w:cstheme="minorHAnsi"/>
          <w:sz w:val="24"/>
          <w:szCs w:val="24"/>
        </w:rPr>
        <w:t xml:space="preserve">rogression to ESKD increased </w:t>
      </w:r>
      <w:r w:rsidR="004C58FB">
        <w:rPr>
          <w:rFonts w:cstheme="minorHAnsi"/>
          <w:sz w:val="24"/>
          <w:szCs w:val="24"/>
        </w:rPr>
        <w:t>linear</w:t>
      </w:r>
      <w:r w:rsidR="007D754B">
        <w:rPr>
          <w:rFonts w:cstheme="minorHAnsi"/>
          <w:sz w:val="24"/>
          <w:szCs w:val="24"/>
        </w:rPr>
        <w:t>ly</w:t>
      </w:r>
      <w:r w:rsidR="00195430">
        <w:rPr>
          <w:rFonts w:cstheme="minorHAnsi"/>
          <w:sz w:val="24"/>
          <w:szCs w:val="24"/>
        </w:rPr>
        <w:t xml:space="preserve"> with</w:t>
      </w:r>
      <w:r w:rsidR="00E358C7">
        <w:rPr>
          <w:rFonts w:cstheme="minorHAnsi"/>
          <w:sz w:val="24"/>
          <w:szCs w:val="24"/>
        </w:rPr>
        <w:t xml:space="preserve"> </w:t>
      </w:r>
      <w:r w:rsidR="004C58FB">
        <w:rPr>
          <w:rFonts w:cstheme="minorHAnsi"/>
          <w:sz w:val="24"/>
          <w:szCs w:val="24"/>
        </w:rPr>
        <w:t>increase</w:t>
      </w:r>
      <w:r w:rsidR="00195430">
        <w:rPr>
          <w:rFonts w:cstheme="minorHAnsi"/>
          <w:sz w:val="24"/>
          <w:szCs w:val="24"/>
        </w:rPr>
        <w:t>d</w:t>
      </w:r>
      <w:r w:rsidR="004C58FB">
        <w:rPr>
          <w:rFonts w:cstheme="minorHAnsi"/>
          <w:sz w:val="24"/>
          <w:szCs w:val="24"/>
        </w:rPr>
        <w:t xml:space="preserve"> quartiles of risk score.</w:t>
      </w:r>
      <w:r w:rsidR="001D45EB">
        <w:rPr>
          <w:rFonts w:cstheme="minorHAnsi"/>
          <w:sz w:val="24"/>
          <w:szCs w:val="24"/>
        </w:rPr>
        <w:t xml:space="preserve"> This linear increase was independent from the clinical variables. </w:t>
      </w:r>
    </w:p>
    <w:p w14:paraId="59D83CB3" w14:textId="77777777" w:rsidR="00B86D97" w:rsidRDefault="00B86D97" w:rsidP="003A087E">
      <w:pPr>
        <w:spacing w:line="360" w:lineRule="auto"/>
        <w:ind w:left="2880" w:firstLine="720"/>
        <w:rPr>
          <w:rFonts w:cstheme="minorHAnsi"/>
          <w:b/>
          <w:sz w:val="24"/>
          <w:szCs w:val="24"/>
        </w:rPr>
      </w:pPr>
      <w:r w:rsidRPr="00B86D97">
        <w:rPr>
          <w:rFonts w:cstheme="minorHAnsi"/>
          <w:b/>
          <w:sz w:val="24"/>
          <w:szCs w:val="24"/>
        </w:rPr>
        <w:t>Fig. 8</w:t>
      </w:r>
      <w:r w:rsidR="00710A1A">
        <w:rPr>
          <w:rFonts w:cstheme="minorHAnsi"/>
          <w:b/>
          <w:sz w:val="24"/>
          <w:szCs w:val="24"/>
        </w:rPr>
        <w:t>C</w:t>
      </w:r>
    </w:p>
    <w:p w14:paraId="579D7CB0" w14:textId="77777777" w:rsidR="00EB51B2" w:rsidRDefault="00085DC2" w:rsidP="00190660">
      <w:pPr>
        <w:spacing w:line="360" w:lineRule="auto"/>
        <w:rPr>
          <w:rFonts w:cstheme="minorHAnsi"/>
          <w:sz w:val="24"/>
          <w:szCs w:val="24"/>
        </w:rPr>
      </w:pPr>
      <w:r w:rsidRPr="00190660">
        <w:rPr>
          <w:rFonts w:cstheme="minorHAnsi"/>
          <w:sz w:val="24"/>
          <w:szCs w:val="24"/>
        </w:rPr>
        <w:lastRenderedPageBreak/>
        <w:tab/>
        <w:t xml:space="preserve">To </w:t>
      </w:r>
      <w:r w:rsidR="004C123D" w:rsidRPr="00190660">
        <w:rPr>
          <w:rFonts w:cstheme="minorHAnsi"/>
          <w:sz w:val="24"/>
          <w:szCs w:val="24"/>
        </w:rPr>
        <w:t xml:space="preserve">consider the </w:t>
      </w:r>
      <w:r w:rsidR="004C123D">
        <w:rPr>
          <w:rFonts w:cstheme="minorHAnsi"/>
          <w:sz w:val="24"/>
          <w:szCs w:val="24"/>
        </w:rPr>
        <w:t xml:space="preserve">censorship of follow-ups in the study population, we </w:t>
      </w:r>
      <w:r w:rsidR="008A6538">
        <w:rPr>
          <w:rFonts w:cstheme="minorHAnsi"/>
          <w:sz w:val="24"/>
          <w:szCs w:val="24"/>
        </w:rPr>
        <w:t>examin</w:t>
      </w:r>
      <w:r w:rsidR="004C123D">
        <w:rPr>
          <w:rFonts w:cstheme="minorHAnsi"/>
          <w:sz w:val="24"/>
          <w:szCs w:val="24"/>
        </w:rPr>
        <w:t xml:space="preserve">ed the </w:t>
      </w:r>
      <w:r w:rsidR="008A6538">
        <w:rPr>
          <w:rFonts w:cstheme="minorHAnsi"/>
          <w:sz w:val="24"/>
          <w:szCs w:val="24"/>
        </w:rPr>
        <w:t xml:space="preserve">cumulative incidence of </w:t>
      </w:r>
      <w:r w:rsidR="004C123D">
        <w:rPr>
          <w:rFonts w:cstheme="minorHAnsi"/>
          <w:sz w:val="24"/>
          <w:szCs w:val="24"/>
        </w:rPr>
        <w:t xml:space="preserve">ESKD </w:t>
      </w:r>
      <w:r w:rsidR="006A74ED">
        <w:rPr>
          <w:rFonts w:cstheme="minorHAnsi"/>
          <w:sz w:val="24"/>
          <w:szCs w:val="24"/>
        </w:rPr>
        <w:t>according to quartile of score</w:t>
      </w:r>
      <w:r w:rsidR="008A6538">
        <w:rPr>
          <w:rFonts w:cstheme="minorHAnsi"/>
          <w:sz w:val="24"/>
          <w:szCs w:val="24"/>
        </w:rPr>
        <w:t xml:space="preserve"> using</w:t>
      </w:r>
      <w:r w:rsidR="00195430">
        <w:rPr>
          <w:rFonts w:cstheme="minorHAnsi"/>
          <w:sz w:val="24"/>
          <w:szCs w:val="24"/>
        </w:rPr>
        <w:t xml:space="preserve"> time-to-event analysis (see </w:t>
      </w:r>
      <w:r w:rsidR="00FF3381" w:rsidRPr="00190660">
        <w:rPr>
          <w:rFonts w:cstheme="minorHAnsi"/>
          <w:b/>
          <w:sz w:val="24"/>
          <w:szCs w:val="24"/>
        </w:rPr>
        <w:t xml:space="preserve">Fig. </w:t>
      </w:r>
      <w:r w:rsidR="008A6538" w:rsidRPr="00190660">
        <w:rPr>
          <w:rFonts w:cstheme="minorHAnsi"/>
          <w:b/>
          <w:sz w:val="24"/>
          <w:szCs w:val="24"/>
        </w:rPr>
        <w:t>8D</w:t>
      </w:r>
      <w:r w:rsidR="008A6538">
        <w:rPr>
          <w:rFonts w:cstheme="minorHAnsi"/>
          <w:sz w:val="24"/>
          <w:szCs w:val="24"/>
        </w:rPr>
        <w:t>). Cumulative incidence of ES</w:t>
      </w:r>
      <w:r w:rsidR="00195430">
        <w:rPr>
          <w:rFonts w:cstheme="minorHAnsi"/>
          <w:sz w:val="24"/>
          <w:szCs w:val="24"/>
        </w:rPr>
        <w:t xml:space="preserve">KD increased explicitly with </w:t>
      </w:r>
      <w:r w:rsidR="008A6538">
        <w:rPr>
          <w:rFonts w:cstheme="minorHAnsi"/>
          <w:sz w:val="24"/>
          <w:szCs w:val="24"/>
        </w:rPr>
        <w:t>increase</w:t>
      </w:r>
      <w:r w:rsidR="00195430">
        <w:rPr>
          <w:rFonts w:cstheme="minorHAnsi"/>
          <w:sz w:val="24"/>
          <w:szCs w:val="24"/>
        </w:rPr>
        <w:t>d</w:t>
      </w:r>
      <w:r w:rsidR="008A6538">
        <w:rPr>
          <w:rFonts w:cstheme="minorHAnsi"/>
          <w:sz w:val="24"/>
          <w:szCs w:val="24"/>
        </w:rPr>
        <w:t xml:space="preserve"> quartiles of risk score</w:t>
      </w:r>
      <w:r w:rsidR="006A74ED">
        <w:rPr>
          <w:rFonts w:cstheme="minorHAnsi"/>
          <w:sz w:val="24"/>
          <w:szCs w:val="24"/>
        </w:rPr>
        <w:t>.</w:t>
      </w:r>
    </w:p>
    <w:p w14:paraId="4FC547B9" w14:textId="77777777" w:rsidR="00085DC2" w:rsidRDefault="008A6538" w:rsidP="003A087E">
      <w:pPr>
        <w:spacing w:line="360" w:lineRule="auto"/>
        <w:ind w:left="2880" w:firstLine="720"/>
        <w:rPr>
          <w:rFonts w:cstheme="minorHAnsi"/>
          <w:sz w:val="24"/>
          <w:szCs w:val="24"/>
        </w:rPr>
      </w:pPr>
      <w:r>
        <w:rPr>
          <w:rFonts w:cstheme="minorHAnsi"/>
          <w:b/>
          <w:sz w:val="24"/>
          <w:szCs w:val="24"/>
        </w:rPr>
        <w:t>Fig. 8</w:t>
      </w:r>
      <w:r w:rsidR="004C123D">
        <w:rPr>
          <w:rFonts w:cstheme="minorHAnsi"/>
          <w:b/>
          <w:sz w:val="24"/>
          <w:szCs w:val="24"/>
        </w:rPr>
        <w:t>D</w:t>
      </w:r>
    </w:p>
    <w:p w14:paraId="5E5D719A" w14:textId="77777777" w:rsidR="003A087E" w:rsidRDefault="003A087E" w:rsidP="00F158B4">
      <w:pPr>
        <w:spacing w:line="276" w:lineRule="auto"/>
        <w:rPr>
          <w:rFonts w:cstheme="minorHAnsi"/>
          <w:b/>
          <w:sz w:val="28"/>
          <w:szCs w:val="28"/>
        </w:rPr>
      </w:pPr>
    </w:p>
    <w:p w14:paraId="41DC0247" w14:textId="77777777" w:rsidR="005170A7" w:rsidRPr="00C14175" w:rsidRDefault="002E3AD5" w:rsidP="00F158B4">
      <w:pPr>
        <w:spacing w:line="276" w:lineRule="auto"/>
        <w:rPr>
          <w:rFonts w:cstheme="minorHAnsi"/>
          <w:b/>
          <w:sz w:val="28"/>
          <w:szCs w:val="28"/>
        </w:rPr>
      </w:pPr>
      <w:r w:rsidRPr="00C14175">
        <w:rPr>
          <w:rFonts w:cstheme="minorHAnsi"/>
          <w:b/>
          <w:sz w:val="28"/>
          <w:szCs w:val="28"/>
        </w:rPr>
        <w:t>Comparison of</w:t>
      </w:r>
      <w:r w:rsidR="008C3434" w:rsidRPr="00C14175">
        <w:rPr>
          <w:rFonts w:cstheme="minorHAnsi"/>
          <w:b/>
          <w:sz w:val="28"/>
          <w:szCs w:val="28"/>
        </w:rPr>
        <w:t xml:space="preserve"> </w:t>
      </w:r>
      <w:r w:rsidR="006D2A76" w:rsidRPr="00C14175">
        <w:rPr>
          <w:rFonts w:cstheme="minorHAnsi"/>
          <w:b/>
          <w:sz w:val="28"/>
          <w:szCs w:val="28"/>
        </w:rPr>
        <w:t xml:space="preserve">OLINK findings with </w:t>
      </w:r>
      <w:proofErr w:type="spellStart"/>
      <w:r w:rsidR="006D2A76" w:rsidRPr="00C14175">
        <w:rPr>
          <w:rFonts w:cstheme="minorHAnsi"/>
          <w:b/>
          <w:sz w:val="28"/>
          <w:szCs w:val="28"/>
        </w:rPr>
        <w:t>SOMAscan</w:t>
      </w:r>
      <w:proofErr w:type="spellEnd"/>
      <w:r w:rsidRPr="00C14175">
        <w:rPr>
          <w:rFonts w:cstheme="minorHAnsi"/>
          <w:b/>
          <w:sz w:val="28"/>
          <w:szCs w:val="28"/>
        </w:rPr>
        <w:t xml:space="preserve"> findings.</w:t>
      </w:r>
      <w:r w:rsidR="00F91257" w:rsidRPr="00C14175">
        <w:rPr>
          <w:rFonts w:cstheme="minorHAnsi"/>
          <w:b/>
          <w:sz w:val="28"/>
          <w:szCs w:val="28"/>
        </w:rPr>
        <w:t xml:space="preserve"> </w:t>
      </w:r>
    </w:p>
    <w:p w14:paraId="305035C3" w14:textId="77777777" w:rsidR="00815B61" w:rsidRPr="00442D60" w:rsidRDefault="00780DF4" w:rsidP="00442D60">
      <w:pPr>
        <w:spacing w:line="360" w:lineRule="auto"/>
        <w:rPr>
          <w:rFonts w:cstheme="minorHAnsi"/>
          <w:sz w:val="24"/>
          <w:szCs w:val="24"/>
        </w:rPr>
      </w:pPr>
      <w:r w:rsidRPr="00780DF4">
        <w:rPr>
          <w:rFonts w:ascii="Arial" w:hAnsi="Arial" w:cs="Arial"/>
        </w:rPr>
        <w:tab/>
      </w:r>
      <w:r w:rsidRPr="00442D60">
        <w:rPr>
          <w:rFonts w:cstheme="minorHAnsi"/>
          <w:sz w:val="24"/>
          <w:szCs w:val="24"/>
        </w:rPr>
        <w:t>In our previous studies</w:t>
      </w:r>
      <w:r w:rsidR="002E3AD5" w:rsidRPr="00442D60">
        <w:rPr>
          <w:rFonts w:cstheme="minorHAnsi"/>
          <w:sz w:val="24"/>
          <w:szCs w:val="24"/>
        </w:rPr>
        <w:t xml:space="preserve"> using </w:t>
      </w:r>
      <w:proofErr w:type="spellStart"/>
      <w:r w:rsidR="002E3AD5" w:rsidRPr="00442D60">
        <w:rPr>
          <w:rFonts w:cstheme="minorHAnsi"/>
          <w:sz w:val="24"/>
          <w:szCs w:val="24"/>
        </w:rPr>
        <w:t>SOMAscan</w:t>
      </w:r>
      <w:proofErr w:type="spellEnd"/>
      <w:r w:rsidR="002E3AD5" w:rsidRPr="00442D60">
        <w:rPr>
          <w:rFonts w:cstheme="minorHAnsi"/>
          <w:sz w:val="24"/>
          <w:szCs w:val="24"/>
        </w:rPr>
        <w:t xml:space="preserve"> </w:t>
      </w:r>
      <w:r w:rsidRPr="00442D60">
        <w:rPr>
          <w:rFonts w:cstheme="minorHAnsi"/>
          <w:sz w:val="24"/>
          <w:szCs w:val="24"/>
        </w:rPr>
        <w:t>platform</w:t>
      </w:r>
      <w:r w:rsidR="006A5FD9">
        <w:rPr>
          <w:rFonts w:cstheme="minorHAnsi"/>
          <w:sz w:val="24"/>
          <w:szCs w:val="24"/>
        </w:rPr>
        <w:t>,</w:t>
      </w:r>
      <w:r w:rsidRPr="00442D60">
        <w:rPr>
          <w:rFonts w:cstheme="minorHAnsi"/>
          <w:sz w:val="24"/>
          <w:szCs w:val="24"/>
        </w:rPr>
        <w:t xml:space="preserve"> we found 40 circulating proteins </w:t>
      </w:r>
      <w:r w:rsidR="006A5FD9">
        <w:rPr>
          <w:rFonts w:cstheme="minorHAnsi"/>
          <w:sz w:val="24"/>
          <w:szCs w:val="24"/>
        </w:rPr>
        <w:t>that</w:t>
      </w:r>
      <w:r w:rsidRPr="00442D60">
        <w:rPr>
          <w:rFonts w:cstheme="minorHAnsi"/>
          <w:sz w:val="24"/>
          <w:szCs w:val="24"/>
        </w:rPr>
        <w:t xml:space="preserve"> were strong risk pre</w:t>
      </w:r>
      <w:r w:rsidR="002E3AD5" w:rsidRPr="00442D60">
        <w:rPr>
          <w:rFonts w:cstheme="minorHAnsi"/>
          <w:sz w:val="24"/>
          <w:szCs w:val="24"/>
        </w:rPr>
        <w:t>dictors of progression to ESKD</w:t>
      </w:r>
      <w:r w:rsidRPr="00442D60">
        <w:rPr>
          <w:rFonts w:cstheme="minorHAnsi"/>
          <w:sz w:val="24"/>
          <w:szCs w:val="24"/>
        </w:rPr>
        <w:t xml:space="preserve"> ( ).</w:t>
      </w:r>
      <w:r w:rsidR="00D92C74" w:rsidRPr="00442D60">
        <w:rPr>
          <w:rFonts w:cstheme="minorHAnsi"/>
          <w:sz w:val="24"/>
          <w:szCs w:val="24"/>
        </w:rPr>
        <w:t xml:space="preserve"> In those </w:t>
      </w:r>
      <w:r w:rsidR="006A5FD9" w:rsidRPr="00442D60">
        <w:rPr>
          <w:rFonts w:cstheme="minorHAnsi"/>
          <w:sz w:val="24"/>
          <w:szCs w:val="24"/>
        </w:rPr>
        <w:t>studies,</w:t>
      </w:r>
      <w:r w:rsidR="00D92C74" w:rsidRPr="00442D60">
        <w:rPr>
          <w:rFonts w:cstheme="minorHAnsi"/>
          <w:sz w:val="24"/>
          <w:szCs w:val="24"/>
        </w:rPr>
        <w:t xml:space="preserve"> the risk predictors were identified first in the</w:t>
      </w:r>
      <w:r w:rsidR="00DD7806" w:rsidRPr="00442D60">
        <w:rPr>
          <w:rFonts w:cstheme="minorHAnsi"/>
          <w:sz w:val="24"/>
          <w:szCs w:val="24"/>
        </w:rPr>
        <w:t xml:space="preserve"> cohort </w:t>
      </w:r>
      <w:r w:rsidR="00D92C74" w:rsidRPr="00442D60">
        <w:rPr>
          <w:rFonts w:cstheme="minorHAnsi"/>
          <w:sz w:val="24"/>
          <w:szCs w:val="24"/>
        </w:rPr>
        <w:t>stud</w:t>
      </w:r>
      <w:r w:rsidR="002E3AD5" w:rsidRPr="00442D60">
        <w:rPr>
          <w:rFonts w:cstheme="minorHAnsi"/>
          <w:sz w:val="24"/>
          <w:szCs w:val="24"/>
        </w:rPr>
        <w:t>ies</w:t>
      </w:r>
      <w:r w:rsidR="00620FE4" w:rsidRPr="00442D60">
        <w:rPr>
          <w:rFonts w:cstheme="minorHAnsi"/>
          <w:sz w:val="24"/>
          <w:szCs w:val="24"/>
        </w:rPr>
        <w:t xml:space="preserve"> of</w:t>
      </w:r>
      <w:r w:rsidR="00D92C74" w:rsidRPr="00442D60">
        <w:rPr>
          <w:rFonts w:cstheme="minorHAnsi"/>
          <w:sz w:val="24"/>
          <w:szCs w:val="24"/>
        </w:rPr>
        <w:t xml:space="preserve"> individuals with impaired kidney function</w:t>
      </w:r>
      <w:r w:rsidR="002E3AD5" w:rsidRPr="00442D60">
        <w:rPr>
          <w:rFonts w:cstheme="minorHAnsi"/>
          <w:sz w:val="24"/>
          <w:szCs w:val="24"/>
        </w:rPr>
        <w:t xml:space="preserve"> and validated in</w:t>
      </w:r>
      <w:r w:rsidR="00620FE4" w:rsidRPr="00442D60">
        <w:rPr>
          <w:rFonts w:cstheme="minorHAnsi"/>
          <w:sz w:val="24"/>
          <w:szCs w:val="24"/>
        </w:rPr>
        <w:t xml:space="preserve"> </w:t>
      </w:r>
      <w:r w:rsidR="002E3AD5" w:rsidRPr="00442D60">
        <w:rPr>
          <w:rFonts w:cstheme="minorHAnsi"/>
          <w:sz w:val="24"/>
          <w:szCs w:val="24"/>
        </w:rPr>
        <w:t xml:space="preserve">cohort studies in </w:t>
      </w:r>
      <w:r w:rsidR="00620FE4" w:rsidRPr="00442D60">
        <w:rPr>
          <w:rFonts w:cstheme="minorHAnsi"/>
          <w:sz w:val="24"/>
          <w:szCs w:val="24"/>
        </w:rPr>
        <w:t xml:space="preserve">individuals with normal kidney function. </w:t>
      </w:r>
      <w:r w:rsidR="002E3AD5" w:rsidRPr="00442D60">
        <w:rPr>
          <w:rFonts w:cstheme="minorHAnsi"/>
          <w:sz w:val="24"/>
          <w:szCs w:val="24"/>
        </w:rPr>
        <w:t xml:space="preserve">The current study used </w:t>
      </w:r>
      <w:r w:rsidR="000E7B1F">
        <w:rPr>
          <w:rFonts w:cstheme="minorHAnsi"/>
          <w:sz w:val="24"/>
          <w:szCs w:val="24"/>
        </w:rPr>
        <w:t xml:space="preserve">the </w:t>
      </w:r>
      <w:r w:rsidR="002E3AD5" w:rsidRPr="00442D60">
        <w:rPr>
          <w:rFonts w:cstheme="minorHAnsi"/>
          <w:sz w:val="24"/>
          <w:szCs w:val="24"/>
        </w:rPr>
        <w:t xml:space="preserve">OLINK </w:t>
      </w:r>
      <w:r w:rsidR="00620FE4" w:rsidRPr="00442D60">
        <w:rPr>
          <w:rFonts w:cstheme="minorHAnsi"/>
          <w:sz w:val="24"/>
          <w:szCs w:val="24"/>
        </w:rPr>
        <w:t>platform and focused on</w:t>
      </w:r>
      <w:r w:rsidR="00675738" w:rsidRPr="00442D60">
        <w:rPr>
          <w:rFonts w:cstheme="minorHAnsi"/>
          <w:sz w:val="24"/>
          <w:szCs w:val="24"/>
        </w:rPr>
        <w:t xml:space="preserve"> healthier</w:t>
      </w:r>
      <w:r w:rsidR="00620FE4" w:rsidRPr="00442D60">
        <w:rPr>
          <w:rFonts w:cstheme="minorHAnsi"/>
          <w:sz w:val="24"/>
          <w:szCs w:val="24"/>
        </w:rPr>
        <w:t xml:space="preserve"> individuals with normal kidney function. </w:t>
      </w:r>
      <w:r w:rsidR="000E7B1F" w:rsidRPr="00442D60">
        <w:rPr>
          <w:rFonts w:cstheme="minorHAnsi"/>
          <w:sz w:val="24"/>
          <w:szCs w:val="24"/>
        </w:rPr>
        <w:t>Forty-six</w:t>
      </w:r>
      <w:r w:rsidR="00620FE4" w:rsidRPr="00442D60">
        <w:rPr>
          <w:rFonts w:cstheme="minorHAnsi"/>
          <w:sz w:val="24"/>
          <w:szCs w:val="24"/>
        </w:rPr>
        <w:t xml:space="preserve"> circulating proteins were found to be strong risk predictors of progressio</w:t>
      </w:r>
      <w:r w:rsidR="002E3AD5" w:rsidRPr="00442D60">
        <w:rPr>
          <w:rFonts w:cstheme="minorHAnsi"/>
          <w:sz w:val="24"/>
          <w:szCs w:val="24"/>
        </w:rPr>
        <w:t>n to ESKD</w:t>
      </w:r>
      <w:r w:rsidR="00620FE4" w:rsidRPr="00442D60">
        <w:rPr>
          <w:rFonts w:cstheme="minorHAnsi"/>
          <w:sz w:val="24"/>
          <w:szCs w:val="24"/>
        </w:rPr>
        <w:t>.</w:t>
      </w:r>
      <w:r w:rsidR="002E3AD5" w:rsidRPr="00442D60">
        <w:rPr>
          <w:rFonts w:cstheme="minorHAnsi"/>
          <w:sz w:val="24"/>
          <w:szCs w:val="24"/>
        </w:rPr>
        <w:t xml:space="preserve"> </w:t>
      </w:r>
      <w:r w:rsidR="00675738" w:rsidRPr="00442D60">
        <w:rPr>
          <w:rFonts w:cstheme="minorHAnsi"/>
          <w:sz w:val="24"/>
          <w:szCs w:val="24"/>
        </w:rPr>
        <w:t>We use</w:t>
      </w:r>
      <w:r w:rsidR="000E7B1F">
        <w:rPr>
          <w:rFonts w:cstheme="minorHAnsi"/>
          <w:sz w:val="24"/>
          <w:szCs w:val="24"/>
        </w:rPr>
        <w:t>d</w:t>
      </w:r>
      <w:r w:rsidR="00675738" w:rsidRPr="00442D60">
        <w:rPr>
          <w:rFonts w:cstheme="minorHAnsi"/>
          <w:sz w:val="24"/>
          <w:szCs w:val="24"/>
        </w:rPr>
        <w:t xml:space="preserve"> t</w:t>
      </w:r>
      <w:r w:rsidR="002E3AD5" w:rsidRPr="00442D60">
        <w:rPr>
          <w:rFonts w:cstheme="minorHAnsi"/>
          <w:sz w:val="24"/>
          <w:szCs w:val="24"/>
        </w:rPr>
        <w:t xml:space="preserve">wo different </w:t>
      </w:r>
      <w:r w:rsidR="00675738" w:rsidRPr="00442D60">
        <w:rPr>
          <w:rFonts w:cstheme="minorHAnsi"/>
          <w:sz w:val="24"/>
          <w:szCs w:val="24"/>
        </w:rPr>
        <w:t xml:space="preserve">ways </w:t>
      </w:r>
      <w:r w:rsidR="002E3AD5" w:rsidRPr="00442D60">
        <w:rPr>
          <w:rFonts w:cstheme="minorHAnsi"/>
          <w:sz w:val="24"/>
          <w:szCs w:val="24"/>
        </w:rPr>
        <w:t>to compare the results from the two sets of studies.</w:t>
      </w:r>
    </w:p>
    <w:p w14:paraId="102B36C3" w14:textId="482D97B9" w:rsidR="00512798" w:rsidRPr="00A86F66" w:rsidRDefault="00815B61" w:rsidP="00A86F66">
      <w:pPr>
        <w:spacing w:line="360" w:lineRule="auto"/>
        <w:ind w:firstLine="720"/>
        <w:rPr>
          <w:rFonts w:cstheme="minorHAnsi"/>
          <w:sz w:val="24"/>
          <w:szCs w:val="24"/>
        </w:rPr>
      </w:pPr>
      <w:r w:rsidRPr="000E7B1F">
        <w:rPr>
          <w:rFonts w:cstheme="minorHAnsi"/>
          <w:sz w:val="24"/>
          <w:szCs w:val="24"/>
        </w:rPr>
        <w:t xml:space="preserve">First, </w:t>
      </w:r>
      <w:r w:rsidR="001F3D0A" w:rsidRPr="000E7B1F">
        <w:rPr>
          <w:rFonts w:cstheme="minorHAnsi"/>
          <w:sz w:val="24"/>
          <w:szCs w:val="24"/>
        </w:rPr>
        <w:t xml:space="preserve">we compared </w:t>
      </w:r>
      <w:r w:rsidRPr="000E7B1F">
        <w:rPr>
          <w:rFonts w:cstheme="minorHAnsi"/>
          <w:sz w:val="24"/>
          <w:szCs w:val="24"/>
        </w:rPr>
        <w:t xml:space="preserve">the results for individual proteins. </w:t>
      </w:r>
      <w:r w:rsidR="002E3AD5" w:rsidRPr="000E7B1F">
        <w:rPr>
          <w:rFonts w:cstheme="minorHAnsi"/>
          <w:sz w:val="24"/>
          <w:szCs w:val="24"/>
        </w:rPr>
        <w:t>Out of 455</w:t>
      </w:r>
      <w:r w:rsidR="00620FE4" w:rsidRPr="000E7B1F">
        <w:rPr>
          <w:rFonts w:cstheme="minorHAnsi"/>
          <w:sz w:val="24"/>
          <w:szCs w:val="24"/>
        </w:rPr>
        <w:t xml:space="preserve"> proteins examined</w:t>
      </w:r>
      <w:r w:rsidR="002E3AD5" w:rsidRPr="000E7B1F">
        <w:rPr>
          <w:rFonts w:cstheme="minorHAnsi"/>
          <w:sz w:val="24"/>
          <w:szCs w:val="24"/>
        </w:rPr>
        <w:t xml:space="preserve"> using OLINK platform and 56</w:t>
      </w:r>
      <w:r w:rsidR="00E2728C" w:rsidRPr="000E7B1F">
        <w:rPr>
          <w:rFonts w:cstheme="minorHAnsi"/>
          <w:sz w:val="24"/>
          <w:szCs w:val="24"/>
        </w:rPr>
        <w:t>0</w:t>
      </w:r>
      <w:r w:rsidR="00620FE4" w:rsidRPr="000E7B1F">
        <w:rPr>
          <w:rFonts w:cstheme="minorHAnsi"/>
          <w:sz w:val="24"/>
          <w:szCs w:val="24"/>
        </w:rPr>
        <w:t xml:space="preserve"> </w:t>
      </w:r>
      <w:r w:rsidR="002E3AD5" w:rsidRPr="000E7B1F">
        <w:rPr>
          <w:rFonts w:cstheme="minorHAnsi"/>
          <w:sz w:val="24"/>
          <w:szCs w:val="24"/>
        </w:rPr>
        <w:t xml:space="preserve">proteins examined using </w:t>
      </w:r>
      <w:proofErr w:type="spellStart"/>
      <w:r w:rsidR="002E3AD5" w:rsidRPr="000E7B1F">
        <w:rPr>
          <w:rFonts w:cstheme="minorHAnsi"/>
          <w:sz w:val="24"/>
          <w:szCs w:val="24"/>
        </w:rPr>
        <w:t>SOMAscan</w:t>
      </w:r>
      <w:proofErr w:type="spellEnd"/>
      <w:r w:rsidR="002E3AD5" w:rsidRPr="000E7B1F">
        <w:rPr>
          <w:rFonts w:cstheme="minorHAnsi"/>
          <w:sz w:val="24"/>
          <w:szCs w:val="24"/>
        </w:rPr>
        <w:t>,</w:t>
      </w:r>
      <w:r w:rsidR="00620FE4" w:rsidRPr="000E7B1F">
        <w:rPr>
          <w:rFonts w:cstheme="minorHAnsi"/>
          <w:sz w:val="24"/>
          <w:szCs w:val="24"/>
        </w:rPr>
        <w:t xml:space="preserve"> 138 proteins w</w:t>
      </w:r>
      <w:r w:rsidR="00E2728C" w:rsidRPr="000E7B1F">
        <w:rPr>
          <w:rFonts w:cstheme="minorHAnsi"/>
          <w:sz w:val="24"/>
          <w:szCs w:val="24"/>
        </w:rPr>
        <w:t>ere present on both platforms and 3</w:t>
      </w:r>
      <w:r w:rsidR="00512798" w:rsidRPr="000E7B1F">
        <w:rPr>
          <w:rFonts w:cstheme="minorHAnsi"/>
          <w:sz w:val="24"/>
          <w:szCs w:val="24"/>
        </w:rPr>
        <w:t>3</w:t>
      </w:r>
      <w:r w:rsidR="00954AB3" w:rsidRPr="000E7B1F">
        <w:rPr>
          <w:rFonts w:cstheme="minorHAnsi"/>
          <w:sz w:val="24"/>
          <w:szCs w:val="24"/>
        </w:rPr>
        <w:t xml:space="preserve"> </w:t>
      </w:r>
      <w:r w:rsidR="00E2728C" w:rsidRPr="000E7B1F">
        <w:rPr>
          <w:rFonts w:cstheme="minorHAnsi"/>
          <w:sz w:val="24"/>
          <w:szCs w:val="24"/>
        </w:rPr>
        <w:t>were associated with risk of progression to ESKD</w:t>
      </w:r>
      <w:r w:rsidR="00675738" w:rsidRPr="000E7B1F">
        <w:rPr>
          <w:rFonts w:cstheme="minorHAnsi"/>
          <w:sz w:val="24"/>
          <w:szCs w:val="24"/>
        </w:rPr>
        <w:t xml:space="preserve"> at least on one of </w:t>
      </w:r>
      <w:r w:rsidR="00800334" w:rsidRPr="000E7B1F">
        <w:rPr>
          <w:rFonts w:cstheme="minorHAnsi"/>
          <w:sz w:val="24"/>
          <w:szCs w:val="24"/>
        </w:rPr>
        <w:t>the platforms</w:t>
      </w:r>
      <w:r w:rsidR="00E2728C" w:rsidRPr="000E7B1F">
        <w:rPr>
          <w:rFonts w:cstheme="minorHAnsi"/>
          <w:sz w:val="24"/>
          <w:szCs w:val="24"/>
        </w:rPr>
        <w:t xml:space="preserve">. </w:t>
      </w:r>
      <w:r w:rsidR="00B36151" w:rsidRPr="00190660">
        <w:rPr>
          <w:rFonts w:cstheme="minorHAnsi"/>
          <w:b/>
          <w:sz w:val="24"/>
          <w:szCs w:val="24"/>
        </w:rPr>
        <w:t xml:space="preserve">Table </w:t>
      </w:r>
      <w:r w:rsidR="00642E97" w:rsidRPr="00190660">
        <w:rPr>
          <w:rFonts w:cstheme="minorHAnsi"/>
          <w:b/>
          <w:sz w:val="24"/>
          <w:szCs w:val="24"/>
        </w:rPr>
        <w:t>S</w:t>
      </w:r>
      <w:r w:rsidR="00EB51B2" w:rsidRPr="00190660">
        <w:rPr>
          <w:rFonts w:cstheme="minorHAnsi"/>
          <w:b/>
          <w:sz w:val="24"/>
          <w:szCs w:val="24"/>
        </w:rPr>
        <w:t>4</w:t>
      </w:r>
      <w:r w:rsidR="00B36151">
        <w:rPr>
          <w:rFonts w:cstheme="minorHAnsi"/>
          <w:sz w:val="24"/>
          <w:szCs w:val="24"/>
        </w:rPr>
        <w:t xml:space="preserve"> shows t</w:t>
      </w:r>
      <w:r w:rsidR="00E2728C" w:rsidRPr="000E7B1F">
        <w:rPr>
          <w:rFonts w:cstheme="minorHAnsi"/>
          <w:sz w:val="24"/>
          <w:szCs w:val="24"/>
        </w:rPr>
        <w:t xml:space="preserve">he comparison of ORs </w:t>
      </w:r>
      <w:r w:rsidR="00800334" w:rsidRPr="000E7B1F">
        <w:rPr>
          <w:rFonts w:cstheme="minorHAnsi"/>
          <w:sz w:val="24"/>
          <w:szCs w:val="24"/>
        </w:rPr>
        <w:t>for progression to ESKD</w:t>
      </w:r>
      <w:r w:rsidR="005E7CF5" w:rsidRPr="000E7B1F">
        <w:rPr>
          <w:rFonts w:cstheme="minorHAnsi"/>
          <w:sz w:val="24"/>
          <w:szCs w:val="24"/>
        </w:rPr>
        <w:t xml:space="preserve"> after adjustment for clinical </w:t>
      </w:r>
      <w:r w:rsidR="00B669B1" w:rsidRPr="000E7B1F">
        <w:rPr>
          <w:rFonts w:cstheme="minorHAnsi"/>
          <w:sz w:val="24"/>
          <w:szCs w:val="24"/>
        </w:rPr>
        <w:t>characteristics</w:t>
      </w:r>
      <w:r w:rsidR="00800334" w:rsidRPr="000E7B1F">
        <w:rPr>
          <w:rFonts w:cstheme="minorHAnsi"/>
          <w:sz w:val="24"/>
          <w:szCs w:val="24"/>
        </w:rPr>
        <w:t xml:space="preserve"> </w:t>
      </w:r>
      <w:r w:rsidR="005E7CF5" w:rsidRPr="000E7B1F">
        <w:rPr>
          <w:rFonts w:cstheme="minorHAnsi"/>
          <w:sz w:val="24"/>
          <w:szCs w:val="24"/>
        </w:rPr>
        <w:t xml:space="preserve">for each of the 33 proteins </w:t>
      </w:r>
      <w:r w:rsidR="00800334" w:rsidRPr="000E7B1F">
        <w:rPr>
          <w:rFonts w:cstheme="minorHAnsi"/>
          <w:sz w:val="24"/>
          <w:szCs w:val="24"/>
        </w:rPr>
        <w:t>obtained in</w:t>
      </w:r>
      <w:r w:rsidR="00954AB3" w:rsidRPr="000E7B1F">
        <w:rPr>
          <w:rFonts w:cstheme="minorHAnsi"/>
          <w:sz w:val="24"/>
          <w:szCs w:val="24"/>
        </w:rPr>
        <w:t xml:space="preserve"> the </w:t>
      </w:r>
      <w:r w:rsidR="00E2728C" w:rsidRPr="000E7B1F">
        <w:rPr>
          <w:rFonts w:cstheme="minorHAnsi"/>
          <w:sz w:val="24"/>
          <w:szCs w:val="24"/>
        </w:rPr>
        <w:t xml:space="preserve">two </w:t>
      </w:r>
      <w:r w:rsidR="00954AB3" w:rsidRPr="000E7B1F">
        <w:rPr>
          <w:rFonts w:cstheme="minorHAnsi"/>
          <w:sz w:val="24"/>
          <w:szCs w:val="24"/>
        </w:rPr>
        <w:t>set</w:t>
      </w:r>
      <w:r w:rsidR="00800334" w:rsidRPr="000E7B1F">
        <w:rPr>
          <w:rFonts w:cstheme="minorHAnsi"/>
          <w:sz w:val="24"/>
          <w:szCs w:val="24"/>
        </w:rPr>
        <w:t>s</w:t>
      </w:r>
      <w:r w:rsidR="00954AB3" w:rsidRPr="000E7B1F">
        <w:rPr>
          <w:rFonts w:cstheme="minorHAnsi"/>
          <w:sz w:val="24"/>
          <w:szCs w:val="24"/>
        </w:rPr>
        <w:t xml:space="preserve"> of </w:t>
      </w:r>
      <w:r w:rsidR="00E2728C" w:rsidRPr="000E7B1F">
        <w:rPr>
          <w:rFonts w:cstheme="minorHAnsi"/>
          <w:sz w:val="24"/>
          <w:szCs w:val="24"/>
        </w:rPr>
        <w:t>studies</w:t>
      </w:r>
      <w:r w:rsidR="00512798" w:rsidRPr="000E7B1F">
        <w:rPr>
          <w:rFonts w:cstheme="minorHAnsi"/>
          <w:sz w:val="24"/>
          <w:szCs w:val="24"/>
        </w:rPr>
        <w:t>. Out of 33</w:t>
      </w:r>
      <w:r w:rsidR="00800334" w:rsidRPr="000E7B1F">
        <w:rPr>
          <w:rFonts w:cstheme="minorHAnsi"/>
          <w:sz w:val="24"/>
          <w:szCs w:val="24"/>
        </w:rPr>
        <w:t xml:space="preserve"> proteins</w:t>
      </w:r>
      <w:r w:rsidR="0026113C">
        <w:rPr>
          <w:rFonts w:cstheme="minorHAnsi"/>
          <w:sz w:val="24"/>
          <w:szCs w:val="24"/>
        </w:rPr>
        <w:t>,</w:t>
      </w:r>
      <w:r w:rsidR="00642E97">
        <w:rPr>
          <w:rFonts w:cstheme="minorHAnsi"/>
          <w:sz w:val="24"/>
          <w:szCs w:val="24"/>
        </w:rPr>
        <w:t xml:space="preserve"> 22 showed </w:t>
      </w:r>
      <w:r w:rsidR="00800334" w:rsidRPr="000E7B1F">
        <w:rPr>
          <w:rFonts w:cstheme="minorHAnsi"/>
          <w:sz w:val="24"/>
          <w:szCs w:val="24"/>
        </w:rPr>
        <w:t>statistically significant association with risk of ESKD in both set</w:t>
      </w:r>
      <w:r w:rsidR="0026113C">
        <w:rPr>
          <w:rFonts w:cstheme="minorHAnsi"/>
          <w:sz w:val="24"/>
          <w:szCs w:val="24"/>
        </w:rPr>
        <w:t>s</w:t>
      </w:r>
      <w:r w:rsidR="00800334" w:rsidRPr="000E7B1F">
        <w:rPr>
          <w:rFonts w:cstheme="minorHAnsi"/>
          <w:sz w:val="24"/>
          <w:szCs w:val="24"/>
        </w:rPr>
        <w:t xml:space="preserve"> of studies</w:t>
      </w:r>
      <w:r w:rsidR="005E7CF5" w:rsidRPr="000E7B1F">
        <w:rPr>
          <w:rFonts w:cstheme="minorHAnsi"/>
          <w:sz w:val="24"/>
          <w:szCs w:val="24"/>
        </w:rPr>
        <w:t>.</w:t>
      </w:r>
      <w:r w:rsidR="00800334" w:rsidRPr="000E7B1F">
        <w:rPr>
          <w:rFonts w:cstheme="minorHAnsi"/>
          <w:sz w:val="24"/>
          <w:szCs w:val="24"/>
        </w:rPr>
        <w:t xml:space="preserve"> Six proteins</w:t>
      </w:r>
      <w:r w:rsidR="000A42EF" w:rsidRPr="000E7B1F">
        <w:rPr>
          <w:rFonts w:cstheme="minorHAnsi"/>
          <w:sz w:val="24"/>
          <w:szCs w:val="24"/>
        </w:rPr>
        <w:t>,</w:t>
      </w:r>
      <w:r w:rsidR="00642E97">
        <w:rPr>
          <w:rFonts w:cstheme="minorHAnsi"/>
          <w:sz w:val="24"/>
          <w:szCs w:val="24"/>
        </w:rPr>
        <w:t xml:space="preserve"> including four</w:t>
      </w:r>
      <w:r w:rsidR="000A42EF" w:rsidRPr="000E7B1F">
        <w:rPr>
          <w:rFonts w:cstheme="minorHAnsi"/>
          <w:sz w:val="24"/>
          <w:szCs w:val="24"/>
        </w:rPr>
        <w:t xml:space="preserve"> TNF receptors,</w:t>
      </w:r>
      <w:r w:rsidR="00800334" w:rsidRPr="000E7B1F">
        <w:rPr>
          <w:rFonts w:cstheme="minorHAnsi"/>
          <w:sz w:val="24"/>
          <w:szCs w:val="24"/>
        </w:rPr>
        <w:t xml:space="preserve"> showed </w:t>
      </w:r>
      <w:r w:rsidR="000A42EF" w:rsidRPr="000E7B1F">
        <w:rPr>
          <w:rFonts w:cstheme="minorHAnsi"/>
          <w:sz w:val="24"/>
          <w:szCs w:val="24"/>
        </w:rPr>
        <w:t xml:space="preserve">strong </w:t>
      </w:r>
      <w:r w:rsidR="00800334" w:rsidRPr="000E7B1F">
        <w:rPr>
          <w:rFonts w:cstheme="minorHAnsi"/>
          <w:sz w:val="24"/>
          <w:szCs w:val="24"/>
        </w:rPr>
        <w:t>statistically</w:t>
      </w:r>
      <w:r w:rsidR="00E2728C" w:rsidRPr="000E7B1F">
        <w:rPr>
          <w:rFonts w:cstheme="minorHAnsi"/>
          <w:sz w:val="24"/>
          <w:szCs w:val="24"/>
        </w:rPr>
        <w:t xml:space="preserve"> significant</w:t>
      </w:r>
      <w:r w:rsidR="00800334" w:rsidRPr="000E7B1F">
        <w:rPr>
          <w:rFonts w:cstheme="minorHAnsi"/>
          <w:sz w:val="24"/>
          <w:szCs w:val="24"/>
        </w:rPr>
        <w:t xml:space="preserve"> association</w:t>
      </w:r>
      <w:r w:rsidR="000A42EF" w:rsidRPr="000E7B1F">
        <w:rPr>
          <w:rFonts w:cstheme="minorHAnsi"/>
          <w:sz w:val="24"/>
          <w:szCs w:val="24"/>
        </w:rPr>
        <w:t xml:space="preserve"> with risk of ESKD</w:t>
      </w:r>
      <w:r w:rsidR="0026113C">
        <w:rPr>
          <w:rFonts w:cstheme="minorHAnsi"/>
          <w:sz w:val="24"/>
          <w:szCs w:val="24"/>
        </w:rPr>
        <w:t>,</w:t>
      </w:r>
      <w:r w:rsidR="000A42EF" w:rsidRPr="000E7B1F">
        <w:rPr>
          <w:rFonts w:cstheme="minorHAnsi"/>
          <w:sz w:val="24"/>
          <w:szCs w:val="24"/>
        </w:rPr>
        <w:t xml:space="preserve"> </w:t>
      </w:r>
      <w:r w:rsidR="00800334" w:rsidRPr="000E7B1F">
        <w:rPr>
          <w:rFonts w:cstheme="minorHAnsi"/>
          <w:sz w:val="24"/>
          <w:szCs w:val="24"/>
        </w:rPr>
        <w:t xml:space="preserve">but only for measurements done on OLINK platform and no association at all when </w:t>
      </w:r>
      <w:proofErr w:type="spellStart"/>
      <w:r w:rsidR="00800334" w:rsidRPr="000E7B1F">
        <w:rPr>
          <w:rFonts w:cstheme="minorHAnsi"/>
          <w:sz w:val="24"/>
          <w:szCs w:val="24"/>
        </w:rPr>
        <w:t>SOMAscan</w:t>
      </w:r>
      <w:proofErr w:type="spellEnd"/>
      <w:r w:rsidR="00800334" w:rsidRPr="000E7B1F">
        <w:rPr>
          <w:rFonts w:cstheme="minorHAnsi"/>
          <w:sz w:val="24"/>
          <w:szCs w:val="24"/>
        </w:rPr>
        <w:t xml:space="preserve"> was used. </w:t>
      </w:r>
      <w:r w:rsidR="00512798" w:rsidRPr="000E7B1F">
        <w:rPr>
          <w:rFonts w:cstheme="minorHAnsi"/>
          <w:sz w:val="24"/>
          <w:szCs w:val="24"/>
        </w:rPr>
        <w:t>A</w:t>
      </w:r>
      <w:r w:rsidR="0026113C">
        <w:rPr>
          <w:rFonts w:cstheme="minorHAnsi"/>
          <w:sz w:val="24"/>
          <w:szCs w:val="24"/>
        </w:rPr>
        <w:t>n a</w:t>
      </w:r>
      <w:r w:rsidR="00642E97">
        <w:rPr>
          <w:rFonts w:cstheme="minorHAnsi"/>
          <w:sz w:val="24"/>
          <w:szCs w:val="24"/>
        </w:rPr>
        <w:t>dditional five</w:t>
      </w:r>
      <w:r w:rsidR="00E2728C" w:rsidRPr="000E7B1F">
        <w:rPr>
          <w:rFonts w:cstheme="minorHAnsi"/>
          <w:sz w:val="24"/>
          <w:szCs w:val="24"/>
        </w:rPr>
        <w:t xml:space="preserve"> proteins were significant on </w:t>
      </w:r>
      <w:proofErr w:type="spellStart"/>
      <w:r w:rsidR="00E2728C" w:rsidRPr="000E7B1F">
        <w:rPr>
          <w:rFonts w:cstheme="minorHAnsi"/>
          <w:sz w:val="24"/>
          <w:szCs w:val="24"/>
        </w:rPr>
        <w:t>SOMAscan</w:t>
      </w:r>
      <w:proofErr w:type="spellEnd"/>
      <w:r w:rsidR="00E2728C" w:rsidRPr="000E7B1F">
        <w:rPr>
          <w:rFonts w:cstheme="minorHAnsi"/>
          <w:sz w:val="24"/>
          <w:szCs w:val="24"/>
        </w:rPr>
        <w:t xml:space="preserve"> but not significant on OLINK. </w:t>
      </w:r>
      <w:r w:rsidRPr="000E7B1F">
        <w:rPr>
          <w:rFonts w:cstheme="minorHAnsi"/>
          <w:sz w:val="24"/>
          <w:szCs w:val="24"/>
        </w:rPr>
        <w:t>I</w:t>
      </w:r>
      <w:r w:rsidR="00512798" w:rsidRPr="000E7B1F">
        <w:rPr>
          <w:rFonts w:cstheme="minorHAnsi"/>
          <w:sz w:val="24"/>
          <w:szCs w:val="24"/>
        </w:rPr>
        <w:t xml:space="preserve">t is important to emphasize that OR for 4 proteins were positive on OLINK but </w:t>
      </w:r>
      <w:r w:rsidR="00195430">
        <w:rPr>
          <w:rFonts w:cstheme="minorHAnsi"/>
          <w:sz w:val="24"/>
          <w:szCs w:val="24"/>
        </w:rPr>
        <w:t xml:space="preserve">were </w:t>
      </w:r>
      <w:r w:rsidR="00512798" w:rsidRPr="000E7B1F">
        <w:rPr>
          <w:rFonts w:cstheme="minorHAnsi"/>
          <w:sz w:val="24"/>
          <w:szCs w:val="24"/>
        </w:rPr>
        <w:t xml:space="preserve">not statistically </w:t>
      </w:r>
      <w:r w:rsidR="00512798" w:rsidRPr="00195430">
        <w:rPr>
          <w:rFonts w:cstheme="minorHAnsi"/>
          <w:sz w:val="24"/>
          <w:szCs w:val="24"/>
        </w:rPr>
        <w:t>significant</w:t>
      </w:r>
      <w:r w:rsidR="00B669B1" w:rsidRPr="00195430">
        <w:rPr>
          <w:rFonts w:cstheme="minorHAnsi"/>
          <w:sz w:val="24"/>
          <w:szCs w:val="24"/>
        </w:rPr>
        <w:t>.</w:t>
      </w:r>
      <w:r w:rsidR="00512798" w:rsidRPr="00195430">
        <w:rPr>
          <w:rFonts w:cstheme="minorHAnsi"/>
          <w:sz w:val="24"/>
          <w:szCs w:val="24"/>
        </w:rPr>
        <w:t xml:space="preserve"> </w:t>
      </w:r>
      <w:r w:rsidR="00FF710D">
        <w:rPr>
          <w:rFonts w:cstheme="minorHAnsi"/>
          <w:sz w:val="24"/>
          <w:szCs w:val="24"/>
        </w:rPr>
        <w:t>However, t</w:t>
      </w:r>
      <w:r w:rsidR="00512798" w:rsidRPr="00195430">
        <w:rPr>
          <w:rFonts w:cstheme="minorHAnsi"/>
          <w:sz w:val="24"/>
          <w:szCs w:val="24"/>
        </w:rPr>
        <w:t xml:space="preserve">he </w:t>
      </w:r>
      <w:r w:rsidR="00B669B1" w:rsidRPr="00195430">
        <w:rPr>
          <w:rFonts w:cstheme="minorHAnsi"/>
          <w:sz w:val="24"/>
          <w:szCs w:val="24"/>
        </w:rPr>
        <w:t>discrepant results for NBL1 were</w:t>
      </w:r>
      <w:r w:rsidR="00512798" w:rsidRPr="00195430">
        <w:rPr>
          <w:rFonts w:cstheme="minorHAnsi"/>
          <w:sz w:val="24"/>
          <w:szCs w:val="24"/>
        </w:rPr>
        <w:t xml:space="preserve"> st</w:t>
      </w:r>
      <w:r w:rsidR="00B669B1" w:rsidRPr="00195430">
        <w:rPr>
          <w:rFonts w:cstheme="minorHAnsi"/>
          <w:sz w:val="24"/>
          <w:szCs w:val="24"/>
        </w:rPr>
        <w:t>riking</w:t>
      </w:r>
      <w:r w:rsidR="00195430" w:rsidRPr="00195430">
        <w:rPr>
          <w:rFonts w:cstheme="minorHAnsi"/>
          <w:sz w:val="24"/>
          <w:szCs w:val="24"/>
        </w:rPr>
        <w:t xml:space="preserve">; </w:t>
      </w:r>
      <w:r w:rsidR="00B669B1" w:rsidRPr="00195430">
        <w:rPr>
          <w:rFonts w:cstheme="minorHAnsi"/>
          <w:sz w:val="24"/>
          <w:szCs w:val="24"/>
        </w:rPr>
        <w:t xml:space="preserve">very high OR and extremely significant p value for measurements done by </w:t>
      </w:r>
      <w:proofErr w:type="spellStart"/>
      <w:r w:rsidR="00195430" w:rsidRPr="00195430">
        <w:rPr>
          <w:rFonts w:cstheme="minorHAnsi"/>
          <w:sz w:val="24"/>
          <w:szCs w:val="24"/>
        </w:rPr>
        <w:t>SOMAscan</w:t>
      </w:r>
      <w:proofErr w:type="spellEnd"/>
      <w:r w:rsidR="00195430" w:rsidRPr="00195430">
        <w:rPr>
          <w:rFonts w:cstheme="minorHAnsi"/>
          <w:sz w:val="24"/>
          <w:szCs w:val="24"/>
        </w:rPr>
        <w:t xml:space="preserve"> and no</w:t>
      </w:r>
      <w:r w:rsidR="00B669B1" w:rsidRPr="00195430">
        <w:rPr>
          <w:rFonts w:cstheme="minorHAnsi"/>
          <w:sz w:val="24"/>
          <w:szCs w:val="24"/>
        </w:rPr>
        <w:t xml:space="preserve"> association when </w:t>
      </w:r>
      <w:r w:rsidR="00195430">
        <w:rPr>
          <w:rFonts w:cstheme="minorHAnsi"/>
          <w:sz w:val="24"/>
          <w:szCs w:val="24"/>
        </w:rPr>
        <w:t>measured</w:t>
      </w:r>
      <w:r w:rsidR="00B669B1" w:rsidRPr="00195430">
        <w:rPr>
          <w:rFonts w:cstheme="minorHAnsi"/>
          <w:sz w:val="24"/>
          <w:szCs w:val="24"/>
        </w:rPr>
        <w:t xml:space="preserve"> by OLINK.</w:t>
      </w:r>
      <w:r w:rsidR="00B669B1" w:rsidRPr="00A86F66">
        <w:rPr>
          <w:rFonts w:cstheme="minorHAnsi"/>
          <w:sz w:val="24"/>
          <w:szCs w:val="24"/>
        </w:rPr>
        <w:t xml:space="preserve"> </w:t>
      </w:r>
    </w:p>
    <w:p w14:paraId="64E07DCD" w14:textId="2214C478" w:rsidR="005170A7" w:rsidRDefault="00815B61" w:rsidP="00A86F66">
      <w:pPr>
        <w:spacing w:after="0" w:line="360" w:lineRule="auto"/>
        <w:ind w:firstLine="720"/>
        <w:rPr>
          <w:rFonts w:cstheme="minorHAnsi"/>
          <w:sz w:val="24"/>
          <w:szCs w:val="24"/>
        </w:rPr>
      </w:pPr>
      <w:r w:rsidRPr="00A86F66">
        <w:rPr>
          <w:rFonts w:cstheme="minorHAnsi"/>
          <w:sz w:val="24"/>
          <w:szCs w:val="24"/>
        </w:rPr>
        <w:lastRenderedPageBreak/>
        <w:t>Second</w:t>
      </w:r>
      <w:r w:rsidR="00415A79" w:rsidRPr="00A86F66">
        <w:rPr>
          <w:rFonts w:cstheme="minorHAnsi"/>
          <w:sz w:val="24"/>
          <w:szCs w:val="24"/>
        </w:rPr>
        <w:t>,</w:t>
      </w:r>
      <w:r w:rsidR="006D2A76" w:rsidRPr="00A86F66">
        <w:rPr>
          <w:rFonts w:cstheme="minorHAnsi"/>
          <w:sz w:val="24"/>
          <w:szCs w:val="24"/>
        </w:rPr>
        <w:t xml:space="preserve"> </w:t>
      </w:r>
      <w:r w:rsidR="001F3D0A" w:rsidRPr="00A86F66">
        <w:rPr>
          <w:rFonts w:cstheme="minorHAnsi"/>
          <w:sz w:val="24"/>
          <w:szCs w:val="24"/>
        </w:rPr>
        <w:t xml:space="preserve">we compared </w:t>
      </w:r>
      <w:r w:rsidR="006D2A76" w:rsidRPr="00A86F66">
        <w:rPr>
          <w:rFonts w:cstheme="minorHAnsi"/>
          <w:sz w:val="24"/>
          <w:szCs w:val="24"/>
        </w:rPr>
        <w:t>results of</w:t>
      </w:r>
      <w:r w:rsidR="00954AB3" w:rsidRPr="00A86F66">
        <w:rPr>
          <w:rFonts w:cstheme="minorHAnsi"/>
          <w:sz w:val="24"/>
          <w:szCs w:val="24"/>
        </w:rPr>
        <w:t xml:space="preserve"> </w:t>
      </w:r>
      <w:r w:rsidRPr="00A86F66">
        <w:rPr>
          <w:rFonts w:cstheme="minorHAnsi"/>
          <w:sz w:val="24"/>
          <w:szCs w:val="24"/>
        </w:rPr>
        <w:t>enrichment of biological pathways</w:t>
      </w:r>
      <w:r w:rsidR="006D2A76" w:rsidRPr="00A86F66">
        <w:rPr>
          <w:rFonts w:cstheme="minorHAnsi"/>
          <w:sz w:val="24"/>
          <w:szCs w:val="24"/>
        </w:rPr>
        <w:t xml:space="preserve"> analysis</w:t>
      </w:r>
      <w:r w:rsidR="001F3D0A" w:rsidRPr="00A86F66">
        <w:rPr>
          <w:rFonts w:cstheme="minorHAnsi"/>
          <w:sz w:val="24"/>
          <w:szCs w:val="24"/>
        </w:rPr>
        <w:t xml:space="preserve"> for</w:t>
      </w:r>
      <w:r w:rsidR="00954AB3" w:rsidRPr="00A86F66">
        <w:rPr>
          <w:rFonts w:cstheme="minorHAnsi"/>
          <w:sz w:val="24"/>
          <w:szCs w:val="24"/>
        </w:rPr>
        <w:t xml:space="preserve"> 46 ESKD associated proteins</w:t>
      </w:r>
      <w:r w:rsidR="001F3D0A" w:rsidRPr="00A86F66">
        <w:rPr>
          <w:rFonts w:cstheme="minorHAnsi"/>
          <w:sz w:val="24"/>
          <w:szCs w:val="24"/>
        </w:rPr>
        <w:t xml:space="preserve"> measured on </w:t>
      </w:r>
      <w:proofErr w:type="gramStart"/>
      <w:r w:rsidR="001F3D0A" w:rsidRPr="00A86F66">
        <w:rPr>
          <w:rFonts w:cstheme="minorHAnsi"/>
          <w:sz w:val="24"/>
          <w:szCs w:val="24"/>
        </w:rPr>
        <w:t xml:space="preserve">OLINK </w:t>
      </w:r>
      <w:r w:rsidR="00FF710D">
        <w:rPr>
          <w:rFonts w:cstheme="minorHAnsi"/>
          <w:sz w:val="24"/>
          <w:szCs w:val="24"/>
        </w:rPr>
        <w:t xml:space="preserve"> as</w:t>
      </w:r>
      <w:proofErr w:type="gramEnd"/>
      <w:r w:rsidR="00FF710D">
        <w:rPr>
          <w:rFonts w:cstheme="minorHAnsi"/>
          <w:sz w:val="24"/>
          <w:szCs w:val="24"/>
        </w:rPr>
        <w:t xml:space="preserve"> shown</w:t>
      </w:r>
      <w:r w:rsidR="00B669B1" w:rsidRPr="00A86F66">
        <w:rPr>
          <w:rFonts w:cstheme="minorHAnsi"/>
          <w:sz w:val="24"/>
          <w:szCs w:val="24"/>
        </w:rPr>
        <w:t xml:space="preserve"> in </w:t>
      </w:r>
      <w:r w:rsidR="00B669B1" w:rsidRPr="00642E97">
        <w:rPr>
          <w:rFonts w:cstheme="minorHAnsi"/>
          <w:b/>
          <w:sz w:val="24"/>
          <w:szCs w:val="24"/>
        </w:rPr>
        <w:t>Fig. 3A</w:t>
      </w:r>
      <w:r w:rsidR="001F3D0A" w:rsidRPr="00A86F66">
        <w:rPr>
          <w:rFonts w:cstheme="minorHAnsi"/>
          <w:sz w:val="24"/>
          <w:szCs w:val="24"/>
        </w:rPr>
        <w:t xml:space="preserve"> </w:t>
      </w:r>
      <w:r w:rsidR="006D2A76" w:rsidRPr="00A86F66">
        <w:rPr>
          <w:rFonts w:cstheme="minorHAnsi"/>
          <w:sz w:val="24"/>
          <w:szCs w:val="24"/>
        </w:rPr>
        <w:t>with similar analysis</w:t>
      </w:r>
      <w:r w:rsidR="00B669B1" w:rsidRPr="00A86F66">
        <w:rPr>
          <w:rFonts w:cstheme="minorHAnsi"/>
          <w:sz w:val="24"/>
          <w:szCs w:val="24"/>
        </w:rPr>
        <w:t xml:space="preserve"> performed</w:t>
      </w:r>
      <w:r w:rsidR="006D2A76" w:rsidRPr="00A86F66">
        <w:rPr>
          <w:rFonts w:cstheme="minorHAnsi"/>
          <w:sz w:val="24"/>
          <w:szCs w:val="24"/>
        </w:rPr>
        <w:t xml:space="preserve"> for 40 ESKD associated protein</w:t>
      </w:r>
      <w:r w:rsidR="001F3D0A" w:rsidRPr="00A86F66">
        <w:rPr>
          <w:rFonts w:cstheme="minorHAnsi"/>
          <w:sz w:val="24"/>
          <w:szCs w:val="24"/>
        </w:rPr>
        <w:t xml:space="preserve">s measured on </w:t>
      </w:r>
      <w:proofErr w:type="spellStart"/>
      <w:r w:rsidR="001F3D0A" w:rsidRPr="00A86F66">
        <w:rPr>
          <w:rFonts w:cstheme="minorHAnsi"/>
          <w:sz w:val="24"/>
          <w:szCs w:val="24"/>
        </w:rPr>
        <w:t>SOMAscan</w:t>
      </w:r>
      <w:proofErr w:type="spellEnd"/>
      <w:r w:rsidR="00B669B1" w:rsidRPr="00A86F66">
        <w:rPr>
          <w:rFonts w:cstheme="minorHAnsi"/>
          <w:sz w:val="24"/>
          <w:szCs w:val="24"/>
        </w:rPr>
        <w:t xml:space="preserve"> </w:t>
      </w:r>
      <w:r w:rsidR="006D2A76" w:rsidRPr="00A86F66">
        <w:rPr>
          <w:rFonts w:cstheme="minorHAnsi"/>
          <w:sz w:val="24"/>
          <w:szCs w:val="24"/>
        </w:rPr>
        <w:t>(</w:t>
      </w:r>
      <w:r w:rsidR="00EA5CEF">
        <w:rPr>
          <w:rFonts w:cstheme="minorHAnsi"/>
          <w:sz w:val="24"/>
          <w:szCs w:val="24"/>
          <w:u w:val="single"/>
        </w:rPr>
        <w:t xml:space="preserve">see </w:t>
      </w:r>
      <w:r w:rsidR="00EA5CEF" w:rsidRPr="00190660">
        <w:rPr>
          <w:rFonts w:cstheme="minorHAnsi"/>
          <w:b/>
          <w:sz w:val="24"/>
          <w:szCs w:val="24"/>
          <w:u w:val="single"/>
        </w:rPr>
        <w:t>Fig. S</w:t>
      </w:r>
      <w:r w:rsidR="00F02E71" w:rsidRPr="00190660">
        <w:rPr>
          <w:rFonts w:cstheme="minorHAnsi"/>
          <w:b/>
          <w:sz w:val="24"/>
          <w:szCs w:val="24"/>
          <w:u w:val="single"/>
        </w:rPr>
        <w:t>1</w:t>
      </w:r>
      <w:r w:rsidR="006D2A76" w:rsidRPr="00A86F66">
        <w:rPr>
          <w:rFonts w:cstheme="minorHAnsi"/>
          <w:sz w:val="24"/>
          <w:szCs w:val="24"/>
        </w:rPr>
        <w:t>).</w:t>
      </w:r>
      <w:r w:rsidR="001F3D0A" w:rsidRPr="00A86F66">
        <w:rPr>
          <w:rFonts w:cstheme="minorHAnsi"/>
          <w:sz w:val="24"/>
          <w:szCs w:val="24"/>
        </w:rPr>
        <w:t xml:space="preserve"> In the latter analysis</w:t>
      </w:r>
      <w:r w:rsidR="009C3944" w:rsidRPr="00A86F66">
        <w:rPr>
          <w:rFonts w:cstheme="minorHAnsi"/>
          <w:sz w:val="24"/>
          <w:szCs w:val="24"/>
        </w:rPr>
        <w:t>,</w:t>
      </w:r>
      <w:r w:rsidR="001F3D0A" w:rsidRPr="00A86F66">
        <w:rPr>
          <w:rFonts w:cstheme="minorHAnsi"/>
          <w:sz w:val="24"/>
          <w:szCs w:val="24"/>
        </w:rPr>
        <w:t xml:space="preserve"> the results were similar </w:t>
      </w:r>
      <w:r w:rsidR="009C3944" w:rsidRPr="00A86F66">
        <w:rPr>
          <w:rFonts w:cstheme="minorHAnsi"/>
          <w:sz w:val="24"/>
          <w:szCs w:val="24"/>
        </w:rPr>
        <w:t>to</w:t>
      </w:r>
      <w:r w:rsidR="001F3D0A" w:rsidRPr="00A86F66">
        <w:rPr>
          <w:rFonts w:cstheme="minorHAnsi"/>
          <w:sz w:val="24"/>
          <w:szCs w:val="24"/>
        </w:rPr>
        <w:t xml:space="preserve"> the first</w:t>
      </w:r>
      <w:r w:rsidR="00FF710D">
        <w:rPr>
          <w:rFonts w:cstheme="minorHAnsi"/>
          <w:sz w:val="24"/>
          <w:szCs w:val="24"/>
        </w:rPr>
        <w:t xml:space="preserve"> although with different ranking. T</w:t>
      </w:r>
      <w:r w:rsidR="00716B39" w:rsidRPr="00FF710D">
        <w:rPr>
          <w:rFonts w:cstheme="minorHAnsi"/>
          <w:sz w:val="24"/>
          <w:szCs w:val="24"/>
        </w:rPr>
        <w:t xml:space="preserve">he top cluster for the 40 </w:t>
      </w:r>
      <w:proofErr w:type="spellStart"/>
      <w:r w:rsidR="00716B39" w:rsidRPr="00FF710D">
        <w:rPr>
          <w:rFonts w:cstheme="minorHAnsi"/>
          <w:sz w:val="24"/>
          <w:szCs w:val="24"/>
        </w:rPr>
        <w:t>S</w:t>
      </w:r>
      <w:r w:rsidR="00B669B1" w:rsidRPr="00FF710D">
        <w:rPr>
          <w:rFonts w:cstheme="minorHAnsi"/>
          <w:sz w:val="24"/>
          <w:szCs w:val="24"/>
        </w:rPr>
        <w:t>OMAscan</w:t>
      </w:r>
      <w:proofErr w:type="spellEnd"/>
      <w:r w:rsidR="00B669B1" w:rsidRPr="00FF710D">
        <w:rPr>
          <w:rFonts w:cstheme="minorHAnsi"/>
          <w:sz w:val="24"/>
          <w:szCs w:val="24"/>
        </w:rPr>
        <w:t xml:space="preserve"> proteins comprised terms</w:t>
      </w:r>
      <w:r w:rsidR="00716B39" w:rsidRPr="00FF710D">
        <w:rPr>
          <w:rFonts w:cstheme="minorHAnsi"/>
          <w:sz w:val="24"/>
          <w:szCs w:val="24"/>
        </w:rPr>
        <w:t xml:space="preserve"> receptors and membranes.</w:t>
      </w:r>
      <w:r w:rsidR="00716B39" w:rsidRPr="00A86F66">
        <w:rPr>
          <w:rFonts w:cstheme="minorHAnsi"/>
          <w:sz w:val="24"/>
          <w:szCs w:val="24"/>
        </w:rPr>
        <w:t xml:space="preserve"> The second cluster comprised TNF receptor signaling pathways and the third cluster comprised apoptosis terms. </w:t>
      </w:r>
      <w:r w:rsidR="00C20421" w:rsidRPr="00A86F66">
        <w:rPr>
          <w:rFonts w:cstheme="minorHAnsi"/>
          <w:sz w:val="24"/>
          <w:szCs w:val="24"/>
        </w:rPr>
        <w:t>Overall,</w:t>
      </w:r>
      <w:r w:rsidR="00716B39" w:rsidRPr="00A86F66">
        <w:rPr>
          <w:rFonts w:cstheme="minorHAnsi"/>
          <w:sz w:val="24"/>
          <w:szCs w:val="24"/>
        </w:rPr>
        <w:t xml:space="preserve"> the enrichment scores and statistical significances for the pathways and terms in the three clusters</w:t>
      </w:r>
      <w:r w:rsidR="00FF710D">
        <w:rPr>
          <w:rFonts w:cstheme="minorHAnsi"/>
          <w:sz w:val="24"/>
          <w:szCs w:val="24"/>
        </w:rPr>
        <w:t xml:space="preserve"> in </w:t>
      </w:r>
      <w:proofErr w:type="spellStart"/>
      <w:r w:rsidR="00FF710D">
        <w:rPr>
          <w:rFonts w:cstheme="minorHAnsi"/>
          <w:sz w:val="24"/>
          <w:szCs w:val="24"/>
        </w:rPr>
        <w:t>SOMAscan</w:t>
      </w:r>
      <w:proofErr w:type="spellEnd"/>
      <w:r w:rsidR="00FF710D">
        <w:rPr>
          <w:rFonts w:cstheme="minorHAnsi"/>
          <w:sz w:val="24"/>
          <w:szCs w:val="24"/>
        </w:rPr>
        <w:t xml:space="preserve"> proteins</w:t>
      </w:r>
      <w:r w:rsidR="00716B39" w:rsidRPr="00A86F66">
        <w:rPr>
          <w:rFonts w:cstheme="minorHAnsi"/>
          <w:sz w:val="24"/>
          <w:szCs w:val="24"/>
        </w:rPr>
        <w:t xml:space="preserve"> were weaker than in the</w:t>
      </w:r>
      <w:r w:rsidR="00B669B1" w:rsidRPr="00A86F66">
        <w:rPr>
          <w:rFonts w:cstheme="minorHAnsi"/>
          <w:sz w:val="24"/>
          <w:szCs w:val="24"/>
        </w:rPr>
        <w:t xml:space="preserve"> results of the analysis for</w:t>
      </w:r>
      <w:r w:rsidR="00716B39" w:rsidRPr="00A86F66">
        <w:rPr>
          <w:rFonts w:cstheme="minorHAnsi"/>
          <w:sz w:val="24"/>
          <w:szCs w:val="24"/>
        </w:rPr>
        <w:t xml:space="preserve"> the</w:t>
      </w:r>
      <w:r w:rsidR="00C14175" w:rsidRPr="00A86F66">
        <w:rPr>
          <w:rFonts w:cstheme="minorHAnsi"/>
          <w:sz w:val="24"/>
          <w:szCs w:val="24"/>
        </w:rPr>
        <w:t xml:space="preserve"> 46 proteins measured on OLINK.</w:t>
      </w:r>
    </w:p>
    <w:p w14:paraId="13470CB3" w14:textId="77777777" w:rsidR="00655D2D" w:rsidRDefault="00655D2D" w:rsidP="00655D2D">
      <w:pPr>
        <w:spacing w:after="0" w:line="360" w:lineRule="auto"/>
        <w:rPr>
          <w:rFonts w:cstheme="minorHAnsi"/>
          <w:sz w:val="24"/>
          <w:szCs w:val="24"/>
        </w:rPr>
      </w:pPr>
    </w:p>
    <w:p w14:paraId="27BEDFBC" w14:textId="77777777" w:rsidR="00655D2D" w:rsidRDefault="00655D2D" w:rsidP="00655D2D">
      <w:pPr>
        <w:spacing w:after="0" w:line="360" w:lineRule="auto"/>
        <w:rPr>
          <w:rFonts w:cstheme="minorHAnsi"/>
          <w:sz w:val="24"/>
          <w:szCs w:val="24"/>
        </w:rPr>
      </w:pPr>
    </w:p>
    <w:p w14:paraId="6099E552" w14:textId="77777777" w:rsidR="00655D2D" w:rsidRDefault="00655D2D" w:rsidP="00655D2D">
      <w:pPr>
        <w:spacing w:after="0" w:line="360" w:lineRule="auto"/>
        <w:rPr>
          <w:rFonts w:cstheme="minorHAnsi"/>
          <w:sz w:val="24"/>
          <w:szCs w:val="24"/>
        </w:rPr>
      </w:pPr>
    </w:p>
    <w:p w14:paraId="0AFF5335" w14:textId="77777777" w:rsidR="00A85300" w:rsidRPr="00655D2D" w:rsidRDefault="00A85300" w:rsidP="00655D2D">
      <w:pPr>
        <w:spacing w:after="0" w:line="360" w:lineRule="auto"/>
        <w:rPr>
          <w:rFonts w:cstheme="minorHAnsi"/>
          <w:b/>
          <w:sz w:val="32"/>
          <w:szCs w:val="32"/>
        </w:rPr>
      </w:pPr>
      <w:r w:rsidRPr="00655D2D">
        <w:rPr>
          <w:rFonts w:cstheme="minorHAnsi"/>
          <w:b/>
          <w:sz w:val="32"/>
          <w:szCs w:val="32"/>
        </w:rPr>
        <w:t>Discussion not ready</w:t>
      </w:r>
    </w:p>
    <w:p w14:paraId="0027D89F" w14:textId="77777777" w:rsidR="00A5300A" w:rsidRDefault="00A5300A" w:rsidP="006B6853">
      <w:pPr>
        <w:spacing w:line="480" w:lineRule="auto"/>
        <w:rPr>
          <w:rFonts w:ascii="Arial" w:hAnsi="Arial" w:cs="Arial"/>
          <w:b/>
        </w:rPr>
      </w:pPr>
    </w:p>
    <w:p w14:paraId="13AE005D" w14:textId="77777777" w:rsidR="00D40366" w:rsidRPr="006B6853" w:rsidRDefault="00D40366" w:rsidP="006B6853">
      <w:pPr>
        <w:spacing w:line="360" w:lineRule="auto"/>
        <w:rPr>
          <w:rFonts w:ascii="Arial" w:hAnsi="Arial" w:cs="Arial"/>
        </w:rPr>
      </w:pPr>
    </w:p>
    <w:p w14:paraId="1550B6E6" w14:textId="77777777" w:rsidR="00905F6F" w:rsidRPr="006B6853" w:rsidRDefault="00905F6F" w:rsidP="006B6853">
      <w:pPr>
        <w:spacing w:line="360" w:lineRule="auto"/>
        <w:rPr>
          <w:rFonts w:ascii="Arial" w:hAnsi="Arial" w:cs="Arial"/>
        </w:rPr>
        <w:sectPr w:rsidR="00905F6F" w:rsidRPr="006B6853" w:rsidSect="00C7326C">
          <w:pgSz w:w="12240" w:h="15840" w:code="1"/>
          <w:pgMar w:top="1440" w:right="1440" w:bottom="1440" w:left="1440" w:header="720" w:footer="720" w:gutter="0"/>
          <w:cols w:space="720"/>
          <w:docGrid w:linePitch="360"/>
        </w:sectPr>
      </w:pPr>
    </w:p>
    <w:p w14:paraId="54853F7F" w14:textId="77777777" w:rsidR="00905F6F" w:rsidRPr="006B6853" w:rsidRDefault="00905F6F" w:rsidP="006B6853">
      <w:pPr>
        <w:spacing w:line="360" w:lineRule="auto"/>
        <w:rPr>
          <w:rFonts w:ascii="Arial" w:hAnsi="Arial" w:cs="Arial"/>
          <w:b/>
        </w:rPr>
      </w:pPr>
      <w:r w:rsidRPr="006B6853">
        <w:rPr>
          <w:rFonts w:ascii="Arial" w:hAnsi="Arial" w:cs="Arial"/>
          <w:b/>
        </w:rPr>
        <w:lastRenderedPageBreak/>
        <w:t>REFERENCES</w:t>
      </w:r>
    </w:p>
    <w:p w14:paraId="16E1C20A" w14:textId="77777777" w:rsidR="00BF52A5" w:rsidRPr="006B6853" w:rsidRDefault="00BF52A5" w:rsidP="006B6853">
      <w:pPr>
        <w:spacing w:line="360" w:lineRule="auto"/>
        <w:rPr>
          <w:rFonts w:ascii="Arial" w:hAnsi="Arial" w:cs="Arial"/>
        </w:rPr>
      </w:pPr>
      <w:r w:rsidRPr="006B6853">
        <w:rPr>
          <w:rFonts w:ascii="Arial" w:hAnsi="Arial" w:cs="Arial"/>
        </w:rPr>
        <w:t xml:space="preserve">1. Andrzej S </w:t>
      </w:r>
      <w:proofErr w:type="spellStart"/>
      <w:r w:rsidRPr="006B6853">
        <w:rPr>
          <w:rFonts w:ascii="Arial" w:hAnsi="Arial" w:cs="Arial"/>
        </w:rPr>
        <w:t>Krolewski</w:t>
      </w:r>
      <w:proofErr w:type="spellEnd"/>
      <w:r w:rsidRPr="006B6853">
        <w:rPr>
          <w:rFonts w:ascii="Arial" w:hAnsi="Arial" w:cs="Arial"/>
        </w:rPr>
        <w:t>. Progressive renal decline: the new paradigm of diabetic nephropathy in type 1 diabetes. Diabetes Care. 2015; 38 (6): 954-962.</w:t>
      </w:r>
    </w:p>
    <w:p w14:paraId="6DDDA996" w14:textId="77777777" w:rsidR="00BF52A5" w:rsidRPr="006B6853" w:rsidRDefault="00BF52A5" w:rsidP="006B6853">
      <w:pPr>
        <w:spacing w:line="360" w:lineRule="auto"/>
        <w:rPr>
          <w:rFonts w:ascii="Arial" w:hAnsi="Arial" w:cs="Arial"/>
        </w:rPr>
      </w:pPr>
      <w:r w:rsidRPr="006B6853">
        <w:rPr>
          <w:rFonts w:ascii="Arial" w:hAnsi="Arial" w:cs="Arial"/>
        </w:rPr>
        <w:t xml:space="preserve">2. Andrzej S </w:t>
      </w:r>
      <w:proofErr w:type="spellStart"/>
      <w:r w:rsidRPr="006B6853">
        <w:rPr>
          <w:rFonts w:ascii="Arial" w:hAnsi="Arial" w:cs="Arial"/>
        </w:rPr>
        <w:t>Krolewski</w:t>
      </w:r>
      <w:proofErr w:type="spellEnd"/>
      <w:r w:rsidRPr="006B6853">
        <w:rPr>
          <w:rFonts w:ascii="Arial" w:hAnsi="Arial" w:cs="Arial"/>
        </w:rPr>
        <w:t xml:space="preserve">, Jan </w:t>
      </w:r>
      <w:proofErr w:type="spellStart"/>
      <w:r w:rsidRPr="006B6853">
        <w:rPr>
          <w:rFonts w:ascii="Arial" w:hAnsi="Arial" w:cs="Arial"/>
        </w:rPr>
        <w:t>Skupien</w:t>
      </w:r>
      <w:proofErr w:type="spellEnd"/>
      <w:r w:rsidRPr="006B6853">
        <w:rPr>
          <w:rFonts w:ascii="Arial" w:hAnsi="Arial" w:cs="Arial"/>
        </w:rPr>
        <w:t xml:space="preserve">, Peter </w:t>
      </w:r>
      <w:proofErr w:type="spellStart"/>
      <w:r w:rsidRPr="006B6853">
        <w:rPr>
          <w:rFonts w:ascii="Arial" w:hAnsi="Arial" w:cs="Arial"/>
        </w:rPr>
        <w:t>Rossing</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Fast renal decline to end-stage renal disease: an unrecognized feature of nephropathy in diabetes. Kidney Int. 2017; 91 (6): 1300-1311.</w:t>
      </w:r>
    </w:p>
    <w:p w14:paraId="6BBFC2EB" w14:textId="77777777" w:rsidR="00BF52A5" w:rsidRPr="006B6853" w:rsidRDefault="00BF52A5" w:rsidP="006B6853">
      <w:pPr>
        <w:spacing w:line="360" w:lineRule="auto"/>
        <w:rPr>
          <w:rFonts w:ascii="Arial" w:hAnsi="Arial" w:cs="Arial"/>
        </w:rPr>
      </w:pPr>
      <w:r w:rsidRPr="006B6853">
        <w:rPr>
          <w:rFonts w:ascii="Arial" w:hAnsi="Arial" w:cs="Arial"/>
        </w:rPr>
        <w:t xml:space="preserve">3. Andrzej S </w:t>
      </w:r>
      <w:proofErr w:type="spellStart"/>
      <w:r w:rsidRPr="006B6853">
        <w:rPr>
          <w:rFonts w:ascii="Arial" w:hAnsi="Arial" w:cs="Arial"/>
        </w:rPr>
        <w:t>Krolewski</w:t>
      </w:r>
      <w:proofErr w:type="spellEnd"/>
      <w:r w:rsidRPr="006B6853">
        <w:rPr>
          <w:rFonts w:ascii="Arial" w:hAnsi="Arial" w:cs="Arial"/>
        </w:rPr>
        <w:t xml:space="preserve">, Monika A </w:t>
      </w:r>
      <w:proofErr w:type="spellStart"/>
      <w:r w:rsidRPr="006B6853">
        <w:rPr>
          <w:rFonts w:ascii="Arial" w:hAnsi="Arial" w:cs="Arial"/>
        </w:rPr>
        <w:t>Niewczas</w:t>
      </w:r>
      <w:proofErr w:type="spellEnd"/>
      <w:r w:rsidRPr="006B6853">
        <w:rPr>
          <w:rFonts w:ascii="Arial" w:hAnsi="Arial" w:cs="Arial"/>
        </w:rPr>
        <w:t xml:space="preserve">, Jan </w:t>
      </w:r>
      <w:proofErr w:type="spellStart"/>
      <w:r w:rsidRPr="006B6853">
        <w:rPr>
          <w:rFonts w:ascii="Arial" w:hAnsi="Arial" w:cs="Arial"/>
        </w:rPr>
        <w:t>Skupien</w:t>
      </w:r>
      <w:proofErr w:type="spellEnd"/>
      <w:r w:rsidRPr="006B6853">
        <w:rPr>
          <w:rFonts w:ascii="Arial" w:hAnsi="Arial" w:cs="Arial"/>
        </w:rPr>
        <w:t xml:space="preserve">, </w:t>
      </w:r>
      <w:proofErr w:type="spellStart"/>
      <w:r w:rsidRPr="006B6853">
        <w:rPr>
          <w:rFonts w:ascii="Arial" w:hAnsi="Arial" w:cs="Arial"/>
        </w:rPr>
        <w:t>Tomhito</w:t>
      </w:r>
      <w:proofErr w:type="spellEnd"/>
      <w:r w:rsidRPr="006B6853">
        <w:rPr>
          <w:rFonts w:ascii="Arial" w:hAnsi="Arial" w:cs="Arial"/>
        </w:rPr>
        <w:t xml:space="preserve"> </w:t>
      </w:r>
      <w:proofErr w:type="spellStart"/>
      <w:r w:rsidRPr="006B6853">
        <w:rPr>
          <w:rFonts w:ascii="Arial" w:hAnsi="Arial" w:cs="Arial"/>
        </w:rPr>
        <w:t>Gohda</w:t>
      </w:r>
      <w:proofErr w:type="spellEnd"/>
      <w:r w:rsidRPr="006B6853">
        <w:rPr>
          <w:rFonts w:ascii="Arial" w:hAnsi="Arial" w:cs="Arial"/>
        </w:rPr>
        <w:t xml:space="preserve">, Adam Smiles, Jon H </w:t>
      </w:r>
      <w:proofErr w:type="spellStart"/>
      <w:r w:rsidRPr="006B6853">
        <w:rPr>
          <w:rFonts w:ascii="Arial" w:hAnsi="Arial" w:cs="Arial"/>
        </w:rPr>
        <w:t>Eckfeldt</w:t>
      </w:r>
      <w:proofErr w:type="spellEnd"/>
      <w:r w:rsidRPr="006B6853">
        <w:rPr>
          <w:rFonts w:ascii="Arial" w:hAnsi="Arial" w:cs="Arial"/>
        </w:rPr>
        <w:t xml:space="preserve">, Alessandro </w:t>
      </w:r>
      <w:proofErr w:type="spellStart"/>
      <w:r w:rsidRPr="006B6853">
        <w:rPr>
          <w:rFonts w:ascii="Arial" w:hAnsi="Arial" w:cs="Arial"/>
        </w:rPr>
        <w:t>Doria</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Early progressive renal decline precedes the onset of microalbuminuria and its progression to macroalbuminuria. Diabetes Care. 2014; 37 (1): 226-234.</w:t>
      </w:r>
    </w:p>
    <w:p w14:paraId="36A5B313" w14:textId="77777777" w:rsidR="00BF52A5" w:rsidRPr="006B6853" w:rsidRDefault="00BF52A5" w:rsidP="006B6853">
      <w:pPr>
        <w:spacing w:line="360" w:lineRule="auto"/>
        <w:rPr>
          <w:rFonts w:ascii="Arial" w:hAnsi="Arial" w:cs="Arial"/>
        </w:rPr>
      </w:pPr>
      <w:r w:rsidRPr="006B6853">
        <w:rPr>
          <w:rFonts w:ascii="Arial" w:hAnsi="Arial" w:cs="Arial"/>
        </w:rPr>
        <w:t xml:space="preserve">4. </w:t>
      </w:r>
      <w:proofErr w:type="spellStart"/>
      <w:r w:rsidRPr="006B6853">
        <w:rPr>
          <w:rFonts w:ascii="Arial" w:hAnsi="Arial" w:cs="Arial"/>
        </w:rPr>
        <w:t>Dorte</w:t>
      </w:r>
      <w:proofErr w:type="spellEnd"/>
      <w:r w:rsidRPr="006B6853">
        <w:rPr>
          <w:rFonts w:ascii="Arial" w:hAnsi="Arial" w:cs="Arial"/>
        </w:rPr>
        <w:t xml:space="preserve"> </w:t>
      </w:r>
      <w:proofErr w:type="spellStart"/>
      <w:r w:rsidRPr="006B6853">
        <w:rPr>
          <w:rFonts w:ascii="Arial" w:hAnsi="Arial" w:cs="Arial"/>
        </w:rPr>
        <w:t>Vistisen</w:t>
      </w:r>
      <w:proofErr w:type="spellEnd"/>
      <w:r w:rsidRPr="006B6853">
        <w:rPr>
          <w:rFonts w:ascii="Arial" w:hAnsi="Arial" w:cs="Arial"/>
        </w:rPr>
        <w:t xml:space="preserve">, </w:t>
      </w:r>
      <w:proofErr w:type="spellStart"/>
      <w:r w:rsidRPr="006B6853">
        <w:rPr>
          <w:rFonts w:ascii="Arial" w:hAnsi="Arial" w:cs="Arial"/>
        </w:rPr>
        <w:t>Gregers</w:t>
      </w:r>
      <w:proofErr w:type="spellEnd"/>
      <w:r w:rsidRPr="006B6853">
        <w:rPr>
          <w:rFonts w:ascii="Arial" w:hAnsi="Arial" w:cs="Arial"/>
        </w:rPr>
        <w:t xml:space="preserve"> </w:t>
      </w:r>
      <w:proofErr w:type="spellStart"/>
      <w:r w:rsidRPr="006B6853">
        <w:rPr>
          <w:rFonts w:ascii="Arial" w:hAnsi="Arial" w:cs="Arial"/>
        </w:rPr>
        <w:t>Stig</w:t>
      </w:r>
      <w:proofErr w:type="spellEnd"/>
      <w:r w:rsidRPr="006B6853">
        <w:rPr>
          <w:rFonts w:ascii="Arial" w:hAnsi="Arial" w:cs="Arial"/>
        </w:rPr>
        <w:t xml:space="preserve"> Andersen, Adam </w:t>
      </w:r>
      <w:proofErr w:type="spellStart"/>
      <w:r w:rsidRPr="006B6853">
        <w:rPr>
          <w:rFonts w:ascii="Arial" w:hAnsi="Arial" w:cs="Arial"/>
        </w:rPr>
        <w:t>Hulman</w:t>
      </w:r>
      <w:proofErr w:type="spellEnd"/>
      <w:r w:rsidRPr="006B6853">
        <w:rPr>
          <w:rFonts w:ascii="Arial" w:hAnsi="Arial" w:cs="Arial"/>
        </w:rPr>
        <w:t xml:space="preserve">, Frederik Persson, Peter </w:t>
      </w:r>
      <w:proofErr w:type="spellStart"/>
      <w:r w:rsidRPr="006B6853">
        <w:rPr>
          <w:rFonts w:ascii="Arial" w:hAnsi="Arial" w:cs="Arial"/>
        </w:rPr>
        <w:t>Rossing</w:t>
      </w:r>
      <w:proofErr w:type="spellEnd"/>
      <w:r w:rsidRPr="006B6853">
        <w:rPr>
          <w:rFonts w:ascii="Arial" w:hAnsi="Arial" w:cs="Arial"/>
        </w:rPr>
        <w:t xml:space="preserve">, </w:t>
      </w:r>
      <w:proofErr w:type="spellStart"/>
      <w:r w:rsidRPr="006B6853">
        <w:rPr>
          <w:rFonts w:ascii="Arial" w:hAnsi="Arial" w:cs="Arial"/>
        </w:rPr>
        <w:t>Marit</w:t>
      </w:r>
      <w:proofErr w:type="spellEnd"/>
      <w:r w:rsidRPr="006B6853">
        <w:rPr>
          <w:rFonts w:ascii="Arial" w:hAnsi="Arial" w:cs="Arial"/>
        </w:rPr>
        <w:t xml:space="preserve"> </w:t>
      </w:r>
      <w:proofErr w:type="spellStart"/>
      <w:r w:rsidRPr="006B6853">
        <w:rPr>
          <w:rFonts w:ascii="Arial" w:hAnsi="Arial" w:cs="Arial"/>
        </w:rPr>
        <w:t>Eika</w:t>
      </w:r>
      <w:proofErr w:type="spellEnd"/>
      <w:r w:rsidRPr="006B6853">
        <w:rPr>
          <w:rFonts w:ascii="Arial" w:hAnsi="Arial" w:cs="Arial"/>
        </w:rPr>
        <w:t xml:space="preserve"> </w:t>
      </w:r>
      <w:proofErr w:type="spellStart"/>
      <w:r w:rsidRPr="006B6853">
        <w:rPr>
          <w:rFonts w:ascii="Arial" w:hAnsi="Arial" w:cs="Arial"/>
        </w:rPr>
        <w:t>Jørgensen</w:t>
      </w:r>
      <w:proofErr w:type="spellEnd"/>
      <w:r w:rsidRPr="006B6853">
        <w:rPr>
          <w:rFonts w:ascii="Arial" w:hAnsi="Arial" w:cs="Arial"/>
        </w:rPr>
        <w:t xml:space="preserve">. Progressive Decline in Estimated Glomerular Filtration Rate in Patients </w:t>
      </w:r>
      <w:proofErr w:type="gramStart"/>
      <w:r w:rsidRPr="006B6853">
        <w:rPr>
          <w:rFonts w:ascii="Arial" w:hAnsi="Arial" w:cs="Arial"/>
        </w:rPr>
        <w:t>With</w:t>
      </w:r>
      <w:proofErr w:type="gramEnd"/>
      <w:r w:rsidRPr="006B6853">
        <w:rPr>
          <w:rFonts w:ascii="Arial" w:hAnsi="Arial" w:cs="Arial"/>
        </w:rPr>
        <w:t xml:space="preserve"> Diabetes After Moderate Loss in Kidney Function-Even Without Albuminuria. Diabetes Care. 2019; 42 (10): 1886-1894.</w:t>
      </w:r>
    </w:p>
    <w:p w14:paraId="0DD3A391" w14:textId="77777777" w:rsidR="00BF52A5" w:rsidRPr="006B6853" w:rsidRDefault="00BF52A5" w:rsidP="006B6853">
      <w:pPr>
        <w:spacing w:line="360" w:lineRule="auto"/>
        <w:rPr>
          <w:rFonts w:ascii="Arial" w:hAnsi="Arial" w:cs="Arial"/>
        </w:rPr>
      </w:pPr>
      <w:r w:rsidRPr="006B6853">
        <w:rPr>
          <w:rFonts w:ascii="Arial" w:hAnsi="Arial" w:cs="Arial"/>
        </w:rPr>
        <w:t xml:space="preserve">5. Jan </w:t>
      </w:r>
      <w:proofErr w:type="spellStart"/>
      <w:r w:rsidRPr="006B6853">
        <w:rPr>
          <w:rFonts w:ascii="Arial" w:hAnsi="Arial" w:cs="Arial"/>
        </w:rPr>
        <w:t>Skupien</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xml:space="preserve">, Adam M Smiles, Robert C Stanton, Andrzej S </w:t>
      </w:r>
      <w:proofErr w:type="spellStart"/>
      <w:r w:rsidRPr="006B6853">
        <w:rPr>
          <w:rFonts w:ascii="Arial" w:hAnsi="Arial" w:cs="Arial"/>
        </w:rPr>
        <w:t>Krolewski</w:t>
      </w:r>
      <w:proofErr w:type="spellEnd"/>
      <w:r w:rsidRPr="006B6853">
        <w:rPr>
          <w:rFonts w:ascii="Arial" w:hAnsi="Arial" w:cs="Arial"/>
        </w:rPr>
        <w:t>. Patterns of Estimated Glomerular Filtration Rate Decline Leading to End-Stage Renal Disease in Type 1 Diabetes. Diabetes Care. 2016; 39 (12): 2262-2269.</w:t>
      </w:r>
    </w:p>
    <w:p w14:paraId="0B36A5FB" w14:textId="77777777" w:rsidR="00BF52A5" w:rsidRPr="006B6853" w:rsidRDefault="00BF52A5" w:rsidP="006B6853">
      <w:pPr>
        <w:spacing w:line="360" w:lineRule="auto"/>
        <w:rPr>
          <w:rFonts w:ascii="Arial" w:hAnsi="Arial" w:cs="Arial"/>
        </w:rPr>
      </w:pPr>
      <w:r w:rsidRPr="006B6853">
        <w:rPr>
          <w:rFonts w:ascii="Arial" w:hAnsi="Arial" w:cs="Arial"/>
        </w:rPr>
        <w:t xml:space="preserve">6. Diabetes Control and Complications Trial Research Group; D M Nathan, S </w:t>
      </w:r>
      <w:proofErr w:type="spellStart"/>
      <w:r w:rsidRPr="006B6853">
        <w:rPr>
          <w:rFonts w:ascii="Arial" w:hAnsi="Arial" w:cs="Arial"/>
        </w:rPr>
        <w:t>Genuth</w:t>
      </w:r>
      <w:proofErr w:type="spellEnd"/>
      <w:r w:rsidRPr="006B6853">
        <w:rPr>
          <w:rFonts w:ascii="Arial" w:hAnsi="Arial" w:cs="Arial"/>
        </w:rPr>
        <w:t xml:space="preserve">, J </w:t>
      </w:r>
      <w:proofErr w:type="spellStart"/>
      <w:r w:rsidRPr="006B6853">
        <w:rPr>
          <w:rFonts w:ascii="Arial" w:hAnsi="Arial" w:cs="Arial"/>
        </w:rPr>
        <w:t>Lachin</w:t>
      </w:r>
      <w:proofErr w:type="spellEnd"/>
      <w:r w:rsidRPr="006B6853">
        <w:rPr>
          <w:rFonts w:ascii="Arial" w:hAnsi="Arial" w:cs="Arial"/>
        </w:rPr>
        <w:t xml:space="preserve">, P Cleary, O </w:t>
      </w:r>
      <w:proofErr w:type="spellStart"/>
      <w:r w:rsidRPr="006B6853">
        <w:rPr>
          <w:rFonts w:ascii="Arial" w:hAnsi="Arial" w:cs="Arial"/>
        </w:rPr>
        <w:t>Crofford</w:t>
      </w:r>
      <w:proofErr w:type="spellEnd"/>
      <w:r w:rsidRPr="006B6853">
        <w:rPr>
          <w:rFonts w:ascii="Arial" w:hAnsi="Arial" w:cs="Arial"/>
        </w:rPr>
        <w:t xml:space="preserve">, M Davis, L Rand, C Siebert. The effect of intensive treatment of diabetes on the development and progression of long-term complications in insulin-dependent diabetes mellitus. N </w:t>
      </w:r>
      <w:proofErr w:type="spellStart"/>
      <w:r w:rsidRPr="006B6853">
        <w:rPr>
          <w:rFonts w:ascii="Arial" w:hAnsi="Arial" w:cs="Arial"/>
        </w:rPr>
        <w:t>Engl</w:t>
      </w:r>
      <w:proofErr w:type="spellEnd"/>
      <w:r w:rsidRPr="006B6853">
        <w:rPr>
          <w:rFonts w:ascii="Arial" w:hAnsi="Arial" w:cs="Arial"/>
        </w:rPr>
        <w:t xml:space="preserve"> J Med. 1993; 329 (14): 977-986.</w:t>
      </w:r>
    </w:p>
    <w:p w14:paraId="4A8A396B" w14:textId="77777777" w:rsidR="00BF52A5" w:rsidRPr="006B6853" w:rsidRDefault="00BF52A5" w:rsidP="006B6853">
      <w:pPr>
        <w:spacing w:line="360" w:lineRule="auto"/>
        <w:rPr>
          <w:rFonts w:ascii="Arial" w:hAnsi="Arial" w:cs="Arial"/>
        </w:rPr>
      </w:pPr>
      <w:r w:rsidRPr="006B6853">
        <w:rPr>
          <w:rFonts w:ascii="Arial" w:hAnsi="Arial" w:cs="Arial"/>
        </w:rPr>
        <w:t xml:space="preserve">7. DCCT/EDIC Research Group; Ian H de Boer, </w:t>
      </w:r>
      <w:proofErr w:type="spellStart"/>
      <w:r w:rsidRPr="006B6853">
        <w:rPr>
          <w:rFonts w:ascii="Arial" w:hAnsi="Arial" w:cs="Arial"/>
        </w:rPr>
        <w:t>Wanjie</w:t>
      </w:r>
      <w:proofErr w:type="spellEnd"/>
      <w:r w:rsidRPr="006B6853">
        <w:rPr>
          <w:rFonts w:ascii="Arial" w:hAnsi="Arial" w:cs="Arial"/>
        </w:rPr>
        <w:t xml:space="preserve"> Sun, Patricia A Cleary, John M </w:t>
      </w:r>
      <w:proofErr w:type="spellStart"/>
      <w:r w:rsidRPr="006B6853">
        <w:rPr>
          <w:rFonts w:ascii="Arial" w:hAnsi="Arial" w:cs="Arial"/>
        </w:rPr>
        <w:t>Lachin</w:t>
      </w:r>
      <w:proofErr w:type="spellEnd"/>
      <w:r w:rsidRPr="006B6853">
        <w:rPr>
          <w:rFonts w:ascii="Arial" w:hAnsi="Arial" w:cs="Arial"/>
        </w:rPr>
        <w:t xml:space="preserve">, Mark E </w:t>
      </w:r>
      <w:proofErr w:type="spellStart"/>
      <w:r w:rsidRPr="006B6853">
        <w:rPr>
          <w:rFonts w:ascii="Arial" w:hAnsi="Arial" w:cs="Arial"/>
        </w:rPr>
        <w:t>Molitch</w:t>
      </w:r>
      <w:proofErr w:type="spellEnd"/>
      <w:r w:rsidRPr="006B6853">
        <w:rPr>
          <w:rFonts w:ascii="Arial" w:hAnsi="Arial" w:cs="Arial"/>
        </w:rPr>
        <w:t xml:space="preserve">, Michael W </w:t>
      </w:r>
      <w:proofErr w:type="spellStart"/>
      <w:r w:rsidRPr="006B6853">
        <w:rPr>
          <w:rFonts w:ascii="Arial" w:hAnsi="Arial" w:cs="Arial"/>
        </w:rPr>
        <w:t>Steffes</w:t>
      </w:r>
      <w:proofErr w:type="spellEnd"/>
      <w:r w:rsidRPr="006B6853">
        <w:rPr>
          <w:rFonts w:ascii="Arial" w:hAnsi="Arial" w:cs="Arial"/>
        </w:rPr>
        <w:t xml:space="preserve">, Bernard </w:t>
      </w:r>
      <w:proofErr w:type="spellStart"/>
      <w:r w:rsidRPr="006B6853">
        <w:rPr>
          <w:rFonts w:ascii="Arial" w:hAnsi="Arial" w:cs="Arial"/>
        </w:rPr>
        <w:t>Zinman</w:t>
      </w:r>
      <w:proofErr w:type="spellEnd"/>
      <w:r w:rsidRPr="006B6853">
        <w:rPr>
          <w:rFonts w:ascii="Arial" w:hAnsi="Arial" w:cs="Arial"/>
        </w:rPr>
        <w:t xml:space="preserve">. Intensive diabetes therapy and glomerular filtration rate in type 1 diabetes. N </w:t>
      </w:r>
      <w:proofErr w:type="spellStart"/>
      <w:r w:rsidRPr="006B6853">
        <w:rPr>
          <w:rFonts w:ascii="Arial" w:hAnsi="Arial" w:cs="Arial"/>
        </w:rPr>
        <w:t>Engl</w:t>
      </w:r>
      <w:proofErr w:type="spellEnd"/>
      <w:r w:rsidRPr="006B6853">
        <w:rPr>
          <w:rFonts w:ascii="Arial" w:hAnsi="Arial" w:cs="Arial"/>
        </w:rPr>
        <w:t xml:space="preserve"> J Med. 2011: 365 (25): 2366-2376.</w:t>
      </w:r>
    </w:p>
    <w:p w14:paraId="33C9904B" w14:textId="77777777" w:rsidR="00BF52A5" w:rsidRPr="006B6853" w:rsidRDefault="00BF52A5" w:rsidP="006B6853">
      <w:pPr>
        <w:spacing w:line="360" w:lineRule="auto"/>
        <w:rPr>
          <w:rFonts w:ascii="Arial" w:hAnsi="Arial" w:cs="Arial"/>
        </w:rPr>
      </w:pPr>
      <w:r w:rsidRPr="006B6853">
        <w:rPr>
          <w:rFonts w:ascii="Arial" w:hAnsi="Arial" w:cs="Arial"/>
        </w:rPr>
        <w:t xml:space="preserve">8. Jan </w:t>
      </w:r>
      <w:proofErr w:type="spellStart"/>
      <w:r w:rsidRPr="006B6853">
        <w:rPr>
          <w:rFonts w:ascii="Arial" w:hAnsi="Arial" w:cs="Arial"/>
        </w:rPr>
        <w:t>Skupien</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xml:space="preserve">, Adam Smiles, Andrzej </w:t>
      </w:r>
      <w:proofErr w:type="spellStart"/>
      <w:r w:rsidRPr="006B6853">
        <w:rPr>
          <w:rFonts w:ascii="Arial" w:hAnsi="Arial" w:cs="Arial"/>
        </w:rPr>
        <w:t>Galecki</w:t>
      </w:r>
      <w:proofErr w:type="spellEnd"/>
      <w:r w:rsidRPr="006B6853">
        <w:rPr>
          <w:rFonts w:ascii="Arial" w:hAnsi="Arial" w:cs="Arial"/>
        </w:rPr>
        <w:t xml:space="preserve">, Robert C Stanton, Andrzej S </w:t>
      </w:r>
      <w:proofErr w:type="spellStart"/>
      <w:r w:rsidRPr="006B6853">
        <w:rPr>
          <w:rFonts w:ascii="Arial" w:hAnsi="Arial" w:cs="Arial"/>
        </w:rPr>
        <w:t>Krolewski</w:t>
      </w:r>
      <w:proofErr w:type="spellEnd"/>
      <w:r w:rsidRPr="006B6853">
        <w:rPr>
          <w:rFonts w:ascii="Arial" w:hAnsi="Arial" w:cs="Arial"/>
        </w:rPr>
        <w:t>. Improved glycemic control and risk of ESRD in patients with type 1 diabetes and proteinuria. J Am Soc Nephrol. 2014; 25 (12): 2916-2925.</w:t>
      </w:r>
    </w:p>
    <w:p w14:paraId="56B15F97" w14:textId="77777777" w:rsidR="00BF52A5" w:rsidRPr="006B6853" w:rsidRDefault="00BF52A5" w:rsidP="006B6853">
      <w:pPr>
        <w:spacing w:line="360" w:lineRule="auto"/>
        <w:rPr>
          <w:rFonts w:ascii="Arial" w:hAnsi="Arial" w:cs="Arial"/>
        </w:rPr>
      </w:pPr>
      <w:r w:rsidRPr="006B6853">
        <w:rPr>
          <w:rFonts w:ascii="Arial" w:hAnsi="Arial" w:cs="Arial"/>
        </w:rPr>
        <w:t xml:space="preserve">9. Bruce A Perkins, </w:t>
      </w:r>
      <w:proofErr w:type="spellStart"/>
      <w:r w:rsidRPr="006B6853">
        <w:rPr>
          <w:rFonts w:ascii="Arial" w:hAnsi="Arial" w:cs="Arial"/>
        </w:rPr>
        <w:t>Ionut</w:t>
      </w:r>
      <w:proofErr w:type="spellEnd"/>
      <w:r w:rsidRPr="006B6853">
        <w:rPr>
          <w:rFonts w:ascii="Arial" w:hAnsi="Arial" w:cs="Arial"/>
        </w:rPr>
        <w:t xml:space="preserve"> </w:t>
      </w:r>
      <w:proofErr w:type="spellStart"/>
      <w:r w:rsidRPr="006B6853">
        <w:rPr>
          <w:rFonts w:ascii="Arial" w:hAnsi="Arial" w:cs="Arial"/>
        </w:rPr>
        <w:t>Bebu</w:t>
      </w:r>
      <w:proofErr w:type="spellEnd"/>
      <w:r w:rsidRPr="006B6853">
        <w:rPr>
          <w:rFonts w:ascii="Arial" w:hAnsi="Arial" w:cs="Arial"/>
        </w:rPr>
        <w:t xml:space="preserve">, Ian H de Boer, Mark </w:t>
      </w:r>
      <w:proofErr w:type="spellStart"/>
      <w:r w:rsidRPr="006B6853">
        <w:rPr>
          <w:rFonts w:ascii="Arial" w:hAnsi="Arial" w:cs="Arial"/>
        </w:rPr>
        <w:t>Molitch</w:t>
      </w:r>
      <w:proofErr w:type="spellEnd"/>
      <w:r w:rsidRPr="006B6853">
        <w:rPr>
          <w:rFonts w:ascii="Arial" w:hAnsi="Arial" w:cs="Arial"/>
        </w:rPr>
        <w:t xml:space="preserve">, William </w:t>
      </w:r>
      <w:proofErr w:type="spellStart"/>
      <w:r w:rsidRPr="006B6853">
        <w:rPr>
          <w:rFonts w:ascii="Arial" w:hAnsi="Arial" w:cs="Arial"/>
        </w:rPr>
        <w:t>Tamborlane</w:t>
      </w:r>
      <w:proofErr w:type="spellEnd"/>
      <w:r w:rsidRPr="006B6853">
        <w:rPr>
          <w:rFonts w:ascii="Arial" w:hAnsi="Arial" w:cs="Arial"/>
        </w:rPr>
        <w:t xml:space="preserve">, Gayle </w:t>
      </w:r>
      <w:proofErr w:type="spellStart"/>
      <w:r w:rsidRPr="006B6853">
        <w:rPr>
          <w:rFonts w:ascii="Arial" w:hAnsi="Arial" w:cs="Arial"/>
        </w:rPr>
        <w:t>Lorenzi</w:t>
      </w:r>
      <w:proofErr w:type="spellEnd"/>
      <w:r w:rsidRPr="006B6853">
        <w:rPr>
          <w:rFonts w:ascii="Arial" w:hAnsi="Arial" w:cs="Arial"/>
        </w:rPr>
        <w:t xml:space="preserve">, William Herman, Neil H White, </w:t>
      </w:r>
      <w:proofErr w:type="spellStart"/>
      <w:r w:rsidRPr="006B6853">
        <w:rPr>
          <w:rFonts w:ascii="Arial" w:hAnsi="Arial" w:cs="Arial"/>
        </w:rPr>
        <w:t>Rodica</w:t>
      </w:r>
      <w:proofErr w:type="spellEnd"/>
      <w:r w:rsidRPr="006B6853">
        <w:rPr>
          <w:rFonts w:ascii="Arial" w:hAnsi="Arial" w:cs="Arial"/>
        </w:rPr>
        <w:t xml:space="preserve"> Pop-</w:t>
      </w:r>
      <w:proofErr w:type="spellStart"/>
      <w:r w:rsidRPr="006B6853">
        <w:rPr>
          <w:rFonts w:ascii="Arial" w:hAnsi="Arial" w:cs="Arial"/>
        </w:rPr>
        <w:t>Busui</w:t>
      </w:r>
      <w:proofErr w:type="spellEnd"/>
      <w:r w:rsidRPr="006B6853">
        <w:rPr>
          <w:rFonts w:ascii="Arial" w:hAnsi="Arial" w:cs="Arial"/>
        </w:rPr>
        <w:t xml:space="preserve">, Andrew D Paterson, Trevor Orchard, Catherine Cowie, John M </w:t>
      </w:r>
      <w:proofErr w:type="spellStart"/>
      <w:r w:rsidRPr="006B6853">
        <w:rPr>
          <w:rFonts w:ascii="Arial" w:hAnsi="Arial" w:cs="Arial"/>
        </w:rPr>
        <w:t>Lachin</w:t>
      </w:r>
      <w:proofErr w:type="spellEnd"/>
      <w:r w:rsidRPr="006B6853">
        <w:rPr>
          <w:rFonts w:ascii="Arial" w:hAnsi="Arial" w:cs="Arial"/>
        </w:rPr>
        <w:t xml:space="preserve">, Diabetes Control and Complications Trial </w:t>
      </w:r>
      <w:r w:rsidRPr="006B6853">
        <w:rPr>
          <w:rFonts w:ascii="Arial" w:hAnsi="Arial" w:cs="Arial"/>
        </w:rPr>
        <w:lastRenderedPageBreak/>
        <w:t>(DCCT)/Epidemiology of Diabetes Interventions and Complications (EDIC) Research Group. Risk Factors for Kidney Disease in Type 1 Diabetes. Diabetes Care. 2019; 42 (5): 883-890.</w:t>
      </w:r>
    </w:p>
    <w:p w14:paraId="6DAD1598" w14:textId="77777777" w:rsidR="008A63DC" w:rsidRPr="006B6853" w:rsidRDefault="008A63DC" w:rsidP="006B6853">
      <w:pPr>
        <w:spacing w:line="360" w:lineRule="auto"/>
        <w:rPr>
          <w:rFonts w:ascii="Arial" w:hAnsi="Arial" w:cs="Arial"/>
        </w:rPr>
      </w:pPr>
      <w:r w:rsidRPr="006B6853">
        <w:rPr>
          <w:rFonts w:ascii="Arial" w:hAnsi="Arial" w:cs="Arial"/>
        </w:rPr>
        <w:t>1</w:t>
      </w:r>
      <w:r w:rsidR="002973F2" w:rsidRPr="006B6853">
        <w:rPr>
          <w:rFonts w:ascii="Arial" w:hAnsi="Arial" w:cs="Arial"/>
        </w:rPr>
        <w:t>0</w:t>
      </w:r>
      <w:r w:rsidRPr="006B6853">
        <w:rPr>
          <w:rFonts w:ascii="Arial" w:hAnsi="Arial" w:cs="Arial"/>
        </w:rPr>
        <w:t xml:space="preserve">. </w:t>
      </w:r>
      <w:r w:rsidR="00DF75C3" w:rsidRPr="006B6853">
        <w:rPr>
          <w:rFonts w:ascii="Arial" w:hAnsi="Arial" w:cs="Arial"/>
        </w:rPr>
        <w:t xml:space="preserve">Hermann Haller, </w:t>
      </w:r>
      <w:proofErr w:type="spellStart"/>
      <w:r w:rsidR="00DF75C3" w:rsidRPr="006B6853">
        <w:rPr>
          <w:rFonts w:ascii="Arial" w:hAnsi="Arial" w:cs="Arial"/>
        </w:rPr>
        <w:t>Sadayoshi</w:t>
      </w:r>
      <w:proofErr w:type="spellEnd"/>
      <w:r w:rsidR="00DF75C3" w:rsidRPr="006B6853">
        <w:rPr>
          <w:rFonts w:ascii="Arial" w:hAnsi="Arial" w:cs="Arial"/>
        </w:rPr>
        <w:t xml:space="preserve"> Ito, Joseph L Izzo Jr, Andrzej </w:t>
      </w:r>
      <w:proofErr w:type="spellStart"/>
      <w:r w:rsidR="00DF75C3" w:rsidRPr="006B6853">
        <w:rPr>
          <w:rFonts w:ascii="Arial" w:hAnsi="Arial" w:cs="Arial"/>
        </w:rPr>
        <w:t>Januszewicz</w:t>
      </w:r>
      <w:proofErr w:type="spellEnd"/>
      <w:r w:rsidR="00DF75C3" w:rsidRPr="006B6853">
        <w:rPr>
          <w:rFonts w:ascii="Arial" w:hAnsi="Arial" w:cs="Arial"/>
        </w:rPr>
        <w:t xml:space="preserve">, </w:t>
      </w:r>
      <w:proofErr w:type="spellStart"/>
      <w:r w:rsidR="00DF75C3" w:rsidRPr="006B6853">
        <w:rPr>
          <w:rFonts w:ascii="Arial" w:hAnsi="Arial" w:cs="Arial"/>
        </w:rPr>
        <w:t>Shigehiro</w:t>
      </w:r>
      <w:proofErr w:type="spellEnd"/>
      <w:r w:rsidR="00DF75C3" w:rsidRPr="006B6853">
        <w:rPr>
          <w:rFonts w:ascii="Arial" w:hAnsi="Arial" w:cs="Arial"/>
        </w:rPr>
        <w:t xml:space="preserve"> Katayama, Jan </w:t>
      </w:r>
      <w:proofErr w:type="spellStart"/>
      <w:r w:rsidR="00DF75C3" w:rsidRPr="006B6853">
        <w:rPr>
          <w:rFonts w:ascii="Arial" w:hAnsi="Arial" w:cs="Arial"/>
        </w:rPr>
        <w:t>Menne</w:t>
      </w:r>
      <w:proofErr w:type="spellEnd"/>
      <w:r w:rsidR="00DF75C3" w:rsidRPr="006B6853">
        <w:rPr>
          <w:rFonts w:ascii="Arial" w:hAnsi="Arial" w:cs="Arial"/>
        </w:rPr>
        <w:t xml:space="preserve">, Albert </w:t>
      </w:r>
      <w:proofErr w:type="spellStart"/>
      <w:r w:rsidR="00DF75C3" w:rsidRPr="006B6853">
        <w:rPr>
          <w:rFonts w:ascii="Arial" w:hAnsi="Arial" w:cs="Arial"/>
        </w:rPr>
        <w:t>Mimran</w:t>
      </w:r>
      <w:proofErr w:type="spellEnd"/>
      <w:r w:rsidR="00DF75C3" w:rsidRPr="006B6853">
        <w:rPr>
          <w:rFonts w:ascii="Arial" w:hAnsi="Arial" w:cs="Arial"/>
        </w:rPr>
        <w:t xml:space="preserve">, Ton J </w:t>
      </w:r>
      <w:proofErr w:type="spellStart"/>
      <w:r w:rsidR="00DF75C3" w:rsidRPr="006B6853">
        <w:rPr>
          <w:rFonts w:ascii="Arial" w:hAnsi="Arial" w:cs="Arial"/>
        </w:rPr>
        <w:t>Rabelink</w:t>
      </w:r>
      <w:proofErr w:type="spellEnd"/>
      <w:r w:rsidR="00DF75C3" w:rsidRPr="006B6853">
        <w:rPr>
          <w:rFonts w:ascii="Arial" w:hAnsi="Arial" w:cs="Arial"/>
        </w:rPr>
        <w:t xml:space="preserve">, Eberhard Ritz, Luis M </w:t>
      </w:r>
      <w:proofErr w:type="spellStart"/>
      <w:r w:rsidR="00DF75C3" w:rsidRPr="006B6853">
        <w:rPr>
          <w:rFonts w:ascii="Arial" w:hAnsi="Arial" w:cs="Arial"/>
        </w:rPr>
        <w:t>Ruilope</w:t>
      </w:r>
      <w:proofErr w:type="spellEnd"/>
      <w:r w:rsidR="00DF75C3" w:rsidRPr="006B6853">
        <w:rPr>
          <w:rFonts w:ascii="Arial" w:hAnsi="Arial" w:cs="Arial"/>
        </w:rPr>
        <w:t xml:space="preserve">, Lars C Rump, Giancarlo </w:t>
      </w:r>
      <w:proofErr w:type="spellStart"/>
      <w:r w:rsidR="00DF75C3" w:rsidRPr="006B6853">
        <w:rPr>
          <w:rFonts w:ascii="Arial" w:hAnsi="Arial" w:cs="Arial"/>
        </w:rPr>
        <w:t>Viberti</w:t>
      </w:r>
      <w:proofErr w:type="spellEnd"/>
      <w:r w:rsidR="00DF75C3" w:rsidRPr="006B6853">
        <w:rPr>
          <w:rFonts w:ascii="Arial" w:hAnsi="Arial" w:cs="Arial"/>
        </w:rPr>
        <w:t xml:space="preserve">, ROADMAP Trial Investigators. </w:t>
      </w:r>
      <w:r w:rsidRPr="006B6853">
        <w:rPr>
          <w:rFonts w:ascii="Arial" w:hAnsi="Arial" w:cs="Arial"/>
        </w:rPr>
        <w:t xml:space="preserve">Olmesartan for the delay or prevention of microalbuminuria in type 2 diabetes. N </w:t>
      </w:r>
      <w:proofErr w:type="spellStart"/>
      <w:r w:rsidRPr="006B6853">
        <w:rPr>
          <w:rFonts w:ascii="Arial" w:hAnsi="Arial" w:cs="Arial"/>
        </w:rPr>
        <w:t>Engl</w:t>
      </w:r>
      <w:proofErr w:type="spellEnd"/>
      <w:r w:rsidRPr="006B6853">
        <w:rPr>
          <w:rFonts w:ascii="Arial" w:hAnsi="Arial" w:cs="Arial"/>
        </w:rPr>
        <w:t xml:space="preserve"> J Med. 2011; 364 (10): 907-917.</w:t>
      </w:r>
    </w:p>
    <w:p w14:paraId="24225E15" w14:textId="77777777" w:rsidR="00321729" w:rsidRPr="006B6853" w:rsidRDefault="002973F2" w:rsidP="006B6853">
      <w:pPr>
        <w:spacing w:line="360" w:lineRule="auto"/>
        <w:rPr>
          <w:rFonts w:ascii="Arial" w:hAnsi="Arial" w:cs="Arial"/>
        </w:rPr>
      </w:pPr>
      <w:r w:rsidRPr="006B6853">
        <w:rPr>
          <w:rFonts w:ascii="Arial" w:hAnsi="Arial" w:cs="Arial"/>
        </w:rPr>
        <w:t>11</w:t>
      </w:r>
      <w:r w:rsidR="00321729" w:rsidRPr="006B6853">
        <w:rPr>
          <w:rFonts w:ascii="Arial" w:hAnsi="Arial" w:cs="Arial"/>
        </w:rPr>
        <w:t xml:space="preserve">. </w:t>
      </w:r>
      <w:r w:rsidR="009B2C40" w:rsidRPr="006B6853">
        <w:rPr>
          <w:rFonts w:ascii="Arial" w:hAnsi="Arial" w:cs="Arial"/>
        </w:rPr>
        <w:t xml:space="preserve">B M Brenner, M E Cooper, D de </w:t>
      </w:r>
      <w:proofErr w:type="spellStart"/>
      <w:r w:rsidR="009B2C40" w:rsidRPr="006B6853">
        <w:rPr>
          <w:rFonts w:ascii="Arial" w:hAnsi="Arial" w:cs="Arial"/>
        </w:rPr>
        <w:t>Zeeuw</w:t>
      </w:r>
      <w:proofErr w:type="spellEnd"/>
      <w:r w:rsidR="009B2C40" w:rsidRPr="006B6853">
        <w:rPr>
          <w:rFonts w:ascii="Arial" w:hAnsi="Arial" w:cs="Arial"/>
        </w:rPr>
        <w:t xml:space="preserve">, W F Keane, W E Mitch, H </w:t>
      </w:r>
      <w:proofErr w:type="spellStart"/>
      <w:r w:rsidR="009B2C40" w:rsidRPr="006B6853">
        <w:rPr>
          <w:rFonts w:ascii="Arial" w:hAnsi="Arial" w:cs="Arial"/>
        </w:rPr>
        <w:t>H</w:t>
      </w:r>
      <w:proofErr w:type="spellEnd"/>
      <w:r w:rsidR="009B2C40" w:rsidRPr="006B6853">
        <w:rPr>
          <w:rFonts w:ascii="Arial" w:hAnsi="Arial" w:cs="Arial"/>
        </w:rPr>
        <w:t xml:space="preserve"> </w:t>
      </w:r>
      <w:proofErr w:type="spellStart"/>
      <w:r w:rsidR="009B2C40" w:rsidRPr="006B6853">
        <w:rPr>
          <w:rFonts w:ascii="Arial" w:hAnsi="Arial" w:cs="Arial"/>
        </w:rPr>
        <w:t>Parving</w:t>
      </w:r>
      <w:proofErr w:type="spellEnd"/>
      <w:r w:rsidR="009B2C40" w:rsidRPr="006B6853">
        <w:rPr>
          <w:rFonts w:ascii="Arial" w:hAnsi="Arial" w:cs="Arial"/>
        </w:rPr>
        <w:t xml:space="preserve">, G </w:t>
      </w:r>
      <w:proofErr w:type="spellStart"/>
      <w:r w:rsidR="009B2C40" w:rsidRPr="006B6853">
        <w:rPr>
          <w:rFonts w:ascii="Arial" w:hAnsi="Arial" w:cs="Arial"/>
        </w:rPr>
        <w:t>Remuzzi</w:t>
      </w:r>
      <w:proofErr w:type="spellEnd"/>
      <w:r w:rsidR="009B2C40" w:rsidRPr="006B6853">
        <w:rPr>
          <w:rFonts w:ascii="Arial" w:hAnsi="Arial" w:cs="Arial"/>
        </w:rPr>
        <w:t xml:space="preserve">, S M </w:t>
      </w:r>
      <w:proofErr w:type="spellStart"/>
      <w:r w:rsidR="009B2C40" w:rsidRPr="006B6853">
        <w:rPr>
          <w:rFonts w:ascii="Arial" w:hAnsi="Arial" w:cs="Arial"/>
        </w:rPr>
        <w:t>Snapinn</w:t>
      </w:r>
      <w:proofErr w:type="spellEnd"/>
      <w:r w:rsidR="009B2C40" w:rsidRPr="006B6853">
        <w:rPr>
          <w:rFonts w:ascii="Arial" w:hAnsi="Arial" w:cs="Arial"/>
        </w:rPr>
        <w:t xml:space="preserve">, Z Zhang, S </w:t>
      </w:r>
      <w:proofErr w:type="spellStart"/>
      <w:r w:rsidR="009B2C40" w:rsidRPr="006B6853">
        <w:rPr>
          <w:rFonts w:ascii="Arial" w:hAnsi="Arial" w:cs="Arial"/>
        </w:rPr>
        <w:t>Shahinfar</w:t>
      </w:r>
      <w:proofErr w:type="spellEnd"/>
      <w:r w:rsidR="009B2C40" w:rsidRPr="006B6853">
        <w:rPr>
          <w:rFonts w:ascii="Arial" w:hAnsi="Arial" w:cs="Arial"/>
        </w:rPr>
        <w:t xml:space="preserve">, RENAAL Study Investigators. </w:t>
      </w:r>
      <w:r w:rsidR="00321729" w:rsidRPr="006B6853">
        <w:rPr>
          <w:rFonts w:ascii="Arial" w:hAnsi="Arial" w:cs="Arial"/>
        </w:rPr>
        <w:t>Effects of losartan on renal and cardiovascular outcomes in patients with type 2 diabetes and nephropathy</w:t>
      </w:r>
      <w:r w:rsidR="009B2C40" w:rsidRPr="006B6853">
        <w:rPr>
          <w:rFonts w:ascii="Arial" w:hAnsi="Arial" w:cs="Arial"/>
        </w:rPr>
        <w:t xml:space="preserve">. N </w:t>
      </w:r>
      <w:proofErr w:type="spellStart"/>
      <w:r w:rsidR="009B2C40" w:rsidRPr="006B6853">
        <w:rPr>
          <w:rFonts w:ascii="Arial" w:hAnsi="Arial" w:cs="Arial"/>
        </w:rPr>
        <w:t>Engl</w:t>
      </w:r>
      <w:proofErr w:type="spellEnd"/>
      <w:r w:rsidR="009B2C40" w:rsidRPr="006B6853">
        <w:rPr>
          <w:rFonts w:ascii="Arial" w:hAnsi="Arial" w:cs="Arial"/>
        </w:rPr>
        <w:t xml:space="preserve"> J Med. 2001; 345 (12): 861-869.</w:t>
      </w:r>
    </w:p>
    <w:p w14:paraId="55801AD4" w14:textId="77777777" w:rsidR="00015613" w:rsidRPr="006B6853" w:rsidRDefault="002973F2" w:rsidP="006B6853">
      <w:pPr>
        <w:spacing w:line="360" w:lineRule="auto"/>
        <w:rPr>
          <w:rFonts w:ascii="Arial" w:hAnsi="Arial" w:cs="Arial"/>
        </w:rPr>
      </w:pPr>
      <w:r w:rsidRPr="006B6853">
        <w:rPr>
          <w:rFonts w:ascii="Arial" w:hAnsi="Arial" w:cs="Arial"/>
        </w:rPr>
        <w:t>12</w:t>
      </w:r>
      <w:r w:rsidR="00015613" w:rsidRPr="006B6853">
        <w:rPr>
          <w:rFonts w:ascii="Arial" w:hAnsi="Arial" w:cs="Arial"/>
        </w:rPr>
        <w:t xml:space="preserve">. E J Lewis, L G Hunsicker, W R Clarke, T </w:t>
      </w:r>
      <w:proofErr w:type="spellStart"/>
      <w:r w:rsidR="00015613" w:rsidRPr="006B6853">
        <w:rPr>
          <w:rFonts w:ascii="Arial" w:hAnsi="Arial" w:cs="Arial"/>
        </w:rPr>
        <w:t>Berl</w:t>
      </w:r>
      <w:proofErr w:type="spellEnd"/>
      <w:r w:rsidR="00015613" w:rsidRPr="006B6853">
        <w:rPr>
          <w:rFonts w:ascii="Arial" w:hAnsi="Arial" w:cs="Arial"/>
        </w:rPr>
        <w:t xml:space="preserve">, M A Pohl, J B Lewis, E Ritz, R C Atkins, R Rohde, I Raz, Collaborative Study Group. </w:t>
      </w:r>
      <w:proofErr w:type="spellStart"/>
      <w:r w:rsidR="00015613" w:rsidRPr="006B6853">
        <w:rPr>
          <w:rFonts w:ascii="Arial" w:hAnsi="Arial" w:cs="Arial"/>
        </w:rPr>
        <w:t>Renoprotective</w:t>
      </w:r>
      <w:proofErr w:type="spellEnd"/>
      <w:r w:rsidR="00015613" w:rsidRPr="006B6853">
        <w:rPr>
          <w:rFonts w:ascii="Arial" w:hAnsi="Arial" w:cs="Arial"/>
        </w:rPr>
        <w:t xml:space="preserve"> effect of the angiotensin-receptor antagonist irbesartan in patients with nephropathy due to type 2 diabetes. N </w:t>
      </w:r>
      <w:proofErr w:type="spellStart"/>
      <w:r w:rsidR="00015613" w:rsidRPr="006B6853">
        <w:rPr>
          <w:rFonts w:ascii="Arial" w:hAnsi="Arial" w:cs="Arial"/>
        </w:rPr>
        <w:t>Engl</w:t>
      </w:r>
      <w:proofErr w:type="spellEnd"/>
      <w:r w:rsidR="00015613" w:rsidRPr="006B6853">
        <w:rPr>
          <w:rFonts w:ascii="Arial" w:hAnsi="Arial" w:cs="Arial"/>
        </w:rPr>
        <w:t xml:space="preserve"> J Med. 2001; 345 (12): 851-860.</w:t>
      </w:r>
    </w:p>
    <w:p w14:paraId="2E9210A2" w14:textId="77777777" w:rsidR="00832CA3" w:rsidRPr="006B6853" w:rsidRDefault="002973F2" w:rsidP="006B6853">
      <w:pPr>
        <w:spacing w:line="360" w:lineRule="auto"/>
        <w:rPr>
          <w:rFonts w:ascii="Arial" w:hAnsi="Arial" w:cs="Arial"/>
        </w:rPr>
      </w:pPr>
      <w:r w:rsidRPr="006B6853">
        <w:rPr>
          <w:rFonts w:ascii="Arial" w:hAnsi="Arial" w:cs="Arial"/>
        </w:rPr>
        <w:t>13</w:t>
      </w:r>
      <w:r w:rsidR="00832CA3" w:rsidRPr="006B6853">
        <w:rPr>
          <w:rFonts w:ascii="Arial" w:hAnsi="Arial" w:cs="Arial"/>
        </w:rPr>
        <w:t xml:space="preserve">. Piero </w:t>
      </w:r>
      <w:proofErr w:type="spellStart"/>
      <w:r w:rsidR="00832CA3" w:rsidRPr="006B6853">
        <w:rPr>
          <w:rFonts w:ascii="Arial" w:hAnsi="Arial" w:cs="Arial"/>
        </w:rPr>
        <w:t>Ruggenenti</w:t>
      </w:r>
      <w:proofErr w:type="spellEnd"/>
      <w:r w:rsidR="00832CA3" w:rsidRPr="006B6853">
        <w:rPr>
          <w:rFonts w:ascii="Arial" w:hAnsi="Arial" w:cs="Arial"/>
        </w:rPr>
        <w:t xml:space="preserve">, Anna </w:t>
      </w:r>
      <w:proofErr w:type="spellStart"/>
      <w:r w:rsidR="00832CA3" w:rsidRPr="006B6853">
        <w:rPr>
          <w:rFonts w:ascii="Arial" w:hAnsi="Arial" w:cs="Arial"/>
        </w:rPr>
        <w:t>Fassi</w:t>
      </w:r>
      <w:proofErr w:type="spellEnd"/>
      <w:r w:rsidR="00832CA3" w:rsidRPr="006B6853">
        <w:rPr>
          <w:rFonts w:ascii="Arial" w:hAnsi="Arial" w:cs="Arial"/>
        </w:rPr>
        <w:t xml:space="preserve">, </w:t>
      </w:r>
      <w:proofErr w:type="spellStart"/>
      <w:r w:rsidR="00832CA3" w:rsidRPr="006B6853">
        <w:rPr>
          <w:rFonts w:ascii="Arial" w:hAnsi="Arial" w:cs="Arial"/>
        </w:rPr>
        <w:t>Anelja</w:t>
      </w:r>
      <w:proofErr w:type="spellEnd"/>
      <w:r w:rsidR="00832CA3" w:rsidRPr="006B6853">
        <w:rPr>
          <w:rFonts w:ascii="Arial" w:hAnsi="Arial" w:cs="Arial"/>
        </w:rPr>
        <w:t xml:space="preserve"> </w:t>
      </w:r>
      <w:proofErr w:type="spellStart"/>
      <w:r w:rsidR="00832CA3" w:rsidRPr="006B6853">
        <w:rPr>
          <w:rFonts w:ascii="Arial" w:hAnsi="Arial" w:cs="Arial"/>
        </w:rPr>
        <w:t>Parvanova</w:t>
      </w:r>
      <w:proofErr w:type="spellEnd"/>
      <w:r w:rsidR="00832CA3" w:rsidRPr="006B6853">
        <w:rPr>
          <w:rFonts w:ascii="Arial" w:hAnsi="Arial" w:cs="Arial"/>
        </w:rPr>
        <w:t xml:space="preserve"> </w:t>
      </w:r>
      <w:proofErr w:type="spellStart"/>
      <w:r w:rsidR="00832CA3" w:rsidRPr="006B6853">
        <w:rPr>
          <w:rFonts w:ascii="Arial" w:hAnsi="Arial" w:cs="Arial"/>
        </w:rPr>
        <w:t>Ilieva</w:t>
      </w:r>
      <w:proofErr w:type="spellEnd"/>
      <w:r w:rsidR="00832CA3" w:rsidRPr="006B6853">
        <w:rPr>
          <w:rFonts w:ascii="Arial" w:hAnsi="Arial" w:cs="Arial"/>
        </w:rPr>
        <w:t xml:space="preserve">, Simona Bruno, </w:t>
      </w:r>
      <w:proofErr w:type="spellStart"/>
      <w:r w:rsidR="00832CA3" w:rsidRPr="006B6853">
        <w:rPr>
          <w:rFonts w:ascii="Arial" w:hAnsi="Arial" w:cs="Arial"/>
        </w:rPr>
        <w:t>Ilian</w:t>
      </w:r>
      <w:proofErr w:type="spellEnd"/>
      <w:r w:rsidR="00832CA3" w:rsidRPr="006B6853">
        <w:rPr>
          <w:rFonts w:ascii="Arial" w:hAnsi="Arial" w:cs="Arial"/>
        </w:rPr>
        <w:t xml:space="preserve"> Petrov </w:t>
      </w:r>
      <w:proofErr w:type="spellStart"/>
      <w:r w:rsidR="00832CA3" w:rsidRPr="006B6853">
        <w:rPr>
          <w:rFonts w:ascii="Arial" w:hAnsi="Arial" w:cs="Arial"/>
        </w:rPr>
        <w:t>Iliev</w:t>
      </w:r>
      <w:proofErr w:type="spellEnd"/>
      <w:r w:rsidR="00832CA3" w:rsidRPr="006B6853">
        <w:rPr>
          <w:rFonts w:ascii="Arial" w:hAnsi="Arial" w:cs="Arial"/>
        </w:rPr>
        <w:t xml:space="preserve">, </w:t>
      </w:r>
      <w:proofErr w:type="spellStart"/>
      <w:r w:rsidR="00832CA3" w:rsidRPr="006B6853">
        <w:rPr>
          <w:rFonts w:ascii="Arial" w:hAnsi="Arial" w:cs="Arial"/>
        </w:rPr>
        <w:t>Varusca</w:t>
      </w:r>
      <w:proofErr w:type="spellEnd"/>
      <w:r w:rsidR="00832CA3" w:rsidRPr="006B6853">
        <w:rPr>
          <w:rFonts w:ascii="Arial" w:hAnsi="Arial" w:cs="Arial"/>
        </w:rPr>
        <w:t xml:space="preserve"> </w:t>
      </w:r>
      <w:proofErr w:type="spellStart"/>
      <w:r w:rsidR="00832CA3" w:rsidRPr="006B6853">
        <w:rPr>
          <w:rFonts w:ascii="Arial" w:hAnsi="Arial" w:cs="Arial"/>
        </w:rPr>
        <w:t>Brusegan</w:t>
      </w:r>
      <w:proofErr w:type="spellEnd"/>
      <w:r w:rsidR="00832CA3" w:rsidRPr="006B6853">
        <w:rPr>
          <w:rFonts w:ascii="Arial" w:hAnsi="Arial" w:cs="Arial"/>
        </w:rPr>
        <w:t xml:space="preserve">, Nadia </w:t>
      </w:r>
      <w:proofErr w:type="spellStart"/>
      <w:r w:rsidR="00832CA3" w:rsidRPr="006B6853">
        <w:rPr>
          <w:rFonts w:ascii="Arial" w:hAnsi="Arial" w:cs="Arial"/>
        </w:rPr>
        <w:t>Rubis</w:t>
      </w:r>
      <w:proofErr w:type="spellEnd"/>
      <w:r w:rsidR="00832CA3" w:rsidRPr="006B6853">
        <w:rPr>
          <w:rFonts w:ascii="Arial" w:hAnsi="Arial" w:cs="Arial"/>
        </w:rPr>
        <w:t xml:space="preserve">, Giulia </w:t>
      </w:r>
      <w:proofErr w:type="spellStart"/>
      <w:r w:rsidR="00832CA3" w:rsidRPr="006B6853">
        <w:rPr>
          <w:rFonts w:ascii="Arial" w:hAnsi="Arial" w:cs="Arial"/>
        </w:rPr>
        <w:t>Gherardi</w:t>
      </w:r>
      <w:proofErr w:type="spellEnd"/>
      <w:r w:rsidR="00832CA3" w:rsidRPr="006B6853">
        <w:rPr>
          <w:rFonts w:ascii="Arial" w:hAnsi="Arial" w:cs="Arial"/>
        </w:rPr>
        <w:t xml:space="preserve">, Federica </w:t>
      </w:r>
      <w:proofErr w:type="spellStart"/>
      <w:r w:rsidR="00832CA3" w:rsidRPr="006B6853">
        <w:rPr>
          <w:rFonts w:ascii="Arial" w:hAnsi="Arial" w:cs="Arial"/>
        </w:rPr>
        <w:t>Arnoldi</w:t>
      </w:r>
      <w:proofErr w:type="spellEnd"/>
      <w:r w:rsidR="00832CA3" w:rsidRPr="006B6853">
        <w:rPr>
          <w:rFonts w:ascii="Arial" w:hAnsi="Arial" w:cs="Arial"/>
        </w:rPr>
        <w:t xml:space="preserve">, Maria </w:t>
      </w:r>
      <w:proofErr w:type="spellStart"/>
      <w:r w:rsidR="00832CA3" w:rsidRPr="006B6853">
        <w:rPr>
          <w:rFonts w:ascii="Arial" w:hAnsi="Arial" w:cs="Arial"/>
        </w:rPr>
        <w:t>Ganeva</w:t>
      </w:r>
      <w:proofErr w:type="spellEnd"/>
      <w:r w:rsidR="00832CA3" w:rsidRPr="006B6853">
        <w:rPr>
          <w:rFonts w:ascii="Arial" w:hAnsi="Arial" w:cs="Arial"/>
        </w:rPr>
        <w:t xml:space="preserve">, Bogdan </w:t>
      </w:r>
      <w:proofErr w:type="spellStart"/>
      <w:r w:rsidR="00832CA3" w:rsidRPr="006B6853">
        <w:rPr>
          <w:rFonts w:ascii="Arial" w:hAnsi="Arial" w:cs="Arial"/>
        </w:rPr>
        <w:t>Ene-Iordache</w:t>
      </w:r>
      <w:proofErr w:type="spellEnd"/>
      <w:r w:rsidR="00832CA3" w:rsidRPr="006B6853">
        <w:rPr>
          <w:rFonts w:ascii="Arial" w:hAnsi="Arial" w:cs="Arial"/>
        </w:rPr>
        <w:t xml:space="preserve">, Flavio </w:t>
      </w:r>
      <w:proofErr w:type="spellStart"/>
      <w:r w:rsidR="00832CA3" w:rsidRPr="006B6853">
        <w:rPr>
          <w:rFonts w:ascii="Arial" w:hAnsi="Arial" w:cs="Arial"/>
        </w:rPr>
        <w:t>Gaspari</w:t>
      </w:r>
      <w:proofErr w:type="spellEnd"/>
      <w:r w:rsidR="00832CA3" w:rsidRPr="006B6853">
        <w:rPr>
          <w:rFonts w:ascii="Arial" w:hAnsi="Arial" w:cs="Arial"/>
        </w:rPr>
        <w:t xml:space="preserve">, Annalisa </w:t>
      </w:r>
      <w:proofErr w:type="spellStart"/>
      <w:r w:rsidR="00832CA3" w:rsidRPr="006B6853">
        <w:rPr>
          <w:rFonts w:ascii="Arial" w:hAnsi="Arial" w:cs="Arial"/>
        </w:rPr>
        <w:t>Perna</w:t>
      </w:r>
      <w:proofErr w:type="spellEnd"/>
      <w:r w:rsidR="00832CA3" w:rsidRPr="006B6853">
        <w:rPr>
          <w:rFonts w:ascii="Arial" w:hAnsi="Arial" w:cs="Arial"/>
        </w:rPr>
        <w:t xml:space="preserve">, Antonio </w:t>
      </w:r>
      <w:proofErr w:type="spellStart"/>
      <w:r w:rsidR="00832CA3" w:rsidRPr="006B6853">
        <w:rPr>
          <w:rFonts w:ascii="Arial" w:hAnsi="Arial" w:cs="Arial"/>
        </w:rPr>
        <w:t>Bossi</w:t>
      </w:r>
      <w:proofErr w:type="spellEnd"/>
      <w:r w:rsidR="00832CA3" w:rsidRPr="006B6853">
        <w:rPr>
          <w:rFonts w:ascii="Arial" w:hAnsi="Arial" w:cs="Arial"/>
        </w:rPr>
        <w:t xml:space="preserve">, Roberto </w:t>
      </w:r>
      <w:proofErr w:type="spellStart"/>
      <w:r w:rsidR="00832CA3" w:rsidRPr="006B6853">
        <w:rPr>
          <w:rFonts w:ascii="Arial" w:hAnsi="Arial" w:cs="Arial"/>
        </w:rPr>
        <w:t>Trevisan</w:t>
      </w:r>
      <w:proofErr w:type="spellEnd"/>
      <w:r w:rsidR="00832CA3" w:rsidRPr="006B6853">
        <w:rPr>
          <w:rFonts w:ascii="Arial" w:hAnsi="Arial" w:cs="Arial"/>
        </w:rPr>
        <w:t xml:space="preserve">, Alessandro R </w:t>
      </w:r>
      <w:proofErr w:type="spellStart"/>
      <w:r w:rsidR="00832CA3" w:rsidRPr="006B6853">
        <w:rPr>
          <w:rFonts w:ascii="Arial" w:hAnsi="Arial" w:cs="Arial"/>
        </w:rPr>
        <w:t>Dodesini</w:t>
      </w:r>
      <w:proofErr w:type="spellEnd"/>
      <w:r w:rsidR="00832CA3" w:rsidRPr="006B6853">
        <w:rPr>
          <w:rFonts w:ascii="Arial" w:hAnsi="Arial" w:cs="Arial"/>
        </w:rPr>
        <w:t xml:space="preserve">, Giuseppe </w:t>
      </w:r>
      <w:proofErr w:type="spellStart"/>
      <w:r w:rsidR="00832CA3" w:rsidRPr="006B6853">
        <w:rPr>
          <w:rFonts w:ascii="Arial" w:hAnsi="Arial" w:cs="Arial"/>
        </w:rPr>
        <w:t>Remuzzi</w:t>
      </w:r>
      <w:proofErr w:type="spellEnd"/>
      <w:r w:rsidR="00832CA3" w:rsidRPr="006B6853">
        <w:rPr>
          <w:rFonts w:ascii="Arial" w:hAnsi="Arial" w:cs="Arial"/>
        </w:rPr>
        <w:t xml:space="preserve">, Bergamo </w:t>
      </w:r>
      <w:proofErr w:type="spellStart"/>
      <w:r w:rsidR="00832CA3" w:rsidRPr="006B6853">
        <w:rPr>
          <w:rFonts w:ascii="Arial" w:hAnsi="Arial" w:cs="Arial"/>
        </w:rPr>
        <w:t>Nephrologic</w:t>
      </w:r>
      <w:proofErr w:type="spellEnd"/>
      <w:r w:rsidR="00832CA3" w:rsidRPr="006B6853">
        <w:rPr>
          <w:rFonts w:ascii="Arial" w:hAnsi="Arial" w:cs="Arial"/>
        </w:rPr>
        <w:t xml:space="preserve"> Diabetes Complications Trial (BENEDICT) Investigators. Preventing microalbuminuria in type 2 diabetes. N </w:t>
      </w:r>
      <w:proofErr w:type="spellStart"/>
      <w:r w:rsidR="00832CA3" w:rsidRPr="006B6853">
        <w:rPr>
          <w:rFonts w:ascii="Arial" w:hAnsi="Arial" w:cs="Arial"/>
        </w:rPr>
        <w:t>Engl</w:t>
      </w:r>
      <w:proofErr w:type="spellEnd"/>
      <w:r w:rsidR="00832CA3" w:rsidRPr="006B6853">
        <w:rPr>
          <w:rFonts w:ascii="Arial" w:hAnsi="Arial" w:cs="Arial"/>
        </w:rPr>
        <w:t xml:space="preserve"> J Med. 2004; 351 (19): 1941-1951.</w:t>
      </w:r>
    </w:p>
    <w:p w14:paraId="3494D39F" w14:textId="77777777" w:rsidR="00494631" w:rsidRPr="006B6853" w:rsidRDefault="002973F2" w:rsidP="006B6853">
      <w:pPr>
        <w:spacing w:line="360" w:lineRule="auto"/>
        <w:rPr>
          <w:rFonts w:ascii="Arial" w:hAnsi="Arial" w:cs="Arial"/>
        </w:rPr>
      </w:pPr>
      <w:r w:rsidRPr="006B6853">
        <w:rPr>
          <w:rFonts w:ascii="Arial" w:hAnsi="Arial" w:cs="Arial"/>
        </w:rPr>
        <w:t>14</w:t>
      </w:r>
      <w:r w:rsidR="00494631" w:rsidRPr="006B6853">
        <w:rPr>
          <w:rFonts w:ascii="Arial" w:hAnsi="Arial" w:cs="Arial"/>
        </w:rPr>
        <w:t xml:space="preserve">. </w:t>
      </w:r>
      <w:r w:rsidRPr="006B6853">
        <w:rPr>
          <w:rFonts w:ascii="Arial" w:hAnsi="Arial" w:cs="Arial"/>
        </w:rPr>
        <w:t>Michael Mauer</w:t>
      </w:r>
      <w:r w:rsidR="00494631" w:rsidRPr="006B6853">
        <w:rPr>
          <w:rFonts w:ascii="Arial" w:hAnsi="Arial" w:cs="Arial"/>
        </w:rPr>
        <w:t xml:space="preserve">, Bernard </w:t>
      </w:r>
      <w:proofErr w:type="spellStart"/>
      <w:r w:rsidR="00494631" w:rsidRPr="006B6853">
        <w:rPr>
          <w:rFonts w:ascii="Arial" w:hAnsi="Arial" w:cs="Arial"/>
        </w:rPr>
        <w:t>Zinman</w:t>
      </w:r>
      <w:proofErr w:type="spellEnd"/>
      <w:r w:rsidR="00494631" w:rsidRPr="006B6853">
        <w:rPr>
          <w:rFonts w:ascii="Arial" w:hAnsi="Arial" w:cs="Arial"/>
        </w:rPr>
        <w:t xml:space="preserve">, Robert Gardiner, </w:t>
      </w:r>
      <w:proofErr w:type="spellStart"/>
      <w:r w:rsidR="00494631" w:rsidRPr="006B6853">
        <w:rPr>
          <w:rFonts w:ascii="Arial" w:hAnsi="Arial" w:cs="Arial"/>
        </w:rPr>
        <w:t>Samy</w:t>
      </w:r>
      <w:proofErr w:type="spellEnd"/>
      <w:r w:rsidR="00494631" w:rsidRPr="006B6853">
        <w:rPr>
          <w:rFonts w:ascii="Arial" w:hAnsi="Arial" w:cs="Arial"/>
        </w:rPr>
        <w:t xml:space="preserve"> </w:t>
      </w:r>
      <w:proofErr w:type="spellStart"/>
      <w:r w:rsidR="00494631" w:rsidRPr="006B6853">
        <w:rPr>
          <w:rFonts w:ascii="Arial" w:hAnsi="Arial" w:cs="Arial"/>
        </w:rPr>
        <w:t>Suissa</w:t>
      </w:r>
      <w:proofErr w:type="spellEnd"/>
      <w:r w:rsidR="00494631" w:rsidRPr="006B6853">
        <w:rPr>
          <w:rFonts w:ascii="Arial" w:hAnsi="Arial" w:cs="Arial"/>
        </w:rPr>
        <w:t xml:space="preserve">, Alan </w:t>
      </w:r>
      <w:proofErr w:type="spellStart"/>
      <w:r w:rsidR="00494631" w:rsidRPr="006B6853">
        <w:rPr>
          <w:rFonts w:ascii="Arial" w:hAnsi="Arial" w:cs="Arial"/>
        </w:rPr>
        <w:t>Sinaiko</w:t>
      </w:r>
      <w:proofErr w:type="spellEnd"/>
      <w:r w:rsidR="00494631" w:rsidRPr="006B6853">
        <w:rPr>
          <w:rFonts w:ascii="Arial" w:hAnsi="Arial" w:cs="Arial"/>
        </w:rPr>
        <w:t xml:space="preserve">, Trudy Strand, Keith Drummond, Sandra Donnelly, Paul Goodyer, Marie Claire </w:t>
      </w:r>
      <w:proofErr w:type="spellStart"/>
      <w:r w:rsidR="00494631" w:rsidRPr="006B6853">
        <w:rPr>
          <w:rFonts w:ascii="Arial" w:hAnsi="Arial" w:cs="Arial"/>
        </w:rPr>
        <w:t>Gubler</w:t>
      </w:r>
      <w:proofErr w:type="spellEnd"/>
      <w:r w:rsidR="00494631" w:rsidRPr="006B6853">
        <w:rPr>
          <w:rFonts w:ascii="Arial" w:hAnsi="Arial" w:cs="Arial"/>
        </w:rPr>
        <w:t xml:space="preserve">, Ronald Klein. Renal and retinal effects of enalapril and losartan in type 1 diabetes. N </w:t>
      </w:r>
      <w:proofErr w:type="spellStart"/>
      <w:r w:rsidR="00494631" w:rsidRPr="006B6853">
        <w:rPr>
          <w:rFonts w:ascii="Arial" w:hAnsi="Arial" w:cs="Arial"/>
        </w:rPr>
        <w:t>Engl</w:t>
      </w:r>
      <w:proofErr w:type="spellEnd"/>
      <w:r w:rsidR="00494631" w:rsidRPr="006B6853">
        <w:rPr>
          <w:rFonts w:ascii="Arial" w:hAnsi="Arial" w:cs="Arial"/>
        </w:rPr>
        <w:t xml:space="preserve"> J Med. 2009; 361 (1): 40-51.</w:t>
      </w:r>
    </w:p>
    <w:p w14:paraId="4C873A27" w14:textId="77777777" w:rsidR="00324572" w:rsidRPr="006B6853" w:rsidRDefault="00324572" w:rsidP="006B6853">
      <w:pPr>
        <w:spacing w:line="360" w:lineRule="auto"/>
        <w:rPr>
          <w:rFonts w:ascii="Arial" w:hAnsi="Arial" w:cs="Arial"/>
        </w:rPr>
      </w:pPr>
      <w:r w:rsidRPr="006B6853">
        <w:rPr>
          <w:rFonts w:ascii="Arial" w:hAnsi="Arial" w:cs="Arial"/>
        </w:rPr>
        <w:t xml:space="preserve">15. Monika A </w:t>
      </w:r>
      <w:proofErr w:type="spellStart"/>
      <w:r w:rsidRPr="006B6853">
        <w:rPr>
          <w:rFonts w:ascii="Arial" w:hAnsi="Arial" w:cs="Arial"/>
        </w:rPr>
        <w:t>Niewczas</w:t>
      </w:r>
      <w:proofErr w:type="spellEnd"/>
      <w:r w:rsidRPr="006B6853">
        <w:rPr>
          <w:rFonts w:ascii="Arial" w:hAnsi="Arial" w:cs="Arial"/>
        </w:rPr>
        <w:t xml:space="preserve">, </w:t>
      </w:r>
      <w:proofErr w:type="spellStart"/>
      <w:r w:rsidRPr="006B6853">
        <w:rPr>
          <w:rFonts w:ascii="Arial" w:hAnsi="Arial" w:cs="Arial"/>
        </w:rPr>
        <w:t>Meda</w:t>
      </w:r>
      <w:proofErr w:type="spellEnd"/>
      <w:r w:rsidRPr="006B6853">
        <w:rPr>
          <w:rFonts w:ascii="Arial" w:hAnsi="Arial" w:cs="Arial"/>
        </w:rPr>
        <w:t xml:space="preserve"> E </w:t>
      </w:r>
      <w:proofErr w:type="spellStart"/>
      <w:r w:rsidRPr="006B6853">
        <w:rPr>
          <w:rFonts w:ascii="Arial" w:hAnsi="Arial" w:cs="Arial"/>
        </w:rPr>
        <w:t>Pavkov</w:t>
      </w:r>
      <w:proofErr w:type="spellEnd"/>
      <w:r w:rsidRPr="006B6853">
        <w:rPr>
          <w:rFonts w:ascii="Arial" w:hAnsi="Arial" w:cs="Arial"/>
        </w:rPr>
        <w:t xml:space="preserve">, Jan </w:t>
      </w:r>
      <w:proofErr w:type="spellStart"/>
      <w:r w:rsidRPr="006B6853">
        <w:rPr>
          <w:rFonts w:ascii="Arial" w:hAnsi="Arial" w:cs="Arial"/>
        </w:rPr>
        <w:t>Skupien</w:t>
      </w:r>
      <w:proofErr w:type="spellEnd"/>
      <w:r w:rsidRPr="006B6853">
        <w:rPr>
          <w:rFonts w:ascii="Arial" w:hAnsi="Arial" w:cs="Arial"/>
        </w:rPr>
        <w:t xml:space="preserve">, Adam Smiles, </w:t>
      </w:r>
      <w:proofErr w:type="spellStart"/>
      <w:r w:rsidRPr="006B6853">
        <w:rPr>
          <w:rFonts w:ascii="Arial" w:hAnsi="Arial" w:cs="Arial"/>
        </w:rPr>
        <w:t>Zaipul</w:t>
      </w:r>
      <w:proofErr w:type="spellEnd"/>
      <w:r w:rsidRPr="006B6853">
        <w:rPr>
          <w:rFonts w:ascii="Arial" w:hAnsi="Arial" w:cs="Arial"/>
        </w:rPr>
        <w:t xml:space="preserve"> I Md Dom, Jonathan M Wilson, </w:t>
      </w:r>
      <w:proofErr w:type="spellStart"/>
      <w:r w:rsidRPr="006B6853">
        <w:rPr>
          <w:rFonts w:ascii="Arial" w:hAnsi="Arial" w:cs="Arial"/>
        </w:rPr>
        <w:t>Jihwan</w:t>
      </w:r>
      <w:proofErr w:type="spellEnd"/>
      <w:r w:rsidRPr="006B6853">
        <w:rPr>
          <w:rFonts w:ascii="Arial" w:hAnsi="Arial" w:cs="Arial"/>
        </w:rPr>
        <w:t xml:space="preserve"> Park, Viji Nair, Andrew Schlafly, Pierre-Jean Saulnier,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Christopher A Simeone, </w:t>
      </w:r>
      <w:proofErr w:type="spellStart"/>
      <w:r w:rsidRPr="006B6853">
        <w:rPr>
          <w:rFonts w:ascii="Arial" w:hAnsi="Arial" w:cs="Arial"/>
        </w:rPr>
        <w:t>Hetal</w:t>
      </w:r>
      <w:proofErr w:type="spellEnd"/>
      <w:r w:rsidRPr="006B6853">
        <w:rPr>
          <w:rFonts w:ascii="Arial" w:hAnsi="Arial" w:cs="Arial"/>
        </w:rPr>
        <w:t xml:space="preserve"> Shah, </w:t>
      </w:r>
      <w:proofErr w:type="spellStart"/>
      <w:r w:rsidRPr="006B6853">
        <w:rPr>
          <w:rFonts w:ascii="Arial" w:hAnsi="Arial" w:cs="Arial"/>
        </w:rPr>
        <w:t>Chengxiang</w:t>
      </w:r>
      <w:proofErr w:type="spellEnd"/>
      <w:r w:rsidRPr="006B6853">
        <w:rPr>
          <w:rFonts w:ascii="Arial" w:hAnsi="Arial" w:cs="Arial"/>
        </w:rPr>
        <w:t xml:space="preserve"> </w:t>
      </w:r>
      <w:proofErr w:type="spellStart"/>
      <w:r w:rsidRPr="006B6853">
        <w:rPr>
          <w:rFonts w:ascii="Arial" w:hAnsi="Arial" w:cs="Arial"/>
        </w:rPr>
        <w:t>Qiu</w:t>
      </w:r>
      <w:proofErr w:type="spellEnd"/>
      <w:r w:rsidRPr="006B6853">
        <w:rPr>
          <w:rFonts w:ascii="Arial" w:hAnsi="Arial" w:cs="Arial"/>
        </w:rPr>
        <w:t xml:space="preserve">, Helen C Looker, Paolo Fiorina, Carl F Ware, Jennifer K Sun, Alessandro </w:t>
      </w:r>
      <w:proofErr w:type="spellStart"/>
      <w:r w:rsidRPr="006B6853">
        <w:rPr>
          <w:rFonts w:ascii="Arial" w:hAnsi="Arial" w:cs="Arial"/>
        </w:rPr>
        <w:t>Doria</w:t>
      </w:r>
      <w:proofErr w:type="spellEnd"/>
      <w:r w:rsidRPr="006B6853">
        <w:rPr>
          <w:rFonts w:ascii="Arial" w:hAnsi="Arial" w:cs="Arial"/>
        </w:rPr>
        <w:t xml:space="preserve">, Matthias </w:t>
      </w:r>
      <w:proofErr w:type="spellStart"/>
      <w:r w:rsidRPr="006B6853">
        <w:rPr>
          <w:rFonts w:ascii="Arial" w:hAnsi="Arial" w:cs="Arial"/>
        </w:rPr>
        <w:t>Kretzler</w:t>
      </w:r>
      <w:proofErr w:type="spellEnd"/>
      <w:r w:rsidRPr="006B6853">
        <w:rPr>
          <w:rFonts w:ascii="Arial" w:hAnsi="Arial" w:cs="Arial"/>
        </w:rPr>
        <w:t xml:space="preserve">, Katalin </w:t>
      </w:r>
      <w:proofErr w:type="spellStart"/>
      <w:r w:rsidRPr="006B6853">
        <w:rPr>
          <w:rFonts w:ascii="Arial" w:hAnsi="Arial" w:cs="Arial"/>
        </w:rPr>
        <w:t>Susztak</w:t>
      </w:r>
      <w:proofErr w:type="spellEnd"/>
      <w:r w:rsidRPr="006B6853">
        <w:rPr>
          <w:rFonts w:ascii="Arial" w:hAnsi="Arial" w:cs="Arial"/>
        </w:rPr>
        <w:t xml:space="preserve">, Kevin L Duffin, Robert G Nelson, Andrzej S </w:t>
      </w:r>
      <w:proofErr w:type="spellStart"/>
      <w:r w:rsidRPr="006B6853">
        <w:rPr>
          <w:rFonts w:ascii="Arial" w:hAnsi="Arial" w:cs="Arial"/>
        </w:rPr>
        <w:t>Krolewski</w:t>
      </w:r>
      <w:proofErr w:type="spellEnd"/>
      <w:r w:rsidRPr="006B6853">
        <w:rPr>
          <w:rFonts w:ascii="Arial" w:hAnsi="Arial" w:cs="Arial"/>
        </w:rPr>
        <w:t>. A signature of circulating inflammatory proteins and development of end-stage renal disease in diabetes. Nat Med. 2019; 25 (5): 805-813.</w:t>
      </w:r>
    </w:p>
    <w:p w14:paraId="7ACEB744" w14:textId="77777777" w:rsidR="00324572" w:rsidRPr="006B6853" w:rsidRDefault="00324572" w:rsidP="006B6853">
      <w:pPr>
        <w:spacing w:line="360" w:lineRule="auto"/>
        <w:rPr>
          <w:rFonts w:ascii="Arial" w:hAnsi="Arial" w:cs="Arial"/>
        </w:rPr>
      </w:pPr>
      <w:r w:rsidRPr="006B6853">
        <w:rPr>
          <w:rFonts w:ascii="Arial" w:hAnsi="Arial" w:cs="Arial"/>
        </w:rPr>
        <w:lastRenderedPageBreak/>
        <w:t xml:space="preserve">16. </w:t>
      </w:r>
      <w:proofErr w:type="spellStart"/>
      <w:r w:rsidRPr="006B6853">
        <w:rPr>
          <w:rFonts w:ascii="Arial" w:hAnsi="Arial" w:cs="Arial"/>
        </w:rPr>
        <w:t>Zaipul</w:t>
      </w:r>
      <w:proofErr w:type="spellEnd"/>
      <w:r w:rsidRPr="006B6853">
        <w:rPr>
          <w:rFonts w:ascii="Arial" w:hAnsi="Arial" w:cs="Arial"/>
        </w:rPr>
        <w:t xml:space="preserve"> I. Md Dom,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Jan </w:t>
      </w:r>
      <w:proofErr w:type="spellStart"/>
      <w:r w:rsidRPr="006B6853">
        <w:rPr>
          <w:rFonts w:ascii="Arial" w:hAnsi="Arial" w:cs="Arial"/>
        </w:rPr>
        <w:t>Skupien</w:t>
      </w:r>
      <w:proofErr w:type="spellEnd"/>
      <w:r w:rsidRPr="006B6853">
        <w:rPr>
          <w:rFonts w:ascii="Arial" w:hAnsi="Arial" w:cs="Arial"/>
        </w:rPr>
        <w:t xml:space="preserve">, </w:t>
      </w:r>
      <w:proofErr w:type="spellStart"/>
      <w:r w:rsidRPr="006B6853">
        <w:rPr>
          <w:rFonts w:ascii="Arial" w:hAnsi="Arial" w:cs="Arial"/>
        </w:rPr>
        <w:t>Bozena</w:t>
      </w:r>
      <w:proofErr w:type="spellEnd"/>
      <w:r w:rsidRPr="006B6853">
        <w:rPr>
          <w:rFonts w:ascii="Arial" w:hAnsi="Arial" w:cs="Arial"/>
        </w:rPr>
        <w:t xml:space="preserve"> </w:t>
      </w:r>
      <w:proofErr w:type="spellStart"/>
      <w:r w:rsidRPr="006B6853">
        <w:rPr>
          <w:rFonts w:ascii="Arial" w:hAnsi="Arial" w:cs="Arial"/>
        </w:rPr>
        <w:t>Krolewski</w:t>
      </w:r>
      <w:proofErr w:type="spellEnd"/>
      <w:r w:rsidRPr="006B6853">
        <w:rPr>
          <w:rFonts w:ascii="Arial" w:hAnsi="Arial" w:cs="Arial"/>
        </w:rPr>
        <w:t xml:space="preserve">, Kristina O’Neil, Jill A. </w:t>
      </w:r>
      <w:proofErr w:type="spellStart"/>
      <w:r w:rsidRPr="006B6853">
        <w:rPr>
          <w:rFonts w:ascii="Arial" w:hAnsi="Arial" w:cs="Arial"/>
        </w:rPr>
        <w:t>Willency</w:t>
      </w:r>
      <w:proofErr w:type="spellEnd"/>
      <w:r w:rsidRPr="006B6853">
        <w:rPr>
          <w:rFonts w:ascii="Arial" w:hAnsi="Arial" w:cs="Arial"/>
        </w:rPr>
        <w:t xml:space="preserve">, Simon T. Dillon, Jonathan M. Wilson, Hiroki Kobayashi, </w:t>
      </w:r>
      <w:proofErr w:type="spellStart"/>
      <w:r w:rsidRPr="006B6853">
        <w:rPr>
          <w:rFonts w:ascii="Arial" w:hAnsi="Arial" w:cs="Arial"/>
        </w:rPr>
        <w:t>Katsuhito</w:t>
      </w:r>
      <w:proofErr w:type="spellEnd"/>
      <w:r w:rsidRPr="006B6853">
        <w:rPr>
          <w:rFonts w:ascii="Arial" w:hAnsi="Arial" w:cs="Arial"/>
        </w:rPr>
        <w:t xml:space="preserve"> Ihara, </w:t>
      </w:r>
      <w:proofErr w:type="spellStart"/>
      <w:r w:rsidRPr="006B6853">
        <w:rPr>
          <w:rFonts w:ascii="Arial" w:hAnsi="Arial" w:cs="Arial"/>
        </w:rPr>
        <w:t>Towia</w:t>
      </w:r>
      <w:proofErr w:type="spellEnd"/>
      <w:r w:rsidRPr="006B6853">
        <w:rPr>
          <w:rFonts w:ascii="Arial" w:hAnsi="Arial" w:cs="Arial"/>
        </w:rPr>
        <w:t xml:space="preserve"> A. </w:t>
      </w:r>
      <w:proofErr w:type="spellStart"/>
      <w:r w:rsidRPr="006B6853">
        <w:rPr>
          <w:rFonts w:ascii="Arial" w:hAnsi="Arial" w:cs="Arial"/>
        </w:rPr>
        <w:t>Libermann</w:t>
      </w:r>
      <w:proofErr w:type="spellEnd"/>
      <w:r w:rsidRPr="006B6853">
        <w:rPr>
          <w:rFonts w:ascii="Arial" w:hAnsi="Arial" w:cs="Arial"/>
        </w:rPr>
        <w:t xml:space="preserve">, Marlon </w:t>
      </w:r>
      <w:proofErr w:type="spellStart"/>
      <w:r w:rsidRPr="006B6853">
        <w:rPr>
          <w:rFonts w:ascii="Arial" w:hAnsi="Arial" w:cs="Arial"/>
        </w:rPr>
        <w:t>Pragnell</w:t>
      </w:r>
      <w:proofErr w:type="spellEnd"/>
      <w:r w:rsidRPr="006B6853">
        <w:rPr>
          <w:rFonts w:ascii="Arial" w:hAnsi="Arial" w:cs="Arial"/>
        </w:rPr>
        <w:t xml:space="preserve">, Kevin L. Duffin, Andrzej S. </w:t>
      </w:r>
      <w:proofErr w:type="spellStart"/>
      <w:r w:rsidRPr="006B6853">
        <w:rPr>
          <w:rFonts w:ascii="Arial" w:hAnsi="Arial" w:cs="Arial"/>
        </w:rPr>
        <w:t>Krolewski</w:t>
      </w:r>
      <w:proofErr w:type="spellEnd"/>
      <w:r w:rsidRPr="006B6853">
        <w:rPr>
          <w:rFonts w:ascii="Arial" w:hAnsi="Arial" w:cs="Arial"/>
        </w:rPr>
        <w:t xml:space="preserve">. Circulating Proteins Protect Against Renal Decline and Progression to End-Stage Renal Disease in Diabetes: Results of Global Proteomics Profiling. Sci </w:t>
      </w:r>
      <w:proofErr w:type="spellStart"/>
      <w:r w:rsidRPr="006B6853">
        <w:rPr>
          <w:rFonts w:ascii="Arial" w:hAnsi="Arial" w:cs="Arial"/>
        </w:rPr>
        <w:t>Transl</w:t>
      </w:r>
      <w:proofErr w:type="spellEnd"/>
      <w:r w:rsidRPr="006B6853">
        <w:rPr>
          <w:rFonts w:ascii="Arial" w:hAnsi="Arial" w:cs="Arial"/>
        </w:rPr>
        <w:t xml:space="preserve"> Med. 2021; XX (XXX): XXX.</w:t>
      </w:r>
    </w:p>
    <w:p w14:paraId="6759A862" w14:textId="77777777" w:rsidR="00324572" w:rsidRPr="006B6853" w:rsidRDefault="00324572" w:rsidP="006B6853">
      <w:pPr>
        <w:spacing w:line="360" w:lineRule="auto"/>
        <w:rPr>
          <w:rFonts w:ascii="Arial" w:hAnsi="Arial" w:cs="Arial"/>
        </w:rPr>
      </w:pPr>
      <w:r w:rsidRPr="006B6853">
        <w:rPr>
          <w:rFonts w:ascii="Arial" w:hAnsi="Arial" w:cs="Arial"/>
        </w:rPr>
        <w:t xml:space="preserve">17.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Pierre-Jean Saulnier, Hiroki Kobayashi, Manoj K. Gupta, Helen C. Looker, Jonathan M. Wilson, </w:t>
      </w:r>
      <w:proofErr w:type="spellStart"/>
      <w:r w:rsidRPr="006B6853">
        <w:rPr>
          <w:rFonts w:ascii="Arial" w:hAnsi="Arial" w:cs="Arial"/>
        </w:rPr>
        <w:t>Zaipul</w:t>
      </w:r>
      <w:proofErr w:type="spellEnd"/>
      <w:r w:rsidRPr="006B6853">
        <w:rPr>
          <w:rFonts w:ascii="Arial" w:hAnsi="Arial" w:cs="Arial"/>
        </w:rPr>
        <w:t xml:space="preserve"> I. Md Dom, </w:t>
      </w:r>
      <w:proofErr w:type="spellStart"/>
      <w:r w:rsidRPr="006B6853">
        <w:rPr>
          <w:rFonts w:ascii="Arial" w:hAnsi="Arial" w:cs="Arial"/>
        </w:rPr>
        <w:t>Katsuhito</w:t>
      </w:r>
      <w:proofErr w:type="spellEnd"/>
      <w:r w:rsidRPr="006B6853">
        <w:rPr>
          <w:rFonts w:ascii="Arial" w:hAnsi="Arial" w:cs="Arial"/>
        </w:rPr>
        <w:t xml:space="preserve"> Ihara, Kristina O’Neil, </w:t>
      </w:r>
      <w:proofErr w:type="spellStart"/>
      <w:r w:rsidRPr="006B6853">
        <w:rPr>
          <w:rFonts w:ascii="Arial" w:hAnsi="Arial" w:cs="Arial"/>
        </w:rPr>
        <w:t>Bozena</w:t>
      </w:r>
      <w:proofErr w:type="spellEnd"/>
      <w:r w:rsidRPr="006B6853">
        <w:rPr>
          <w:rFonts w:ascii="Arial" w:hAnsi="Arial" w:cs="Arial"/>
        </w:rPr>
        <w:t xml:space="preserve"> </w:t>
      </w:r>
      <w:proofErr w:type="spellStart"/>
      <w:r w:rsidRPr="006B6853">
        <w:rPr>
          <w:rFonts w:ascii="Arial" w:hAnsi="Arial" w:cs="Arial"/>
        </w:rPr>
        <w:t>Krolewski</w:t>
      </w:r>
      <w:proofErr w:type="spellEnd"/>
      <w:r w:rsidRPr="006B6853">
        <w:rPr>
          <w:rFonts w:ascii="Arial" w:hAnsi="Arial" w:cs="Arial"/>
        </w:rPr>
        <w:t xml:space="preserve">, Caterina </w:t>
      </w:r>
      <w:proofErr w:type="spellStart"/>
      <w:r w:rsidRPr="006B6853">
        <w:rPr>
          <w:rFonts w:ascii="Arial" w:hAnsi="Arial" w:cs="Arial"/>
        </w:rPr>
        <w:t>Pipino</w:t>
      </w:r>
      <w:proofErr w:type="spellEnd"/>
      <w:r w:rsidRPr="006B6853">
        <w:rPr>
          <w:rFonts w:ascii="Arial" w:hAnsi="Arial" w:cs="Arial"/>
        </w:rPr>
        <w:t xml:space="preserve">, </w:t>
      </w:r>
      <w:proofErr w:type="spellStart"/>
      <w:r w:rsidRPr="006B6853">
        <w:rPr>
          <w:rFonts w:ascii="Arial" w:hAnsi="Arial" w:cs="Arial"/>
        </w:rPr>
        <w:t>Meda</w:t>
      </w:r>
      <w:proofErr w:type="spellEnd"/>
      <w:r w:rsidRPr="006B6853">
        <w:rPr>
          <w:rFonts w:ascii="Arial" w:hAnsi="Arial" w:cs="Arial"/>
        </w:rPr>
        <w:t xml:space="preserve"> E. </w:t>
      </w:r>
      <w:proofErr w:type="spellStart"/>
      <w:r w:rsidRPr="006B6853">
        <w:rPr>
          <w:rFonts w:ascii="Arial" w:hAnsi="Arial" w:cs="Arial"/>
        </w:rPr>
        <w:t>Pavkov</w:t>
      </w:r>
      <w:proofErr w:type="spellEnd"/>
      <w:r w:rsidRPr="006B6853">
        <w:rPr>
          <w:rFonts w:ascii="Arial" w:hAnsi="Arial" w:cs="Arial"/>
        </w:rPr>
        <w:t xml:space="preserve">, Viji Nair, Markus Bitzer, Monika A. </w:t>
      </w:r>
      <w:proofErr w:type="spellStart"/>
      <w:r w:rsidRPr="006B6853">
        <w:rPr>
          <w:rFonts w:ascii="Arial" w:hAnsi="Arial" w:cs="Arial"/>
        </w:rPr>
        <w:t>Niewczas</w:t>
      </w:r>
      <w:proofErr w:type="spellEnd"/>
      <w:r w:rsidRPr="006B6853">
        <w:rPr>
          <w:rFonts w:ascii="Arial" w:hAnsi="Arial" w:cs="Arial"/>
        </w:rPr>
        <w:t xml:space="preserve">, Matthias </w:t>
      </w:r>
      <w:proofErr w:type="spellStart"/>
      <w:r w:rsidRPr="006B6853">
        <w:rPr>
          <w:rFonts w:ascii="Arial" w:hAnsi="Arial" w:cs="Arial"/>
        </w:rPr>
        <w:t>Kretzler</w:t>
      </w:r>
      <w:proofErr w:type="spellEnd"/>
      <w:r w:rsidRPr="006B6853">
        <w:rPr>
          <w:rFonts w:ascii="Arial" w:hAnsi="Arial" w:cs="Arial"/>
        </w:rPr>
        <w:t xml:space="preserve">, Michael Mauer, Alessandro </w:t>
      </w:r>
      <w:proofErr w:type="spellStart"/>
      <w:r w:rsidRPr="006B6853">
        <w:rPr>
          <w:rFonts w:ascii="Arial" w:hAnsi="Arial" w:cs="Arial"/>
        </w:rPr>
        <w:t>Doria</w:t>
      </w:r>
      <w:proofErr w:type="spellEnd"/>
      <w:r w:rsidRPr="006B6853">
        <w:rPr>
          <w:rFonts w:ascii="Arial" w:hAnsi="Arial" w:cs="Arial"/>
        </w:rPr>
        <w:t xml:space="preserve">, Behzad </w:t>
      </w:r>
      <w:proofErr w:type="spellStart"/>
      <w:r w:rsidRPr="006B6853">
        <w:rPr>
          <w:rFonts w:ascii="Arial" w:hAnsi="Arial" w:cs="Arial"/>
        </w:rPr>
        <w:t>Najafian</w:t>
      </w:r>
      <w:proofErr w:type="spellEnd"/>
      <w:r w:rsidRPr="006B6853">
        <w:rPr>
          <w:rFonts w:ascii="Arial" w:hAnsi="Arial" w:cs="Arial"/>
        </w:rPr>
        <w:t xml:space="preserve">, Rohit N. Kulkarni, Kevin L. Duffin, Marcus G. </w:t>
      </w:r>
      <w:proofErr w:type="spellStart"/>
      <w:r w:rsidRPr="006B6853">
        <w:rPr>
          <w:rFonts w:ascii="Arial" w:hAnsi="Arial" w:cs="Arial"/>
        </w:rPr>
        <w:t>Pezzolesi</w:t>
      </w:r>
      <w:proofErr w:type="spellEnd"/>
      <w:r w:rsidRPr="006B6853">
        <w:rPr>
          <w:rFonts w:ascii="Arial" w:hAnsi="Arial" w:cs="Arial"/>
        </w:rPr>
        <w:t xml:space="preserve">, C. Ronald Kahn, Robert G. Nelson, Andrzej S. </w:t>
      </w:r>
      <w:proofErr w:type="spellStart"/>
      <w:r w:rsidRPr="006B6853">
        <w:rPr>
          <w:rFonts w:ascii="Arial" w:hAnsi="Arial" w:cs="Arial"/>
        </w:rPr>
        <w:t>Krolewski</w:t>
      </w:r>
      <w:proofErr w:type="spellEnd"/>
      <w:r w:rsidRPr="006B6853">
        <w:rPr>
          <w:rFonts w:ascii="Arial" w:hAnsi="Arial" w:cs="Arial"/>
        </w:rPr>
        <w:t>. Profiles of circulating miRNAs and Axon Guidance Pathway proteins associated with progression to end stage kidney disease in diabetes. J Am Soc Nephrol. 2021; XX (XX): XXX.</w:t>
      </w:r>
    </w:p>
    <w:p w14:paraId="759D9B07" w14:textId="77777777" w:rsidR="00324572" w:rsidRPr="006B6853" w:rsidRDefault="00324572" w:rsidP="006B6853">
      <w:pPr>
        <w:spacing w:line="360" w:lineRule="auto"/>
        <w:rPr>
          <w:rFonts w:ascii="Arial" w:hAnsi="Arial" w:cs="Arial"/>
        </w:rPr>
      </w:pPr>
      <w:r w:rsidRPr="006B6853">
        <w:rPr>
          <w:rFonts w:ascii="Arial" w:hAnsi="Arial" w:cs="Arial"/>
        </w:rPr>
        <w:t xml:space="preserve">18. </w:t>
      </w:r>
      <w:proofErr w:type="spellStart"/>
      <w:r w:rsidRPr="006B6853">
        <w:rPr>
          <w:rFonts w:ascii="Arial" w:hAnsi="Arial" w:cs="Arial"/>
        </w:rPr>
        <w:t>Katsuhito</w:t>
      </w:r>
      <w:proofErr w:type="spellEnd"/>
      <w:r w:rsidRPr="006B6853">
        <w:rPr>
          <w:rFonts w:ascii="Arial" w:hAnsi="Arial" w:cs="Arial"/>
        </w:rPr>
        <w:t xml:space="preserve"> Ihara, Jan </w:t>
      </w:r>
      <w:proofErr w:type="spellStart"/>
      <w:r w:rsidRPr="006B6853">
        <w:rPr>
          <w:rFonts w:ascii="Arial" w:hAnsi="Arial" w:cs="Arial"/>
        </w:rPr>
        <w:t>Skupien</w:t>
      </w:r>
      <w:proofErr w:type="spellEnd"/>
      <w:r w:rsidRPr="006B6853">
        <w:rPr>
          <w:rFonts w:ascii="Arial" w:hAnsi="Arial" w:cs="Arial"/>
        </w:rPr>
        <w:t xml:space="preserve">, </w:t>
      </w:r>
      <w:proofErr w:type="spellStart"/>
      <w:r w:rsidRPr="006B6853">
        <w:rPr>
          <w:rFonts w:ascii="Arial" w:hAnsi="Arial" w:cs="Arial"/>
        </w:rPr>
        <w:t>Bozena</w:t>
      </w:r>
      <w:proofErr w:type="spellEnd"/>
      <w:r w:rsidRPr="006B6853">
        <w:rPr>
          <w:rFonts w:ascii="Arial" w:hAnsi="Arial" w:cs="Arial"/>
        </w:rPr>
        <w:t xml:space="preserve"> </w:t>
      </w:r>
      <w:proofErr w:type="spellStart"/>
      <w:r w:rsidRPr="006B6853">
        <w:rPr>
          <w:rFonts w:ascii="Arial" w:hAnsi="Arial" w:cs="Arial"/>
        </w:rPr>
        <w:t>Krolewski</w:t>
      </w:r>
      <w:proofErr w:type="spellEnd"/>
      <w:r w:rsidRPr="006B6853">
        <w:rPr>
          <w:rFonts w:ascii="Arial" w:hAnsi="Arial" w:cs="Arial"/>
        </w:rPr>
        <w:t xml:space="preserve">, </w:t>
      </w:r>
      <w:proofErr w:type="spellStart"/>
      <w:r w:rsidRPr="006B6853">
        <w:rPr>
          <w:rFonts w:ascii="Arial" w:hAnsi="Arial" w:cs="Arial"/>
        </w:rPr>
        <w:t>Zaipul</w:t>
      </w:r>
      <w:proofErr w:type="spellEnd"/>
      <w:r w:rsidRPr="006B6853">
        <w:rPr>
          <w:rFonts w:ascii="Arial" w:hAnsi="Arial" w:cs="Arial"/>
        </w:rPr>
        <w:t xml:space="preserve"> I Md Dom, Kristina O'Neil,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Hiroki Kobayashi, </w:t>
      </w:r>
      <w:proofErr w:type="spellStart"/>
      <w:r w:rsidRPr="006B6853">
        <w:rPr>
          <w:rFonts w:ascii="Arial" w:hAnsi="Arial" w:cs="Arial"/>
        </w:rPr>
        <w:t>Narges</w:t>
      </w:r>
      <w:proofErr w:type="spellEnd"/>
      <w:r w:rsidRPr="006B6853">
        <w:rPr>
          <w:rFonts w:ascii="Arial" w:hAnsi="Arial" w:cs="Arial"/>
        </w:rPr>
        <w:t xml:space="preserve"> M Rashidi, Monika A </w:t>
      </w:r>
      <w:proofErr w:type="spellStart"/>
      <w:r w:rsidRPr="006B6853">
        <w:rPr>
          <w:rFonts w:ascii="Arial" w:hAnsi="Arial" w:cs="Arial"/>
        </w:rPr>
        <w:t>Niewczas</w:t>
      </w:r>
      <w:proofErr w:type="spellEnd"/>
      <w:r w:rsidRPr="006B6853">
        <w:rPr>
          <w:rFonts w:ascii="Arial" w:hAnsi="Arial" w:cs="Arial"/>
        </w:rPr>
        <w:t xml:space="preserve">, Andrzej S </w:t>
      </w:r>
      <w:proofErr w:type="spellStart"/>
      <w:r w:rsidRPr="006B6853">
        <w:rPr>
          <w:rFonts w:ascii="Arial" w:hAnsi="Arial" w:cs="Arial"/>
        </w:rPr>
        <w:t>Krolewski</w:t>
      </w:r>
      <w:proofErr w:type="spellEnd"/>
      <w:r w:rsidRPr="006B6853">
        <w:rPr>
          <w:rFonts w:ascii="Arial" w:hAnsi="Arial" w:cs="Arial"/>
        </w:rPr>
        <w:t>. A profile of multiple circulating tumor necrosis factor receptors associated with early progressive kidney decline in Type 1 Diabetes is similar to profiles in autoimmune disorders. Kidney Int. 2020; S0085-2538 (20) 30834-6.</w:t>
      </w:r>
    </w:p>
    <w:p w14:paraId="3A515D2B" w14:textId="77777777" w:rsidR="00BF52A5" w:rsidRPr="006B6853" w:rsidRDefault="00977D4B" w:rsidP="006B6853">
      <w:pPr>
        <w:spacing w:line="360" w:lineRule="auto"/>
        <w:rPr>
          <w:rFonts w:ascii="Arial" w:hAnsi="Arial" w:cs="Arial"/>
        </w:rPr>
      </w:pPr>
      <w:r w:rsidRPr="006B6853">
        <w:rPr>
          <w:rFonts w:ascii="Arial" w:hAnsi="Arial" w:cs="Arial"/>
        </w:rPr>
        <w:t>19</w:t>
      </w:r>
      <w:r w:rsidR="00BF52A5" w:rsidRPr="006B6853">
        <w:rPr>
          <w:rFonts w:ascii="Arial" w:hAnsi="Arial" w:cs="Arial"/>
        </w:rPr>
        <w:t xml:space="preserve">. </w:t>
      </w:r>
      <w:proofErr w:type="spellStart"/>
      <w:r w:rsidR="00BF52A5" w:rsidRPr="006B6853">
        <w:rPr>
          <w:rFonts w:ascii="Arial" w:hAnsi="Arial" w:cs="Arial"/>
        </w:rPr>
        <w:t>Assarsson</w:t>
      </w:r>
      <w:proofErr w:type="spellEnd"/>
      <w:r w:rsidR="00BF52A5" w:rsidRPr="006B6853">
        <w:rPr>
          <w:rFonts w:ascii="Arial" w:hAnsi="Arial" w:cs="Arial"/>
        </w:rPr>
        <w:t xml:space="preserve"> E, Lundberg M, Holmquist G, et al. Homogenous 96-plex PEA immunoassay exhibiting high sensitivity, specificity, and excellent scalability. </w:t>
      </w:r>
      <w:proofErr w:type="spellStart"/>
      <w:r w:rsidR="00BF52A5" w:rsidRPr="006B6853">
        <w:rPr>
          <w:rFonts w:ascii="Arial" w:hAnsi="Arial" w:cs="Arial"/>
        </w:rPr>
        <w:t>PLoS</w:t>
      </w:r>
      <w:proofErr w:type="spellEnd"/>
      <w:r w:rsidR="00BF52A5" w:rsidRPr="006B6853">
        <w:rPr>
          <w:rFonts w:ascii="Arial" w:hAnsi="Arial" w:cs="Arial"/>
        </w:rPr>
        <w:t xml:space="preserve"> One. 2014; 9: e95192.</w:t>
      </w:r>
    </w:p>
    <w:p w14:paraId="5E701DC0" w14:textId="77777777" w:rsidR="00BF52A5" w:rsidRPr="006B6853" w:rsidRDefault="003F4D44" w:rsidP="006B6853">
      <w:pPr>
        <w:spacing w:line="360" w:lineRule="auto"/>
        <w:rPr>
          <w:rFonts w:ascii="Arial" w:hAnsi="Arial" w:cs="Arial"/>
        </w:rPr>
      </w:pPr>
      <w:r w:rsidRPr="006B6853">
        <w:rPr>
          <w:rFonts w:ascii="Arial" w:hAnsi="Arial" w:cs="Arial"/>
        </w:rPr>
        <w:t>20</w:t>
      </w:r>
      <w:r w:rsidR="00BF52A5" w:rsidRPr="006B6853">
        <w:rPr>
          <w:rFonts w:ascii="Arial" w:hAnsi="Arial" w:cs="Arial"/>
        </w:rPr>
        <w:t xml:space="preserve">. P </w:t>
      </w:r>
      <w:proofErr w:type="spellStart"/>
      <w:r w:rsidR="00BF52A5" w:rsidRPr="006B6853">
        <w:rPr>
          <w:rFonts w:ascii="Arial" w:hAnsi="Arial" w:cs="Arial"/>
        </w:rPr>
        <w:t>Fioretto</w:t>
      </w:r>
      <w:proofErr w:type="spellEnd"/>
      <w:r w:rsidR="00BF52A5" w:rsidRPr="006B6853">
        <w:rPr>
          <w:rFonts w:ascii="Arial" w:hAnsi="Arial" w:cs="Arial"/>
        </w:rPr>
        <w:t xml:space="preserve">, M Mauer, E </w:t>
      </w:r>
      <w:proofErr w:type="spellStart"/>
      <w:r w:rsidR="00BF52A5" w:rsidRPr="006B6853">
        <w:rPr>
          <w:rFonts w:ascii="Arial" w:hAnsi="Arial" w:cs="Arial"/>
        </w:rPr>
        <w:t>Brocco</w:t>
      </w:r>
      <w:proofErr w:type="spellEnd"/>
      <w:r w:rsidR="00BF52A5" w:rsidRPr="006B6853">
        <w:rPr>
          <w:rFonts w:ascii="Arial" w:hAnsi="Arial" w:cs="Arial"/>
        </w:rPr>
        <w:t xml:space="preserve">, M </w:t>
      </w:r>
      <w:proofErr w:type="spellStart"/>
      <w:r w:rsidR="00BF52A5" w:rsidRPr="006B6853">
        <w:rPr>
          <w:rFonts w:ascii="Arial" w:hAnsi="Arial" w:cs="Arial"/>
        </w:rPr>
        <w:t>Velussi</w:t>
      </w:r>
      <w:proofErr w:type="spellEnd"/>
      <w:r w:rsidR="00BF52A5" w:rsidRPr="006B6853">
        <w:rPr>
          <w:rFonts w:ascii="Arial" w:hAnsi="Arial" w:cs="Arial"/>
        </w:rPr>
        <w:t xml:space="preserve">, F </w:t>
      </w:r>
      <w:proofErr w:type="spellStart"/>
      <w:r w:rsidR="00BF52A5" w:rsidRPr="006B6853">
        <w:rPr>
          <w:rFonts w:ascii="Arial" w:hAnsi="Arial" w:cs="Arial"/>
        </w:rPr>
        <w:t>Frigato</w:t>
      </w:r>
      <w:proofErr w:type="spellEnd"/>
      <w:r w:rsidR="00BF52A5" w:rsidRPr="006B6853">
        <w:rPr>
          <w:rFonts w:ascii="Arial" w:hAnsi="Arial" w:cs="Arial"/>
        </w:rPr>
        <w:t xml:space="preserve">, B </w:t>
      </w:r>
      <w:proofErr w:type="spellStart"/>
      <w:r w:rsidR="00BF52A5" w:rsidRPr="006B6853">
        <w:rPr>
          <w:rFonts w:ascii="Arial" w:hAnsi="Arial" w:cs="Arial"/>
        </w:rPr>
        <w:t>Muollo</w:t>
      </w:r>
      <w:proofErr w:type="spellEnd"/>
      <w:r w:rsidR="00BF52A5" w:rsidRPr="006B6853">
        <w:rPr>
          <w:rFonts w:ascii="Arial" w:hAnsi="Arial" w:cs="Arial"/>
        </w:rPr>
        <w:t xml:space="preserve">, M </w:t>
      </w:r>
      <w:proofErr w:type="spellStart"/>
      <w:r w:rsidR="00BF52A5" w:rsidRPr="006B6853">
        <w:rPr>
          <w:rFonts w:ascii="Arial" w:hAnsi="Arial" w:cs="Arial"/>
        </w:rPr>
        <w:t>Sambataro</w:t>
      </w:r>
      <w:proofErr w:type="spellEnd"/>
      <w:r w:rsidR="00BF52A5" w:rsidRPr="006B6853">
        <w:rPr>
          <w:rFonts w:ascii="Arial" w:hAnsi="Arial" w:cs="Arial"/>
        </w:rPr>
        <w:t xml:space="preserve">, C </w:t>
      </w:r>
      <w:proofErr w:type="spellStart"/>
      <w:r w:rsidR="00BF52A5" w:rsidRPr="006B6853">
        <w:rPr>
          <w:rFonts w:ascii="Arial" w:hAnsi="Arial" w:cs="Arial"/>
        </w:rPr>
        <w:t>Abaterusso</w:t>
      </w:r>
      <w:proofErr w:type="spellEnd"/>
      <w:r w:rsidR="00BF52A5" w:rsidRPr="006B6853">
        <w:rPr>
          <w:rFonts w:ascii="Arial" w:hAnsi="Arial" w:cs="Arial"/>
        </w:rPr>
        <w:t xml:space="preserve">, B Baggio, G </w:t>
      </w:r>
      <w:proofErr w:type="spellStart"/>
      <w:r w:rsidR="00BF52A5" w:rsidRPr="006B6853">
        <w:rPr>
          <w:rFonts w:ascii="Arial" w:hAnsi="Arial" w:cs="Arial"/>
        </w:rPr>
        <w:t>Crepaldi</w:t>
      </w:r>
      <w:proofErr w:type="spellEnd"/>
      <w:r w:rsidR="00BF52A5" w:rsidRPr="006B6853">
        <w:rPr>
          <w:rFonts w:ascii="Arial" w:hAnsi="Arial" w:cs="Arial"/>
        </w:rPr>
        <w:t xml:space="preserve">, R </w:t>
      </w:r>
      <w:proofErr w:type="spellStart"/>
      <w:r w:rsidR="00BF52A5" w:rsidRPr="006B6853">
        <w:rPr>
          <w:rFonts w:ascii="Arial" w:hAnsi="Arial" w:cs="Arial"/>
        </w:rPr>
        <w:t>Nosadini</w:t>
      </w:r>
      <w:proofErr w:type="spellEnd"/>
      <w:r w:rsidR="00BF52A5" w:rsidRPr="006B6853">
        <w:rPr>
          <w:rFonts w:ascii="Arial" w:hAnsi="Arial" w:cs="Arial"/>
        </w:rPr>
        <w:t xml:space="preserve">. Patterns of renal injury in NIDDM patients with microalbuminuria. </w:t>
      </w:r>
      <w:proofErr w:type="spellStart"/>
      <w:r w:rsidR="00BF52A5" w:rsidRPr="006B6853">
        <w:rPr>
          <w:rFonts w:ascii="Arial" w:hAnsi="Arial" w:cs="Arial"/>
        </w:rPr>
        <w:t>Diabetologia</w:t>
      </w:r>
      <w:proofErr w:type="spellEnd"/>
      <w:r w:rsidR="00BF52A5" w:rsidRPr="006B6853">
        <w:rPr>
          <w:rFonts w:ascii="Arial" w:hAnsi="Arial" w:cs="Arial"/>
        </w:rPr>
        <w:t>. 1996; 39 (12): 1569-1576.</w:t>
      </w:r>
    </w:p>
    <w:p w14:paraId="0E323482" w14:textId="77777777" w:rsidR="00BF52A5" w:rsidRPr="006B6853" w:rsidRDefault="003F4D44" w:rsidP="006B6853">
      <w:pPr>
        <w:spacing w:line="360" w:lineRule="auto"/>
        <w:rPr>
          <w:rFonts w:ascii="Arial" w:hAnsi="Arial" w:cs="Arial"/>
        </w:rPr>
      </w:pPr>
      <w:r w:rsidRPr="006B6853">
        <w:rPr>
          <w:rFonts w:ascii="Arial" w:hAnsi="Arial" w:cs="Arial"/>
        </w:rPr>
        <w:t>21</w:t>
      </w:r>
      <w:r w:rsidR="00BF52A5" w:rsidRPr="006B6853">
        <w:rPr>
          <w:rFonts w:ascii="Arial" w:hAnsi="Arial" w:cs="Arial"/>
        </w:rPr>
        <w:t xml:space="preserve">. K V Lemley, I Abdullah, B D Myers, T W Meyer, K </w:t>
      </w:r>
      <w:proofErr w:type="spellStart"/>
      <w:r w:rsidR="00BF52A5" w:rsidRPr="006B6853">
        <w:rPr>
          <w:rFonts w:ascii="Arial" w:hAnsi="Arial" w:cs="Arial"/>
        </w:rPr>
        <w:t>Blouch</w:t>
      </w:r>
      <w:proofErr w:type="spellEnd"/>
      <w:r w:rsidR="00BF52A5" w:rsidRPr="006B6853">
        <w:rPr>
          <w:rFonts w:ascii="Arial" w:hAnsi="Arial" w:cs="Arial"/>
        </w:rPr>
        <w:t>, W E Smith, P H Bennett, R G Nelson. Evolution of incipient nephropathy in type 2 diabetes mellitus. Kidney Int. 2000; 58 (3): 1228-1237.</w:t>
      </w:r>
    </w:p>
    <w:p w14:paraId="371505F7" w14:textId="77777777" w:rsidR="00344362" w:rsidRPr="006B6853" w:rsidRDefault="00344362" w:rsidP="006B6853">
      <w:pPr>
        <w:spacing w:line="360" w:lineRule="auto"/>
        <w:rPr>
          <w:rFonts w:ascii="Arial" w:hAnsi="Arial" w:cs="Arial"/>
        </w:rPr>
      </w:pPr>
      <w:r w:rsidRPr="006B6853">
        <w:rPr>
          <w:rFonts w:ascii="Arial" w:hAnsi="Arial" w:cs="Arial"/>
        </w:rPr>
        <w:t xml:space="preserve">22. Jan </w:t>
      </w:r>
      <w:proofErr w:type="spellStart"/>
      <w:r w:rsidRPr="006B6853">
        <w:rPr>
          <w:rFonts w:ascii="Arial" w:hAnsi="Arial" w:cs="Arial"/>
        </w:rPr>
        <w:t>Skupien</w:t>
      </w:r>
      <w:proofErr w:type="spellEnd"/>
      <w:r w:rsidRPr="006B6853">
        <w:rPr>
          <w:rFonts w:ascii="Arial" w:hAnsi="Arial" w:cs="Arial"/>
        </w:rPr>
        <w:t xml:space="preserve">, James H </w:t>
      </w:r>
      <w:proofErr w:type="spellStart"/>
      <w:r w:rsidRPr="006B6853">
        <w:rPr>
          <w:rFonts w:ascii="Arial" w:hAnsi="Arial" w:cs="Arial"/>
        </w:rPr>
        <w:t>Warram</w:t>
      </w:r>
      <w:proofErr w:type="spellEnd"/>
      <w:r w:rsidRPr="006B6853">
        <w:rPr>
          <w:rFonts w:ascii="Arial" w:hAnsi="Arial" w:cs="Arial"/>
        </w:rPr>
        <w:t xml:space="preserve">, Adam M Smiles, Monika A </w:t>
      </w:r>
      <w:proofErr w:type="spellStart"/>
      <w:r w:rsidRPr="006B6853">
        <w:rPr>
          <w:rFonts w:ascii="Arial" w:hAnsi="Arial" w:cs="Arial"/>
        </w:rPr>
        <w:t>Niewczas</w:t>
      </w:r>
      <w:proofErr w:type="spellEnd"/>
      <w:r w:rsidRPr="006B6853">
        <w:rPr>
          <w:rFonts w:ascii="Arial" w:hAnsi="Arial" w:cs="Arial"/>
        </w:rPr>
        <w:t xml:space="preserve">, </w:t>
      </w:r>
      <w:proofErr w:type="spellStart"/>
      <w:r w:rsidRPr="006B6853">
        <w:rPr>
          <w:rFonts w:ascii="Arial" w:hAnsi="Arial" w:cs="Arial"/>
        </w:rPr>
        <w:t>Tomohito</w:t>
      </w:r>
      <w:proofErr w:type="spellEnd"/>
      <w:r w:rsidRPr="006B6853">
        <w:rPr>
          <w:rFonts w:ascii="Arial" w:hAnsi="Arial" w:cs="Arial"/>
        </w:rPr>
        <w:t xml:space="preserve"> </w:t>
      </w:r>
      <w:proofErr w:type="spellStart"/>
      <w:r w:rsidRPr="006B6853">
        <w:rPr>
          <w:rFonts w:ascii="Arial" w:hAnsi="Arial" w:cs="Arial"/>
        </w:rPr>
        <w:t>Gohda</w:t>
      </w:r>
      <w:proofErr w:type="spellEnd"/>
      <w:r w:rsidRPr="006B6853">
        <w:rPr>
          <w:rFonts w:ascii="Arial" w:hAnsi="Arial" w:cs="Arial"/>
        </w:rPr>
        <w:t xml:space="preserve">, Marcus G </w:t>
      </w:r>
      <w:proofErr w:type="spellStart"/>
      <w:r w:rsidRPr="006B6853">
        <w:rPr>
          <w:rFonts w:ascii="Arial" w:hAnsi="Arial" w:cs="Arial"/>
        </w:rPr>
        <w:t>Pezzolesi</w:t>
      </w:r>
      <w:proofErr w:type="spellEnd"/>
      <w:r w:rsidRPr="006B6853">
        <w:rPr>
          <w:rFonts w:ascii="Arial" w:hAnsi="Arial" w:cs="Arial"/>
        </w:rPr>
        <w:t xml:space="preserve">, Diego </w:t>
      </w:r>
      <w:proofErr w:type="spellStart"/>
      <w:r w:rsidRPr="006B6853">
        <w:rPr>
          <w:rFonts w:ascii="Arial" w:hAnsi="Arial" w:cs="Arial"/>
        </w:rPr>
        <w:t>Cantarovich</w:t>
      </w:r>
      <w:proofErr w:type="spellEnd"/>
      <w:r w:rsidRPr="006B6853">
        <w:rPr>
          <w:rFonts w:ascii="Arial" w:hAnsi="Arial" w:cs="Arial"/>
        </w:rPr>
        <w:t xml:space="preserve">, Robert Stanton, Andrzej S </w:t>
      </w:r>
      <w:proofErr w:type="spellStart"/>
      <w:r w:rsidRPr="006B6853">
        <w:rPr>
          <w:rFonts w:ascii="Arial" w:hAnsi="Arial" w:cs="Arial"/>
        </w:rPr>
        <w:t>Krolewski</w:t>
      </w:r>
      <w:proofErr w:type="spellEnd"/>
      <w:r w:rsidRPr="006B6853">
        <w:rPr>
          <w:rFonts w:ascii="Arial" w:hAnsi="Arial" w:cs="Arial"/>
        </w:rPr>
        <w:t>. The early decline in renal function in patients with type 1 diabetes and proteinuria predicts the risk of end-stage renal disease. Kidney Int. 2012; 82 (5): 589-597.</w:t>
      </w:r>
    </w:p>
    <w:p w14:paraId="3C92AB0C" w14:textId="77777777" w:rsidR="00344362" w:rsidRPr="006B6853" w:rsidRDefault="00344362" w:rsidP="006B6853">
      <w:pPr>
        <w:spacing w:line="360" w:lineRule="auto"/>
        <w:rPr>
          <w:rFonts w:ascii="Arial" w:hAnsi="Arial" w:cs="Arial"/>
        </w:rPr>
      </w:pPr>
      <w:r w:rsidRPr="006B6853">
        <w:rPr>
          <w:rFonts w:ascii="Arial" w:hAnsi="Arial" w:cs="Arial"/>
        </w:rPr>
        <w:t xml:space="preserve">23. Andrew S Levey, Lesley A Stevens, Christopher H Schmid, </w:t>
      </w:r>
      <w:proofErr w:type="spellStart"/>
      <w:r w:rsidRPr="006B6853">
        <w:rPr>
          <w:rFonts w:ascii="Arial" w:hAnsi="Arial" w:cs="Arial"/>
        </w:rPr>
        <w:t>Yaping</w:t>
      </w:r>
      <w:proofErr w:type="spellEnd"/>
      <w:r w:rsidRPr="006B6853">
        <w:rPr>
          <w:rFonts w:ascii="Arial" w:hAnsi="Arial" w:cs="Arial"/>
        </w:rPr>
        <w:t xml:space="preserve"> Lucy Zhang, Alejandro F Castro 3rd, Harold I Feldman, John W </w:t>
      </w:r>
      <w:proofErr w:type="spellStart"/>
      <w:r w:rsidRPr="006B6853">
        <w:rPr>
          <w:rFonts w:ascii="Arial" w:hAnsi="Arial" w:cs="Arial"/>
        </w:rPr>
        <w:t>Kusek</w:t>
      </w:r>
      <w:proofErr w:type="spellEnd"/>
      <w:r w:rsidRPr="006B6853">
        <w:rPr>
          <w:rFonts w:ascii="Arial" w:hAnsi="Arial" w:cs="Arial"/>
        </w:rPr>
        <w:t xml:space="preserve">, Paul Eggers, Frederick Van Lente, Tom Greene, </w:t>
      </w:r>
      <w:r w:rsidRPr="006B6853">
        <w:rPr>
          <w:rFonts w:ascii="Arial" w:hAnsi="Arial" w:cs="Arial"/>
        </w:rPr>
        <w:lastRenderedPageBreak/>
        <w:t>Josef Coresh, CKD-EPI (Chronic Kidney Disease Epidemiology Collaboration). A new equation to estimate glomerular filtration rate. Ann Intern Med. 2009; 150 (9): 604-612.</w:t>
      </w:r>
    </w:p>
    <w:p w14:paraId="61B8CECA" w14:textId="77777777" w:rsidR="00344362" w:rsidRPr="006B6853" w:rsidRDefault="00344362" w:rsidP="006B6853">
      <w:pPr>
        <w:spacing w:line="360" w:lineRule="auto"/>
        <w:rPr>
          <w:rFonts w:ascii="Arial" w:hAnsi="Arial" w:cs="Arial"/>
        </w:rPr>
      </w:pPr>
      <w:r w:rsidRPr="006B6853">
        <w:rPr>
          <w:rFonts w:ascii="Arial" w:hAnsi="Arial" w:cs="Arial"/>
        </w:rPr>
        <w:t>24. Parker C Wilson, Benjamin D Humphreys. Single-cell genomics and gene editing: implications for nephrology. Nat Rev Nephrol. 2019; 15 (2): 63-64.</w:t>
      </w:r>
    </w:p>
    <w:p w14:paraId="09E1F6A6" w14:textId="77777777" w:rsidR="00344362" w:rsidRPr="006B6853" w:rsidRDefault="00344362" w:rsidP="006B6853">
      <w:pPr>
        <w:spacing w:line="360" w:lineRule="auto"/>
        <w:rPr>
          <w:rFonts w:ascii="Arial" w:hAnsi="Arial" w:cs="Arial"/>
        </w:rPr>
      </w:pPr>
      <w:r w:rsidRPr="006B6853">
        <w:rPr>
          <w:rFonts w:ascii="Arial" w:hAnsi="Arial" w:cs="Arial"/>
        </w:rPr>
        <w:t xml:space="preserve">25. Parker C Wilson, </w:t>
      </w:r>
      <w:proofErr w:type="spellStart"/>
      <w:r w:rsidRPr="006B6853">
        <w:rPr>
          <w:rFonts w:ascii="Arial" w:hAnsi="Arial" w:cs="Arial"/>
        </w:rPr>
        <w:t>Haojia</w:t>
      </w:r>
      <w:proofErr w:type="spellEnd"/>
      <w:r w:rsidRPr="006B6853">
        <w:rPr>
          <w:rFonts w:ascii="Arial" w:hAnsi="Arial" w:cs="Arial"/>
        </w:rPr>
        <w:t xml:space="preserve"> Wu, Yuhei </w:t>
      </w:r>
      <w:proofErr w:type="spellStart"/>
      <w:r w:rsidRPr="006B6853">
        <w:rPr>
          <w:rFonts w:ascii="Arial" w:hAnsi="Arial" w:cs="Arial"/>
        </w:rPr>
        <w:t>Kirita</w:t>
      </w:r>
      <w:proofErr w:type="spellEnd"/>
      <w:r w:rsidRPr="006B6853">
        <w:rPr>
          <w:rFonts w:ascii="Arial" w:hAnsi="Arial" w:cs="Arial"/>
        </w:rPr>
        <w:t xml:space="preserve">, Kohei Uchimura, Nicolas Ledru, Helmut G </w:t>
      </w:r>
      <w:proofErr w:type="spellStart"/>
      <w:r w:rsidRPr="006B6853">
        <w:rPr>
          <w:rFonts w:ascii="Arial" w:hAnsi="Arial" w:cs="Arial"/>
        </w:rPr>
        <w:t>Rennke</w:t>
      </w:r>
      <w:proofErr w:type="spellEnd"/>
      <w:r w:rsidRPr="006B6853">
        <w:rPr>
          <w:rFonts w:ascii="Arial" w:hAnsi="Arial" w:cs="Arial"/>
        </w:rPr>
        <w:t xml:space="preserve">, Paul A Welling, </w:t>
      </w:r>
      <w:proofErr w:type="spellStart"/>
      <w:r w:rsidRPr="006B6853">
        <w:rPr>
          <w:rFonts w:ascii="Arial" w:hAnsi="Arial" w:cs="Arial"/>
        </w:rPr>
        <w:t>Sushrut</w:t>
      </w:r>
      <w:proofErr w:type="spellEnd"/>
      <w:r w:rsidRPr="006B6853">
        <w:rPr>
          <w:rFonts w:ascii="Arial" w:hAnsi="Arial" w:cs="Arial"/>
        </w:rPr>
        <w:t xml:space="preserve"> S </w:t>
      </w:r>
      <w:proofErr w:type="spellStart"/>
      <w:r w:rsidRPr="006B6853">
        <w:rPr>
          <w:rFonts w:ascii="Arial" w:hAnsi="Arial" w:cs="Arial"/>
        </w:rPr>
        <w:t>Waikar</w:t>
      </w:r>
      <w:proofErr w:type="spellEnd"/>
      <w:r w:rsidRPr="006B6853">
        <w:rPr>
          <w:rFonts w:ascii="Arial" w:hAnsi="Arial" w:cs="Arial"/>
        </w:rPr>
        <w:t xml:space="preserve">, Benjamin D Humphreys. The single-cell transcriptomic landscape of early human diabetic nephropathy. Proc Natl </w:t>
      </w:r>
      <w:proofErr w:type="spellStart"/>
      <w:r w:rsidRPr="006B6853">
        <w:rPr>
          <w:rFonts w:ascii="Arial" w:hAnsi="Arial" w:cs="Arial"/>
        </w:rPr>
        <w:t>Acad</w:t>
      </w:r>
      <w:proofErr w:type="spellEnd"/>
      <w:r w:rsidRPr="006B6853">
        <w:rPr>
          <w:rFonts w:ascii="Arial" w:hAnsi="Arial" w:cs="Arial"/>
        </w:rPr>
        <w:t xml:space="preserve"> Sci U S A. 2019; 116 (39): 19619-19625.</w:t>
      </w:r>
    </w:p>
    <w:p w14:paraId="3CBFFAEC" w14:textId="77777777" w:rsidR="00344362" w:rsidRPr="006B6853" w:rsidRDefault="00344362" w:rsidP="006B6853">
      <w:pPr>
        <w:spacing w:line="360" w:lineRule="auto"/>
        <w:rPr>
          <w:rFonts w:ascii="Arial" w:hAnsi="Arial" w:cs="Arial"/>
        </w:rPr>
      </w:pPr>
      <w:r w:rsidRPr="006B6853">
        <w:rPr>
          <w:rFonts w:ascii="Arial" w:hAnsi="Arial" w:cs="Arial"/>
        </w:rPr>
        <w:t xml:space="preserve">26. Tim Stuart, Andrew Butler, Paul Hoffman, Christoph </w:t>
      </w:r>
      <w:proofErr w:type="spellStart"/>
      <w:r w:rsidRPr="006B6853">
        <w:rPr>
          <w:rFonts w:ascii="Arial" w:hAnsi="Arial" w:cs="Arial"/>
        </w:rPr>
        <w:t>Hafemeister</w:t>
      </w:r>
      <w:proofErr w:type="spellEnd"/>
      <w:r w:rsidRPr="006B6853">
        <w:rPr>
          <w:rFonts w:ascii="Arial" w:hAnsi="Arial" w:cs="Arial"/>
        </w:rPr>
        <w:t xml:space="preserve">, </w:t>
      </w:r>
      <w:proofErr w:type="spellStart"/>
      <w:r w:rsidRPr="006B6853">
        <w:rPr>
          <w:rFonts w:ascii="Arial" w:hAnsi="Arial" w:cs="Arial"/>
        </w:rPr>
        <w:t>Efthymia</w:t>
      </w:r>
      <w:proofErr w:type="spellEnd"/>
      <w:r w:rsidRPr="006B6853">
        <w:rPr>
          <w:rFonts w:ascii="Arial" w:hAnsi="Arial" w:cs="Arial"/>
        </w:rPr>
        <w:t xml:space="preserve"> </w:t>
      </w:r>
      <w:proofErr w:type="spellStart"/>
      <w:r w:rsidRPr="006B6853">
        <w:rPr>
          <w:rFonts w:ascii="Arial" w:hAnsi="Arial" w:cs="Arial"/>
        </w:rPr>
        <w:t>Papalexi</w:t>
      </w:r>
      <w:proofErr w:type="spellEnd"/>
      <w:r w:rsidRPr="006B6853">
        <w:rPr>
          <w:rFonts w:ascii="Arial" w:hAnsi="Arial" w:cs="Arial"/>
        </w:rPr>
        <w:t xml:space="preserve">, William M </w:t>
      </w:r>
      <w:proofErr w:type="spellStart"/>
      <w:r w:rsidRPr="006B6853">
        <w:rPr>
          <w:rFonts w:ascii="Arial" w:hAnsi="Arial" w:cs="Arial"/>
        </w:rPr>
        <w:t>Mauck</w:t>
      </w:r>
      <w:proofErr w:type="spellEnd"/>
      <w:r w:rsidRPr="006B6853">
        <w:rPr>
          <w:rFonts w:ascii="Arial" w:hAnsi="Arial" w:cs="Arial"/>
        </w:rPr>
        <w:t xml:space="preserve"> 3rd, </w:t>
      </w:r>
      <w:proofErr w:type="spellStart"/>
      <w:r w:rsidRPr="006B6853">
        <w:rPr>
          <w:rFonts w:ascii="Arial" w:hAnsi="Arial" w:cs="Arial"/>
        </w:rPr>
        <w:t>Yuhan</w:t>
      </w:r>
      <w:proofErr w:type="spellEnd"/>
      <w:r w:rsidRPr="006B6853">
        <w:rPr>
          <w:rFonts w:ascii="Arial" w:hAnsi="Arial" w:cs="Arial"/>
        </w:rPr>
        <w:t xml:space="preserve"> Hao, Marlon </w:t>
      </w:r>
      <w:proofErr w:type="spellStart"/>
      <w:r w:rsidRPr="006B6853">
        <w:rPr>
          <w:rFonts w:ascii="Arial" w:hAnsi="Arial" w:cs="Arial"/>
        </w:rPr>
        <w:t>Stoeckius</w:t>
      </w:r>
      <w:proofErr w:type="spellEnd"/>
      <w:r w:rsidRPr="006B6853">
        <w:rPr>
          <w:rFonts w:ascii="Arial" w:hAnsi="Arial" w:cs="Arial"/>
        </w:rPr>
        <w:t xml:space="preserve">, Peter Smibert, Rahul </w:t>
      </w:r>
      <w:proofErr w:type="spellStart"/>
      <w:r w:rsidRPr="006B6853">
        <w:rPr>
          <w:rFonts w:ascii="Arial" w:hAnsi="Arial" w:cs="Arial"/>
        </w:rPr>
        <w:t>Satija</w:t>
      </w:r>
      <w:proofErr w:type="spellEnd"/>
      <w:r w:rsidRPr="006B6853">
        <w:rPr>
          <w:rFonts w:ascii="Arial" w:hAnsi="Arial" w:cs="Arial"/>
        </w:rPr>
        <w:t>. Comprehensive Integration of Single-Cell Data. Cell. 2019; 177 (7): 1888-1902.e21.</w:t>
      </w:r>
    </w:p>
    <w:p w14:paraId="2C0A078D" w14:textId="77777777" w:rsidR="00344362" w:rsidRPr="006B6853" w:rsidRDefault="00344362" w:rsidP="006B6853">
      <w:pPr>
        <w:spacing w:line="360" w:lineRule="auto"/>
        <w:rPr>
          <w:rFonts w:ascii="Arial" w:hAnsi="Arial" w:cs="Arial"/>
        </w:rPr>
      </w:pPr>
      <w:r w:rsidRPr="006B6853">
        <w:rPr>
          <w:rFonts w:ascii="Arial" w:hAnsi="Arial" w:cs="Arial"/>
        </w:rPr>
        <w:t xml:space="preserve">27. Christopher S McGinnis, Lyndsay M Murrow, Zev J Gartner. </w:t>
      </w:r>
      <w:proofErr w:type="spellStart"/>
      <w:r w:rsidRPr="006B6853">
        <w:rPr>
          <w:rFonts w:ascii="Arial" w:hAnsi="Arial" w:cs="Arial"/>
        </w:rPr>
        <w:t>DoubletFinder</w:t>
      </w:r>
      <w:proofErr w:type="spellEnd"/>
      <w:r w:rsidRPr="006B6853">
        <w:rPr>
          <w:rFonts w:ascii="Arial" w:hAnsi="Arial" w:cs="Arial"/>
        </w:rPr>
        <w:t>: Doublet Detection in Single-Cell RNA Sequencing Data Using Artificial Nearest Neighbors. Cell Syst. 2019; 8 (4): 329-337.e4.</w:t>
      </w:r>
    </w:p>
    <w:p w14:paraId="17D08192" w14:textId="77777777" w:rsidR="00344362" w:rsidRPr="006B6853" w:rsidRDefault="00344362" w:rsidP="006B6853">
      <w:pPr>
        <w:spacing w:line="360" w:lineRule="auto"/>
        <w:rPr>
          <w:rFonts w:ascii="Arial" w:hAnsi="Arial" w:cs="Arial"/>
        </w:rPr>
      </w:pPr>
      <w:r w:rsidRPr="006B6853">
        <w:rPr>
          <w:rFonts w:ascii="Arial" w:hAnsi="Arial" w:cs="Arial"/>
        </w:rPr>
        <w:t xml:space="preserve">28. Etienne Becht, Leland McInnes, John Healy, Charles-Antoine </w:t>
      </w:r>
      <w:proofErr w:type="spellStart"/>
      <w:r w:rsidRPr="006B6853">
        <w:rPr>
          <w:rFonts w:ascii="Arial" w:hAnsi="Arial" w:cs="Arial"/>
        </w:rPr>
        <w:t>Dutertre</w:t>
      </w:r>
      <w:proofErr w:type="spellEnd"/>
      <w:r w:rsidRPr="006B6853">
        <w:rPr>
          <w:rFonts w:ascii="Arial" w:hAnsi="Arial" w:cs="Arial"/>
        </w:rPr>
        <w:t xml:space="preserve">, Immanuel W H Kwok, Lai Guan Ng, Florent </w:t>
      </w:r>
      <w:proofErr w:type="spellStart"/>
      <w:r w:rsidRPr="006B6853">
        <w:rPr>
          <w:rFonts w:ascii="Arial" w:hAnsi="Arial" w:cs="Arial"/>
        </w:rPr>
        <w:t>Ginhoux</w:t>
      </w:r>
      <w:proofErr w:type="spellEnd"/>
      <w:r w:rsidRPr="006B6853">
        <w:rPr>
          <w:rFonts w:ascii="Arial" w:hAnsi="Arial" w:cs="Arial"/>
        </w:rPr>
        <w:t xml:space="preserve">, Evan W Newell. Dimensionality reduction for visualizing single-cell data using UMAP. Nat </w:t>
      </w:r>
      <w:proofErr w:type="spellStart"/>
      <w:r w:rsidRPr="006B6853">
        <w:rPr>
          <w:rFonts w:ascii="Arial" w:hAnsi="Arial" w:cs="Arial"/>
        </w:rPr>
        <w:t>Biotechnol</w:t>
      </w:r>
      <w:proofErr w:type="spellEnd"/>
      <w:r w:rsidRPr="006B6853">
        <w:rPr>
          <w:rFonts w:ascii="Arial" w:hAnsi="Arial" w:cs="Arial"/>
        </w:rPr>
        <w:t>. 2018; 37: 38-44.</w:t>
      </w:r>
    </w:p>
    <w:p w14:paraId="35076D3F" w14:textId="77777777" w:rsidR="00344362" w:rsidRPr="006B6853" w:rsidRDefault="00344362" w:rsidP="006B6853">
      <w:pPr>
        <w:spacing w:line="360" w:lineRule="auto"/>
        <w:rPr>
          <w:rFonts w:ascii="Arial" w:hAnsi="Arial" w:cs="Arial"/>
        </w:rPr>
      </w:pPr>
      <w:r w:rsidRPr="006B6853">
        <w:rPr>
          <w:rFonts w:ascii="Arial" w:hAnsi="Arial" w:cs="Arial"/>
        </w:rPr>
        <w:t xml:space="preserve">29. Robert </w:t>
      </w:r>
      <w:proofErr w:type="spellStart"/>
      <w:r w:rsidRPr="006B6853">
        <w:rPr>
          <w:rFonts w:ascii="Arial" w:hAnsi="Arial" w:cs="Arial"/>
        </w:rPr>
        <w:t>Tibshirani</w:t>
      </w:r>
      <w:proofErr w:type="spellEnd"/>
      <w:r w:rsidRPr="006B6853">
        <w:rPr>
          <w:rFonts w:ascii="Arial" w:hAnsi="Arial" w:cs="Arial"/>
        </w:rPr>
        <w:t>. Regression shrinkage and selection via the lasso: a retrospective. R Stat Soc B. 2011; 73 (3): 273-282.</w:t>
      </w:r>
    </w:p>
    <w:p w14:paraId="78F6CDFE" w14:textId="77777777" w:rsidR="00344362" w:rsidRPr="006B6853" w:rsidRDefault="00344362" w:rsidP="006B6853">
      <w:pPr>
        <w:spacing w:line="360" w:lineRule="auto"/>
        <w:rPr>
          <w:rFonts w:ascii="Arial" w:hAnsi="Arial" w:cs="Arial"/>
        </w:rPr>
      </w:pPr>
      <w:r w:rsidRPr="006B6853">
        <w:rPr>
          <w:rFonts w:ascii="Arial" w:hAnsi="Arial" w:cs="Arial"/>
        </w:rPr>
        <w:t xml:space="preserve">30. Michael J </w:t>
      </w:r>
      <w:proofErr w:type="spellStart"/>
      <w:r w:rsidRPr="006B6853">
        <w:rPr>
          <w:rFonts w:ascii="Arial" w:hAnsi="Arial" w:cs="Arial"/>
        </w:rPr>
        <w:t>Pencina</w:t>
      </w:r>
      <w:proofErr w:type="spellEnd"/>
      <w:r w:rsidRPr="006B6853">
        <w:rPr>
          <w:rFonts w:ascii="Arial" w:hAnsi="Arial" w:cs="Arial"/>
        </w:rPr>
        <w:t xml:space="preserve">, Ralph B D'Agostino Sr, Ralph B D'Agostino Jr, Ramachandran S </w:t>
      </w:r>
      <w:proofErr w:type="spellStart"/>
      <w:r w:rsidRPr="006B6853">
        <w:rPr>
          <w:rFonts w:ascii="Arial" w:hAnsi="Arial" w:cs="Arial"/>
        </w:rPr>
        <w:t>Vasan</w:t>
      </w:r>
      <w:proofErr w:type="spellEnd"/>
      <w:r w:rsidRPr="006B6853">
        <w:rPr>
          <w:rFonts w:ascii="Arial" w:hAnsi="Arial" w:cs="Arial"/>
        </w:rPr>
        <w:t>. Evaluating the added predictive ability of a new marker: from area under the ROC curve to reclassification and beyond. Stat Med. 2008; 27 (2): 157-172.</w:t>
      </w:r>
    </w:p>
    <w:p w14:paraId="2F498DBF" w14:textId="77777777" w:rsidR="00344362" w:rsidRPr="006B6853" w:rsidRDefault="00344362" w:rsidP="006B6853">
      <w:pPr>
        <w:spacing w:line="360" w:lineRule="auto"/>
        <w:rPr>
          <w:rFonts w:ascii="Arial" w:hAnsi="Arial" w:cs="Arial"/>
        </w:rPr>
      </w:pPr>
      <w:r w:rsidRPr="006B6853">
        <w:rPr>
          <w:rFonts w:ascii="Arial" w:hAnsi="Arial" w:cs="Arial"/>
        </w:rPr>
        <w:t xml:space="preserve">31. Kennedy KF, </w:t>
      </w:r>
      <w:proofErr w:type="spellStart"/>
      <w:r w:rsidRPr="006B6853">
        <w:rPr>
          <w:rFonts w:ascii="Arial" w:hAnsi="Arial" w:cs="Arial"/>
        </w:rPr>
        <w:t>Pencina</w:t>
      </w:r>
      <w:proofErr w:type="spellEnd"/>
      <w:r w:rsidRPr="006B6853">
        <w:rPr>
          <w:rFonts w:ascii="Arial" w:hAnsi="Arial" w:cs="Arial"/>
        </w:rPr>
        <w:t xml:space="preserve"> MJ. A SAS macro to compute added predictive ability of </w:t>
      </w:r>
      <w:proofErr w:type="spellStart"/>
      <w:r w:rsidRPr="006B6853">
        <w:rPr>
          <w:rFonts w:ascii="Arial" w:hAnsi="Arial" w:cs="Arial"/>
        </w:rPr>
        <w:t>newmarkers</w:t>
      </w:r>
      <w:proofErr w:type="spellEnd"/>
      <w:r w:rsidRPr="006B6853">
        <w:rPr>
          <w:rFonts w:ascii="Arial" w:hAnsi="Arial" w:cs="Arial"/>
        </w:rPr>
        <w:t xml:space="preserve"> predicting a dichotomous outcome [article online], 2010. NC State University. Available from </w:t>
      </w:r>
      <w:hyperlink r:id="rId15" w:history="1">
        <w:r w:rsidRPr="006B6853">
          <w:rPr>
            <w:rStyle w:val="Hyperlink"/>
            <w:rFonts w:ascii="Arial" w:hAnsi="Arial" w:cs="Arial"/>
          </w:rPr>
          <w:t>http://analytics.ncsu.edu/sesug/2010/SDA07.Kennedy.pdf</w:t>
        </w:r>
      </w:hyperlink>
      <w:r w:rsidRPr="006B6853">
        <w:rPr>
          <w:rFonts w:ascii="Arial" w:hAnsi="Arial" w:cs="Arial"/>
        </w:rPr>
        <w:t>.</w:t>
      </w:r>
    </w:p>
    <w:p w14:paraId="33CFB79F" w14:textId="77777777" w:rsidR="00344362" w:rsidRPr="006B6853" w:rsidRDefault="00344362" w:rsidP="006B6853">
      <w:pPr>
        <w:spacing w:line="360" w:lineRule="auto"/>
        <w:rPr>
          <w:rFonts w:ascii="Arial" w:hAnsi="Arial" w:cs="Arial"/>
        </w:rPr>
      </w:pPr>
      <w:r w:rsidRPr="006B6853">
        <w:rPr>
          <w:rFonts w:ascii="Arial" w:hAnsi="Arial" w:cs="Arial"/>
        </w:rPr>
        <w:t>Accessed 4 January 2021.</w:t>
      </w:r>
    </w:p>
    <w:p w14:paraId="42C4236E" w14:textId="77777777" w:rsidR="00BF52A5" w:rsidRPr="006B6853" w:rsidRDefault="003F4D44" w:rsidP="006B6853">
      <w:pPr>
        <w:spacing w:line="360" w:lineRule="auto"/>
        <w:rPr>
          <w:rFonts w:ascii="Arial" w:hAnsi="Arial" w:cs="Arial"/>
        </w:rPr>
      </w:pPr>
      <w:r w:rsidRPr="006B6853">
        <w:rPr>
          <w:rFonts w:ascii="Arial" w:hAnsi="Arial" w:cs="Arial"/>
        </w:rPr>
        <w:t>32</w:t>
      </w:r>
      <w:r w:rsidR="00BF52A5" w:rsidRPr="006B6853">
        <w:rPr>
          <w:rFonts w:ascii="Arial" w:hAnsi="Arial" w:cs="Arial"/>
        </w:rPr>
        <w:t xml:space="preserve">. Leo </w:t>
      </w:r>
      <w:proofErr w:type="spellStart"/>
      <w:r w:rsidR="00BF52A5" w:rsidRPr="006B6853">
        <w:rPr>
          <w:rFonts w:ascii="Arial" w:hAnsi="Arial" w:cs="Arial"/>
        </w:rPr>
        <w:t>Breiman</w:t>
      </w:r>
      <w:proofErr w:type="spellEnd"/>
      <w:r w:rsidR="00BF52A5" w:rsidRPr="006B6853">
        <w:rPr>
          <w:rFonts w:ascii="Arial" w:hAnsi="Arial" w:cs="Arial"/>
        </w:rPr>
        <w:t>. Random forests. J Mach Learn 2001; 45: 5-32.</w:t>
      </w:r>
    </w:p>
    <w:p w14:paraId="7990168A" w14:textId="77777777" w:rsidR="00BF52A5" w:rsidRPr="006B6853" w:rsidRDefault="003F4D44" w:rsidP="006B6853">
      <w:pPr>
        <w:spacing w:line="360" w:lineRule="auto"/>
        <w:rPr>
          <w:rFonts w:ascii="Arial" w:hAnsi="Arial" w:cs="Arial"/>
        </w:rPr>
      </w:pPr>
      <w:r w:rsidRPr="006B6853">
        <w:rPr>
          <w:rFonts w:ascii="Arial" w:hAnsi="Arial" w:cs="Arial"/>
        </w:rPr>
        <w:t>33</w:t>
      </w:r>
      <w:r w:rsidR="00BF52A5" w:rsidRPr="006B6853">
        <w:rPr>
          <w:rFonts w:ascii="Arial" w:hAnsi="Arial" w:cs="Arial"/>
        </w:rPr>
        <w:t xml:space="preserve">. </w:t>
      </w:r>
      <w:proofErr w:type="spellStart"/>
      <w:r w:rsidR="00BF52A5" w:rsidRPr="006B6853">
        <w:rPr>
          <w:rFonts w:ascii="Arial" w:hAnsi="Arial" w:cs="Arial"/>
        </w:rPr>
        <w:t>Bjoern</w:t>
      </w:r>
      <w:proofErr w:type="spellEnd"/>
      <w:r w:rsidR="00BF52A5" w:rsidRPr="006B6853">
        <w:rPr>
          <w:rFonts w:ascii="Arial" w:hAnsi="Arial" w:cs="Arial"/>
        </w:rPr>
        <w:t xml:space="preserve"> H </w:t>
      </w:r>
      <w:proofErr w:type="spellStart"/>
      <w:r w:rsidR="00BF52A5" w:rsidRPr="006B6853">
        <w:rPr>
          <w:rFonts w:ascii="Arial" w:hAnsi="Arial" w:cs="Arial"/>
        </w:rPr>
        <w:t>Menze</w:t>
      </w:r>
      <w:proofErr w:type="spellEnd"/>
      <w:r w:rsidR="00BF52A5" w:rsidRPr="006B6853">
        <w:rPr>
          <w:rFonts w:ascii="Arial" w:hAnsi="Arial" w:cs="Arial"/>
        </w:rPr>
        <w:t xml:space="preserve">, B Michael </w:t>
      </w:r>
      <w:proofErr w:type="spellStart"/>
      <w:r w:rsidR="00BF52A5" w:rsidRPr="006B6853">
        <w:rPr>
          <w:rFonts w:ascii="Arial" w:hAnsi="Arial" w:cs="Arial"/>
        </w:rPr>
        <w:t>Kelm</w:t>
      </w:r>
      <w:proofErr w:type="spellEnd"/>
      <w:r w:rsidR="00BF52A5" w:rsidRPr="006B6853">
        <w:rPr>
          <w:rFonts w:ascii="Arial" w:hAnsi="Arial" w:cs="Arial"/>
        </w:rPr>
        <w:t xml:space="preserve">, Ralf </w:t>
      </w:r>
      <w:proofErr w:type="spellStart"/>
      <w:r w:rsidR="00BF52A5" w:rsidRPr="006B6853">
        <w:rPr>
          <w:rFonts w:ascii="Arial" w:hAnsi="Arial" w:cs="Arial"/>
        </w:rPr>
        <w:t>Masuch</w:t>
      </w:r>
      <w:proofErr w:type="spellEnd"/>
      <w:r w:rsidR="00BF52A5" w:rsidRPr="006B6853">
        <w:rPr>
          <w:rFonts w:ascii="Arial" w:hAnsi="Arial" w:cs="Arial"/>
        </w:rPr>
        <w:t xml:space="preserve">, Uwe </w:t>
      </w:r>
      <w:proofErr w:type="spellStart"/>
      <w:r w:rsidR="00BF52A5" w:rsidRPr="006B6853">
        <w:rPr>
          <w:rFonts w:ascii="Arial" w:hAnsi="Arial" w:cs="Arial"/>
        </w:rPr>
        <w:t>Himmelreich</w:t>
      </w:r>
      <w:proofErr w:type="spellEnd"/>
      <w:r w:rsidR="00BF52A5" w:rsidRPr="006B6853">
        <w:rPr>
          <w:rFonts w:ascii="Arial" w:hAnsi="Arial" w:cs="Arial"/>
        </w:rPr>
        <w:t xml:space="preserve">, Peter </w:t>
      </w:r>
      <w:proofErr w:type="spellStart"/>
      <w:r w:rsidR="00BF52A5" w:rsidRPr="006B6853">
        <w:rPr>
          <w:rFonts w:ascii="Arial" w:hAnsi="Arial" w:cs="Arial"/>
        </w:rPr>
        <w:t>Bachert</w:t>
      </w:r>
      <w:proofErr w:type="spellEnd"/>
      <w:r w:rsidR="00BF52A5" w:rsidRPr="006B6853">
        <w:rPr>
          <w:rFonts w:ascii="Arial" w:hAnsi="Arial" w:cs="Arial"/>
        </w:rPr>
        <w:t xml:space="preserve">, Wolfgang Petrich &amp; Fred A </w:t>
      </w:r>
      <w:proofErr w:type="spellStart"/>
      <w:r w:rsidR="00BF52A5" w:rsidRPr="006B6853">
        <w:rPr>
          <w:rFonts w:ascii="Arial" w:hAnsi="Arial" w:cs="Arial"/>
        </w:rPr>
        <w:t>Hamprecht</w:t>
      </w:r>
      <w:proofErr w:type="spellEnd"/>
      <w:r w:rsidR="00BF52A5" w:rsidRPr="006B6853">
        <w:rPr>
          <w:rFonts w:ascii="Arial" w:hAnsi="Arial" w:cs="Arial"/>
        </w:rPr>
        <w:t xml:space="preserve">. A comparison of random forest and its Gini importance with </w:t>
      </w:r>
      <w:r w:rsidR="00BF52A5" w:rsidRPr="006B6853">
        <w:rPr>
          <w:rFonts w:ascii="Arial" w:hAnsi="Arial" w:cs="Arial"/>
        </w:rPr>
        <w:lastRenderedPageBreak/>
        <w:t xml:space="preserve">standard chemometric methods for the feature selection and classification of spectral data. BMC Bioinformatics. 2009; 10: 213. </w:t>
      </w:r>
      <w:hyperlink r:id="rId16" w:history="1">
        <w:r w:rsidR="00BF52A5" w:rsidRPr="006B6853">
          <w:rPr>
            <w:rStyle w:val="Hyperlink"/>
            <w:rFonts w:ascii="Arial" w:hAnsi="Arial" w:cs="Arial"/>
          </w:rPr>
          <w:t>https://doi.org/10.1186/1471-2105-10-213</w:t>
        </w:r>
      </w:hyperlink>
      <w:r w:rsidR="00BF52A5" w:rsidRPr="006B6853">
        <w:rPr>
          <w:rFonts w:ascii="Arial" w:hAnsi="Arial" w:cs="Arial"/>
        </w:rPr>
        <w:t>.</w:t>
      </w:r>
    </w:p>
    <w:p w14:paraId="27BD9555" w14:textId="77777777" w:rsidR="00263D72" w:rsidRPr="006B6853" w:rsidRDefault="00263D72" w:rsidP="006B6853">
      <w:pPr>
        <w:spacing w:line="360" w:lineRule="auto"/>
        <w:rPr>
          <w:rFonts w:ascii="Arial" w:hAnsi="Arial" w:cs="Arial"/>
        </w:rPr>
      </w:pPr>
      <w:r w:rsidRPr="006B6853">
        <w:rPr>
          <w:rFonts w:ascii="Arial" w:hAnsi="Arial" w:cs="Arial"/>
        </w:rPr>
        <w:t xml:space="preserve">34. Maria D Sanchez-Niño, Alberto Benito-Martin, Sara Gonçalves, Ana B Sanz, Alvaro C </w:t>
      </w:r>
      <w:proofErr w:type="spellStart"/>
      <w:r w:rsidRPr="006B6853">
        <w:rPr>
          <w:rFonts w:ascii="Arial" w:hAnsi="Arial" w:cs="Arial"/>
        </w:rPr>
        <w:t>Ucero</w:t>
      </w:r>
      <w:proofErr w:type="spellEnd"/>
      <w:r w:rsidRPr="006B6853">
        <w:rPr>
          <w:rFonts w:ascii="Arial" w:hAnsi="Arial" w:cs="Arial"/>
        </w:rPr>
        <w:t xml:space="preserve">, Maria C </w:t>
      </w:r>
      <w:proofErr w:type="spellStart"/>
      <w:r w:rsidRPr="006B6853">
        <w:rPr>
          <w:rFonts w:ascii="Arial" w:hAnsi="Arial" w:cs="Arial"/>
        </w:rPr>
        <w:t>Izquierdo</w:t>
      </w:r>
      <w:proofErr w:type="spellEnd"/>
      <w:r w:rsidRPr="006B6853">
        <w:rPr>
          <w:rFonts w:ascii="Arial" w:hAnsi="Arial" w:cs="Arial"/>
        </w:rPr>
        <w:t xml:space="preserve">, Adrian M Ramos, Sergio </w:t>
      </w:r>
      <w:proofErr w:type="spellStart"/>
      <w:r w:rsidRPr="006B6853">
        <w:rPr>
          <w:rFonts w:ascii="Arial" w:hAnsi="Arial" w:cs="Arial"/>
        </w:rPr>
        <w:t>Berzal</w:t>
      </w:r>
      <w:proofErr w:type="spellEnd"/>
      <w:r w:rsidRPr="006B6853">
        <w:rPr>
          <w:rFonts w:ascii="Arial" w:hAnsi="Arial" w:cs="Arial"/>
        </w:rPr>
        <w:t xml:space="preserve">, Rafael </w:t>
      </w:r>
      <w:proofErr w:type="spellStart"/>
      <w:r w:rsidRPr="006B6853">
        <w:rPr>
          <w:rFonts w:ascii="Arial" w:hAnsi="Arial" w:cs="Arial"/>
        </w:rPr>
        <w:t>Selgas</w:t>
      </w:r>
      <w:proofErr w:type="spellEnd"/>
      <w:r w:rsidRPr="006B6853">
        <w:rPr>
          <w:rFonts w:ascii="Arial" w:hAnsi="Arial" w:cs="Arial"/>
        </w:rPr>
        <w:t xml:space="preserve">, Marta Ruiz-Ortega, Jesus </w:t>
      </w:r>
      <w:proofErr w:type="spellStart"/>
      <w:r w:rsidRPr="006B6853">
        <w:rPr>
          <w:rFonts w:ascii="Arial" w:hAnsi="Arial" w:cs="Arial"/>
        </w:rPr>
        <w:t>Egido</w:t>
      </w:r>
      <w:proofErr w:type="spellEnd"/>
      <w:r w:rsidRPr="006B6853">
        <w:rPr>
          <w:rFonts w:ascii="Arial" w:hAnsi="Arial" w:cs="Arial"/>
        </w:rPr>
        <w:t xml:space="preserve">, Alberto Ortiz. TNF superfamily: a growing saga of kidney injury modulators. Mediators </w:t>
      </w:r>
      <w:proofErr w:type="spellStart"/>
      <w:r w:rsidRPr="006B6853">
        <w:rPr>
          <w:rFonts w:ascii="Arial" w:hAnsi="Arial" w:cs="Arial"/>
        </w:rPr>
        <w:t>Inflamm</w:t>
      </w:r>
      <w:proofErr w:type="spellEnd"/>
      <w:r w:rsidRPr="006B6853">
        <w:rPr>
          <w:rFonts w:ascii="Arial" w:hAnsi="Arial" w:cs="Arial"/>
        </w:rPr>
        <w:t>. 2010; 2010: 182958.</w:t>
      </w:r>
    </w:p>
    <w:p w14:paraId="2F16B89E" w14:textId="77777777" w:rsidR="00263D72" w:rsidRPr="006B6853" w:rsidRDefault="00263D72" w:rsidP="006B6853">
      <w:pPr>
        <w:spacing w:line="360" w:lineRule="auto"/>
        <w:rPr>
          <w:rFonts w:ascii="Arial" w:hAnsi="Arial" w:cs="Arial"/>
        </w:rPr>
      </w:pPr>
      <w:r w:rsidRPr="006B6853">
        <w:rPr>
          <w:rFonts w:ascii="Arial" w:hAnsi="Arial" w:cs="Arial"/>
        </w:rPr>
        <w:t xml:space="preserve">35. J Dutta, Y Fan, N Gupta, G Fan, C </w:t>
      </w:r>
      <w:proofErr w:type="spellStart"/>
      <w:r w:rsidRPr="006B6853">
        <w:rPr>
          <w:rFonts w:ascii="Arial" w:hAnsi="Arial" w:cs="Arial"/>
        </w:rPr>
        <w:t>Gélinas</w:t>
      </w:r>
      <w:proofErr w:type="spellEnd"/>
      <w:r w:rsidRPr="006B6853">
        <w:rPr>
          <w:rFonts w:ascii="Arial" w:hAnsi="Arial" w:cs="Arial"/>
        </w:rPr>
        <w:t>. Current insights into the regulation of programmed cell death by NF-</w:t>
      </w:r>
      <w:proofErr w:type="spellStart"/>
      <w:r w:rsidRPr="006B6853">
        <w:rPr>
          <w:rFonts w:ascii="Arial" w:hAnsi="Arial" w:cs="Arial"/>
        </w:rPr>
        <w:t>kappaB</w:t>
      </w:r>
      <w:proofErr w:type="spellEnd"/>
      <w:r w:rsidRPr="006B6853">
        <w:rPr>
          <w:rFonts w:ascii="Arial" w:hAnsi="Arial" w:cs="Arial"/>
        </w:rPr>
        <w:t>. Oncogene. 2006; 25 (51): 6800-6816.</w:t>
      </w:r>
    </w:p>
    <w:p w14:paraId="15B55DF7" w14:textId="77777777" w:rsidR="00263D72" w:rsidRPr="006B6853" w:rsidRDefault="00263D72" w:rsidP="006B6853">
      <w:pPr>
        <w:spacing w:line="360" w:lineRule="auto"/>
        <w:rPr>
          <w:rStyle w:val="Hyperlink"/>
          <w:rFonts w:ascii="Arial" w:hAnsi="Arial" w:cs="Arial"/>
          <w:color w:val="auto"/>
          <w:u w:val="none"/>
        </w:rPr>
      </w:pPr>
      <w:r w:rsidRPr="006B6853">
        <w:rPr>
          <w:rFonts w:ascii="Arial" w:hAnsi="Arial" w:cs="Arial"/>
        </w:rPr>
        <w:t xml:space="preserve">36. Extrinsic apoptosis Pathway, </w:t>
      </w:r>
      <w:hyperlink r:id="rId17" w:history="1">
        <w:r w:rsidRPr="006B6853">
          <w:rPr>
            <w:rStyle w:val="Hyperlink"/>
            <w:rFonts w:ascii="Arial" w:hAnsi="Arial" w:cs="Arial"/>
          </w:rPr>
          <w:t>www.creative-diagnostics.com/extrinsic-apoptosis-pathway.htm</w:t>
        </w:r>
      </w:hyperlink>
    </w:p>
    <w:p w14:paraId="69E29B07" w14:textId="77777777" w:rsidR="00263D72" w:rsidRPr="006B6853" w:rsidRDefault="00263D72" w:rsidP="006B6853">
      <w:pPr>
        <w:spacing w:line="360" w:lineRule="auto"/>
        <w:rPr>
          <w:rFonts w:ascii="Arial" w:hAnsi="Arial" w:cs="Arial"/>
        </w:rPr>
      </w:pPr>
      <w:r w:rsidRPr="006B6853">
        <w:rPr>
          <w:rFonts w:ascii="Arial" w:hAnsi="Arial" w:cs="Arial"/>
        </w:rPr>
        <w:t xml:space="preserve">37. Corina </w:t>
      </w:r>
      <w:proofErr w:type="spellStart"/>
      <w:r w:rsidRPr="006B6853">
        <w:rPr>
          <w:rFonts w:ascii="Arial" w:hAnsi="Arial" w:cs="Arial"/>
        </w:rPr>
        <w:t>Lorz</w:t>
      </w:r>
      <w:proofErr w:type="spellEnd"/>
      <w:r w:rsidRPr="006B6853">
        <w:rPr>
          <w:rFonts w:ascii="Arial" w:hAnsi="Arial" w:cs="Arial"/>
        </w:rPr>
        <w:t xml:space="preserve">, Alberto Benito-Martín, Anissa </w:t>
      </w:r>
      <w:proofErr w:type="spellStart"/>
      <w:r w:rsidRPr="006B6853">
        <w:rPr>
          <w:rFonts w:ascii="Arial" w:hAnsi="Arial" w:cs="Arial"/>
        </w:rPr>
        <w:t>Boucherot</w:t>
      </w:r>
      <w:proofErr w:type="spellEnd"/>
      <w:r w:rsidRPr="006B6853">
        <w:rPr>
          <w:rFonts w:ascii="Arial" w:hAnsi="Arial" w:cs="Arial"/>
        </w:rPr>
        <w:t xml:space="preserve">, Alvaro C </w:t>
      </w:r>
      <w:proofErr w:type="spellStart"/>
      <w:r w:rsidRPr="006B6853">
        <w:rPr>
          <w:rFonts w:ascii="Arial" w:hAnsi="Arial" w:cs="Arial"/>
        </w:rPr>
        <w:t>Ucero</w:t>
      </w:r>
      <w:proofErr w:type="spellEnd"/>
      <w:r w:rsidRPr="006B6853">
        <w:rPr>
          <w:rFonts w:ascii="Arial" w:hAnsi="Arial" w:cs="Arial"/>
        </w:rPr>
        <w:t xml:space="preserve">, Maria Pia </w:t>
      </w:r>
      <w:proofErr w:type="spellStart"/>
      <w:r w:rsidRPr="006B6853">
        <w:rPr>
          <w:rFonts w:ascii="Arial" w:hAnsi="Arial" w:cs="Arial"/>
        </w:rPr>
        <w:t>Rastaldi</w:t>
      </w:r>
      <w:proofErr w:type="spellEnd"/>
      <w:r w:rsidRPr="006B6853">
        <w:rPr>
          <w:rFonts w:ascii="Arial" w:hAnsi="Arial" w:cs="Arial"/>
        </w:rPr>
        <w:t xml:space="preserve">, Anna </w:t>
      </w:r>
      <w:proofErr w:type="spellStart"/>
      <w:r w:rsidRPr="006B6853">
        <w:rPr>
          <w:rFonts w:ascii="Arial" w:hAnsi="Arial" w:cs="Arial"/>
        </w:rPr>
        <w:t>Henger</w:t>
      </w:r>
      <w:proofErr w:type="spellEnd"/>
      <w:r w:rsidRPr="006B6853">
        <w:rPr>
          <w:rFonts w:ascii="Arial" w:hAnsi="Arial" w:cs="Arial"/>
        </w:rPr>
        <w:t xml:space="preserve">, Silvia </w:t>
      </w:r>
      <w:proofErr w:type="spellStart"/>
      <w:r w:rsidRPr="006B6853">
        <w:rPr>
          <w:rFonts w:ascii="Arial" w:hAnsi="Arial" w:cs="Arial"/>
        </w:rPr>
        <w:t>Armelloni</w:t>
      </w:r>
      <w:proofErr w:type="spellEnd"/>
      <w:r w:rsidRPr="006B6853">
        <w:rPr>
          <w:rFonts w:ascii="Arial" w:hAnsi="Arial" w:cs="Arial"/>
        </w:rPr>
        <w:t xml:space="preserve">, Beatriz </w:t>
      </w:r>
      <w:proofErr w:type="spellStart"/>
      <w:r w:rsidRPr="006B6853">
        <w:rPr>
          <w:rFonts w:ascii="Arial" w:hAnsi="Arial" w:cs="Arial"/>
        </w:rPr>
        <w:t>Santamaría</w:t>
      </w:r>
      <w:proofErr w:type="spellEnd"/>
      <w:r w:rsidRPr="006B6853">
        <w:rPr>
          <w:rFonts w:ascii="Arial" w:hAnsi="Arial" w:cs="Arial"/>
        </w:rPr>
        <w:t xml:space="preserve">, Celine C Berthier, Matthias </w:t>
      </w:r>
      <w:proofErr w:type="spellStart"/>
      <w:r w:rsidRPr="006B6853">
        <w:rPr>
          <w:rFonts w:ascii="Arial" w:hAnsi="Arial" w:cs="Arial"/>
        </w:rPr>
        <w:t>Kretzler</w:t>
      </w:r>
      <w:proofErr w:type="spellEnd"/>
      <w:r w:rsidRPr="006B6853">
        <w:rPr>
          <w:rFonts w:ascii="Arial" w:hAnsi="Arial" w:cs="Arial"/>
        </w:rPr>
        <w:t xml:space="preserve">, Jesus </w:t>
      </w:r>
      <w:proofErr w:type="spellStart"/>
      <w:r w:rsidRPr="006B6853">
        <w:rPr>
          <w:rFonts w:ascii="Arial" w:hAnsi="Arial" w:cs="Arial"/>
        </w:rPr>
        <w:t>Egido</w:t>
      </w:r>
      <w:proofErr w:type="spellEnd"/>
      <w:r w:rsidRPr="006B6853">
        <w:rPr>
          <w:rFonts w:ascii="Arial" w:hAnsi="Arial" w:cs="Arial"/>
        </w:rPr>
        <w:t>, Alberto Ortiz . The death ligand TRAIL in diabetic nephropathy. J Am Soc Nephrol. 2008; 19 (5): 904-914.</w:t>
      </w:r>
    </w:p>
    <w:p w14:paraId="356254A1" w14:textId="77777777" w:rsidR="00263D72" w:rsidRPr="006B6853" w:rsidRDefault="00263D72" w:rsidP="006B6853">
      <w:pPr>
        <w:spacing w:line="360" w:lineRule="auto"/>
        <w:rPr>
          <w:rFonts w:ascii="Arial" w:hAnsi="Arial" w:cs="Arial"/>
        </w:rPr>
      </w:pPr>
      <w:r w:rsidRPr="006B6853">
        <w:rPr>
          <w:rFonts w:ascii="Arial" w:hAnsi="Arial" w:cs="Arial"/>
        </w:rPr>
        <w:t xml:space="preserve">38. Diana C </w:t>
      </w:r>
      <w:proofErr w:type="spellStart"/>
      <w:r w:rsidRPr="006B6853">
        <w:rPr>
          <w:rFonts w:ascii="Arial" w:hAnsi="Arial" w:cs="Arial"/>
        </w:rPr>
        <w:t>Spierings</w:t>
      </w:r>
      <w:proofErr w:type="spellEnd"/>
      <w:r w:rsidRPr="006B6853">
        <w:rPr>
          <w:rFonts w:ascii="Arial" w:hAnsi="Arial" w:cs="Arial"/>
        </w:rPr>
        <w:t xml:space="preserve">, Elisabeth G de Vries, Edo </w:t>
      </w:r>
      <w:proofErr w:type="spellStart"/>
      <w:r w:rsidRPr="006B6853">
        <w:rPr>
          <w:rFonts w:ascii="Arial" w:hAnsi="Arial" w:cs="Arial"/>
        </w:rPr>
        <w:t>Vellenga</w:t>
      </w:r>
      <w:proofErr w:type="spellEnd"/>
      <w:r w:rsidRPr="006B6853">
        <w:rPr>
          <w:rFonts w:ascii="Arial" w:hAnsi="Arial" w:cs="Arial"/>
        </w:rPr>
        <w:t xml:space="preserve">, Fiona A van den Heuvel, Jan J </w:t>
      </w:r>
      <w:proofErr w:type="spellStart"/>
      <w:r w:rsidRPr="006B6853">
        <w:rPr>
          <w:rFonts w:ascii="Arial" w:hAnsi="Arial" w:cs="Arial"/>
        </w:rPr>
        <w:t>Koornstra</w:t>
      </w:r>
      <w:proofErr w:type="spellEnd"/>
      <w:r w:rsidRPr="006B6853">
        <w:rPr>
          <w:rFonts w:ascii="Arial" w:hAnsi="Arial" w:cs="Arial"/>
        </w:rPr>
        <w:t xml:space="preserve">, </w:t>
      </w:r>
      <w:proofErr w:type="spellStart"/>
      <w:r w:rsidRPr="006B6853">
        <w:rPr>
          <w:rFonts w:ascii="Arial" w:hAnsi="Arial" w:cs="Arial"/>
        </w:rPr>
        <w:t>Jelle</w:t>
      </w:r>
      <w:proofErr w:type="spellEnd"/>
      <w:r w:rsidRPr="006B6853">
        <w:rPr>
          <w:rFonts w:ascii="Arial" w:hAnsi="Arial" w:cs="Arial"/>
        </w:rPr>
        <w:t xml:space="preserve"> </w:t>
      </w:r>
      <w:proofErr w:type="spellStart"/>
      <w:r w:rsidRPr="006B6853">
        <w:rPr>
          <w:rFonts w:ascii="Arial" w:hAnsi="Arial" w:cs="Arial"/>
        </w:rPr>
        <w:t>Wesseling</w:t>
      </w:r>
      <w:proofErr w:type="spellEnd"/>
      <w:r w:rsidRPr="006B6853">
        <w:rPr>
          <w:rFonts w:ascii="Arial" w:hAnsi="Arial" w:cs="Arial"/>
        </w:rPr>
        <w:t xml:space="preserve">, Harry </w:t>
      </w:r>
      <w:proofErr w:type="spellStart"/>
      <w:r w:rsidRPr="006B6853">
        <w:rPr>
          <w:rFonts w:ascii="Arial" w:hAnsi="Arial" w:cs="Arial"/>
        </w:rPr>
        <w:t>Hollema</w:t>
      </w:r>
      <w:proofErr w:type="spellEnd"/>
      <w:r w:rsidRPr="006B6853">
        <w:rPr>
          <w:rFonts w:ascii="Arial" w:hAnsi="Arial" w:cs="Arial"/>
        </w:rPr>
        <w:t xml:space="preserve">, Steven de Jong. Tissue distribution of the death ligand TRAIL and its receptors. J </w:t>
      </w:r>
      <w:proofErr w:type="spellStart"/>
      <w:r w:rsidRPr="006B6853">
        <w:rPr>
          <w:rFonts w:ascii="Arial" w:hAnsi="Arial" w:cs="Arial"/>
        </w:rPr>
        <w:t>Histochem</w:t>
      </w:r>
      <w:proofErr w:type="spellEnd"/>
      <w:r w:rsidRPr="006B6853">
        <w:rPr>
          <w:rFonts w:ascii="Arial" w:hAnsi="Arial" w:cs="Arial"/>
        </w:rPr>
        <w:t xml:space="preserve"> </w:t>
      </w:r>
      <w:proofErr w:type="spellStart"/>
      <w:r w:rsidRPr="006B6853">
        <w:rPr>
          <w:rFonts w:ascii="Arial" w:hAnsi="Arial" w:cs="Arial"/>
        </w:rPr>
        <w:t>Cytochem</w:t>
      </w:r>
      <w:proofErr w:type="spellEnd"/>
      <w:r w:rsidRPr="006B6853">
        <w:rPr>
          <w:rFonts w:ascii="Arial" w:hAnsi="Arial" w:cs="Arial"/>
        </w:rPr>
        <w:t>. 2004; 52 (6): 821-831.</w:t>
      </w:r>
    </w:p>
    <w:p w14:paraId="18556C59" w14:textId="77777777" w:rsidR="00263D72" w:rsidRPr="006B6853" w:rsidRDefault="00263D72" w:rsidP="006B6853">
      <w:pPr>
        <w:spacing w:line="360" w:lineRule="auto"/>
        <w:rPr>
          <w:rFonts w:ascii="Arial" w:hAnsi="Arial" w:cs="Arial"/>
        </w:rPr>
      </w:pPr>
      <w:r w:rsidRPr="006B6853">
        <w:rPr>
          <w:rFonts w:ascii="Arial" w:hAnsi="Arial" w:cs="Arial"/>
        </w:rPr>
        <w:t xml:space="preserve">39. </w:t>
      </w:r>
      <w:proofErr w:type="spellStart"/>
      <w:r w:rsidRPr="006B6853">
        <w:rPr>
          <w:rFonts w:ascii="Arial" w:hAnsi="Arial" w:cs="Arial"/>
        </w:rPr>
        <w:t>Dinender</w:t>
      </w:r>
      <w:proofErr w:type="spellEnd"/>
      <w:r w:rsidRPr="006B6853">
        <w:rPr>
          <w:rFonts w:ascii="Arial" w:hAnsi="Arial" w:cs="Arial"/>
        </w:rPr>
        <w:t xml:space="preserve"> Kumar, Susan Robertson, Kevin D Burns. Evidence of apoptosis in human diabetic kidney. Mol Cell </w:t>
      </w:r>
      <w:proofErr w:type="spellStart"/>
      <w:r w:rsidRPr="006B6853">
        <w:rPr>
          <w:rFonts w:ascii="Arial" w:hAnsi="Arial" w:cs="Arial"/>
        </w:rPr>
        <w:t>Biochem</w:t>
      </w:r>
      <w:proofErr w:type="spellEnd"/>
      <w:r w:rsidRPr="006B6853">
        <w:rPr>
          <w:rFonts w:ascii="Arial" w:hAnsi="Arial" w:cs="Arial"/>
        </w:rPr>
        <w:t>. 2004; 259 (1-2): 67-70.</w:t>
      </w:r>
    </w:p>
    <w:p w14:paraId="202A4D3A" w14:textId="77777777" w:rsidR="00263D72" w:rsidRPr="006B6853" w:rsidRDefault="00263D72" w:rsidP="006B6853">
      <w:pPr>
        <w:spacing w:line="360" w:lineRule="auto"/>
        <w:rPr>
          <w:rFonts w:ascii="Arial" w:hAnsi="Arial" w:cs="Arial"/>
        </w:rPr>
      </w:pPr>
      <w:r w:rsidRPr="006B6853">
        <w:rPr>
          <w:rFonts w:ascii="Arial" w:hAnsi="Arial" w:cs="Arial"/>
        </w:rPr>
        <w:t xml:space="preserve">40. M </w:t>
      </w:r>
      <w:proofErr w:type="spellStart"/>
      <w:r w:rsidRPr="006B6853">
        <w:rPr>
          <w:rFonts w:ascii="Arial" w:hAnsi="Arial" w:cs="Arial"/>
        </w:rPr>
        <w:t>Lorenzi</w:t>
      </w:r>
      <w:proofErr w:type="spellEnd"/>
      <w:r w:rsidRPr="006B6853">
        <w:rPr>
          <w:rFonts w:ascii="Arial" w:hAnsi="Arial" w:cs="Arial"/>
        </w:rPr>
        <w:t xml:space="preserve">, D F </w:t>
      </w:r>
      <w:proofErr w:type="spellStart"/>
      <w:r w:rsidRPr="006B6853">
        <w:rPr>
          <w:rFonts w:ascii="Arial" w:hAnsi="Arial" w:cs="Arial"/>
        </w:rPr>
        <w:t>Montisano</w:t>
      </w:r>
      <w:proofErr w:type="spellEnd"/>
      <w:r w:rsidRPr="006B6853">
        <w:rPr>
          <w:rFonts w:ascii="Arial" w:hAnsi="Arial" w:cs="Arial"/>
        </w:rPr>
        <w:t xml:space="preserve">, S Toledo, A </w:t>
      </w:r>
      <w:proofErr w:type="spellStart"/>
      <w:r w:rsidRPr="006B6853">
        <w:rPr>
          <w:rFonts w:ascii="Arial" w:hAnsi="Arial" w:cs="Arial"/>
        </w:rPr>
        <w:t>Barrieux</w:t>
      </w:r>
      <w:proofErr w:type="spellEnd"/>
      <w:r w:rsidRPr="006B6853">
        <w:rPr>
          <w:rFonts w:ascii="Arial" w:hAnsi="Arial" w:cs="Arial"/>
        </w:rPr>
        <w:t>. High glucose induces DNA damage in cultured human endothelial cells. J Clin Invest. 1986; 77 (1): 322-325.</w:t>
      </w:r>
    </w:p>
    <w:p w14:paraId="11E17B12" w14:textId="77777777" w:rsidR="00263D72" w:rsidRPr="006B6853" w:rsidRDefault="00263D72" w:rsidP="006B6853">
      <w:pPr>
        <w:spacing w:line="360" w:lineRule="auto"/>
        <w:rPr>
          <w:rFonts w:ascii="Arial" w:hAnsi="Arial" w:cs="Arial"/>
        </w:rPr>
      </w:pPr>
      <w:r w:rsidRPr="006B6853">
        <w:rPr>
          <w:rFonts w:ascii="Arial" w:hAnsi="Arial" w:cs="Arial"/>
        </w:rPr>
        <w:t xml:space="preserve">41. G Wolf, F N </w:t>
      </w:r>
      <w:proofErr w:type="spellStart"/>
      <w:r w:rsidRPr="006B6853">
        <w:rPr>
          <w:rFonts w:ascii="Arial" w:hAnsi="Arial" w:cs="Arial"/>
        </w:rPr>
        <w:t>Ziyadeh</w:t>
      </w:r>
      <w:proofErr w:type="spellEnd"/>
      <w:r w:rsidRPr="006B6853">
        <w:rPr>
          <w:rFonts w:ascii="Arial" w:hAnsi="Arial" w:cs="Arial"/>
        </w:rPr>
        <w:t>. The role of angiotensin II in diabetic nephropathy: emphasis on nonhemodynamic mechanisms. Am J Kidney Dis. 1997; 29 (1): 153-163.</w:t>
      </w:r>
    </w:p>
    <w:p w14:paraId="123B2294" w14:textId="77777777" w:rsidR="00263D72" w:rsidRPr="006B6853" w:rsidRDefault="00263D72" w:rsidP="006B6853">
      <w:pPr>
        <w:spacing w:line="360" w:lineRule="auto"/>
        <w:rPr>
          <w:rFonts w:ascii="Arial" w:hAnsi="Arial" w:cs="Arial"/>
        </w:rPr>
      </w:pPr>
      <w:r w:rsidRPr="006B6853">
        <w:rPr>
          <w:rFonts w:ascii="Arial" w:hAnsi="Arial" w:cs="Arial"/>
        </w:rPr>
        <w:t xml:space="preserve">42. J </w:t>
      </w:r>
      <w:proofErr w:type="spellStart"/>
      <w:r w:rsidRPr="006B6853">
        <w:rPr>
          <w:rFonts w:ascii="Arial" w:hAnsi="Arial" w:cs="Arial"/>
        </w:rPr>
        <w:t>J</w:t>
      </w:r>
      <w:proofErr w:type="spellEnd"/>
      <w:r w:rsidRPr="006B6853">
        <w:rPr>
          <w:rFonts w:ascii="Arial" w:hAnsi="Arial" w:cs="Arial"/>
        </w:rPr>
        <w:t xml:space="preserve"> Morrissey, S Klahr. Effect of AT2 receptor blockade on the pathogenesis of renal fibrosis. Am J Physiol. 1999; 276 (1): F39-45.</w:t>
      </w:r>
    </w:p>
    <w:p w14:paraId="01AA54B9" w14:textId="77777777" w:rsidR="00263D72" w:rsidRPr="006B6853" w:rsidRDefault="00263D72" w:rsidP="006B6853">
      <w:pPr>
        <w:spacing w:line="360" w:lineRule="auto"/>
        <w:rPr>
          <w:rFonts w:ascii="Arial" w:hAnsi="Arial" w:cs="Arial"/>
        </w:rPr>
      </w:pPr>
      <w:r w:rsidRPr="006B6853">
        <w:rPr>
          <w:rFonts w:ascii="Arial" w:hAnsi="Arial" w:cs="Arial"/>
        </w:rPr>
        <w:t xml:space="preserve">43. </w:t>
      </w:r>
      <w:proofErr w:type="gramStart"/>
      <w:r w:rsidRPr="006B6853">
        <w:rPr>
          <w:rFonts w:ascii="Arial" w:hAnsi="Arial" w:cs="Arial"/>
        </w:rPr>
        <w:t>A</w:t>
      </w:r>
      <w:proofErr w:type="gramEnd"/>
      <w:r w:rsidRPr="006B6853">
        <w:rPr>
          <w:rFonts w:ascii="Arial" w:hAnsi="Arial" w:cs="Arial"/>
        </w:rPr>
        <w:t xml:space="preserve"> Ortiz, C </w:t>
      </w:r>
      <w:proofErr w:type="spellStart"/>
      <w:r w:rsidRPr="006B6853">
        <w:rPr>
          <w:rFonts w:ascii="Arial" w:hAnsi="Arial" w:cs="Arial"/>
        </w:rPr>
        <w:t>Lorz</w:t>
      </w:r>
      <w:proofErr w:type="spellEnd"/>
      <w:r w:rsidRPr="006B6853">
        <w:rPr>
          <w:rFonts w:ascii="Arial" w:hAnsi="Arial" w:cs="Arial"/>
        </w:rPr>
        <w:t xml:space="preserve">, M P </w:t>
      </w:r>
      <w:proofErr w:type="spellStart"/>
      <w:r w:rsidRPr="006B6853">
        <w:rPr>
          <w:rFonts w:ascii="Arial" w:hAnsi="Arial" w:cs="Arial"/>
        </w:rPr>
        <w:t>Catalán</w:t>
      </w:r>
      <w:proofErr w:type="spellEnd"/>
      <w:r w:rsidRPr="006B6853">
        <w:rPr>
          <w:rFonts w:ascii="Arial" w:hAnsi="Arial" w:cs="Arial"/>
        </w:rPr>
        <w:t xml:space="preserve">, T M </w:t>
      </w:r>
      <w:proofErr w:type="spellStart"/>
      <w:r w:rsidRPr="006B6853">
        <w:rPr>
          <w:rFonts w:ascii="Arial" w:hAnsi="Arial" w:cs="Arial"/>
        </w:rPr>
        <w:t>Danoff</w:t>
      </w:r>
      <w:proofErr w:type="spellEnd"/>
      <w:r w:rsidRPr="006B6853">
        <w:rPr>
          <w:rFonts w:ascii="Arial" w:hAnsi="Arial" w:cs="Arial"/>
        </w:rPr>
        <w:t xml:space="preserve">, Y Yamasaki, J </w:t>
      </w:r>
      <w:proofErr w:type="spellStart"/>
      <w:r w:rsidRPr="006B6853">
        <w:rPr>
          <w:rFonts w:ascii="Arial" w:hAnsi="Arial" w:cs="Arial"/>
        </w:rPr>
        <w:t>Egido</w:t>
      </w:r>
      <w:proofErr w:type="spellEnd"/>
      <w:r w:rsidRPr="006B6853">
        <w:rPr>
          <w:rFonts w:ascii="Arial" w:hAnsi="Arial" w:cs="Arial"/>
        </w:rPr>
        <w:t>, E G Neilson. Expression of apoptosis regulatory proteins in tubular epithelium stressed in culture or following acute renal failure. Kidney Int. 2000; 57 (3): 969-981.</w:t>
      </w:r>
    </w:p>
    <w:p w14:paraId="7E80DF39" w14:textId="77777777" w:rsidR="00CA56D2" w:rsidRPr="006B6853" w:rsidRDefault="00CA56D2" w:rsidP="006B6853">
      <w:pPr>
        <w:spacing w:line="360" w:lineRule="auto"/>
        <w:rPr>
          <w:rFonts w:ascii="Arial" w:hAnsi="Arial" w:cs="Arial"/>
        </w:rPr>
      </w:pPr>
      <w:r w:rsidRPr="006B6853">
        <w:rPr>
          <w:rFonts w:ascii="Arial" w:hAnsi="Arial" w:cs="Arial"/>
        </w:rPr>
        <w:lastRenderedPageBreak/>
        <w:t xml:space="preserve">44. </w:t>
      </w:r>
      <w:proofErr w:type="spellStart"/>
      <w:r w:rsidRPr="006B6853">
        <w:rPr>
          <w:rFonts w:ascii="Arial" w:hAnsi="Arial" w:cs="Arial"/>
        </w:rPr>
        <w:t>Zhiwei</w:t>
      </w:r>
      <w:proofErr w:type="spellEnd"/>
      <w:r w:rsidRPr="006B6853">
        <w:rPr>
          <w:rFonts w:ascii="Arial" w:hAnsi="Arial" w:cs="Arial"/>
        </w:rPr>
        <w:t xml:space="preserve"> Zhang, Benjamin D Humphreys, Joseph V Bonventre. Shedding of the urinary biomarker kidney injury molecule-1 (KIM-1) is regulated by MAP kinases and </w:t>
      </w:r>
      <w:proofErr w:type="spellStart"/>
      <w:r w:rsidRPr="006B6853">
        <w:rPr>
          <w:rFonts w:ascii="Arial" w:hAnsi="Arial" w:cs="Arial"/>
        </w:rPr>
        <w:t>juxtamembrane</w:t>
      </w:r>
      <w:proofErr w:type="spellEnd"/>
      <w:r w:rsidRPr="006B6853">
        <w:rPr>
          <w:rFonts w:ascii="Arial" w:hAnsi="Arial" w:cs="Arial"/>
        </w:rPr>
        <w:t xml:space="preserve"> region. J Am Soc Nephrol. 2007; 18 (10): 2704-2714.</w:t>
      </w:r>
    </w:p>
    <w:p w14:paraId="31007962" w14:textId="77777777" w:rsidR="00CA56D2" w:rsidRPr="006B6853" w:rsidRDefault="00CA56D2" w:rsidP="006B6853">
      <w:pPr>
        <w:spacing w:line="360" w:lineRule="auto"/>
        <w:rPr>
          <w:rFonts w:ascii="Arial" w:hAnsi="Arial" w:cs="Arial"/>
        </w:rPr>
      </w:pPr>
      <w:r w:rsidRPr="006B6853">
        <w:rPr>
          <w:rFonts w:ascii="Arial" w:hAnsi="Arial" w:cs="Arial"/>
        </w:rPr>
        <w:t xml:space="preserve">45. Natalia Nowak, Jan </w:t>
      </w:r>
      <w:proofErr w:type="spellStart"/>
      <w:r w:rsidRPr="006B6853">
        <w:rPr>
          <w:rFonts w:ascii="Arial" w:hAnsi="Arial" w:cs="Arial"/>
        </w:rPr>
        <w:t>Skupien</w:t>
      </w:r>
      <w:proofErr w:type="spellEnd"/>
      <w:r w:rsidRPr="006B6853">
        <w:rPr>
          <w:rFonts w:ascii="Arial" w:hAnsi="Arial" w:cs="Arial"/>
        </w:rPr>
        <w:t xml:space="preserve">, Monika A </w:t>
      </w:r>
      <w:proofErr w:type="spellStart"/>
      <w:r w:rsidRPr="006B6853">
        <w:rPr>
          <w:rFonts w:ascii="Arial" w:hAnsi="Arial" w:cs="Arial"/>
        </w:rPr>
        <w:t>Niewczas</w:t>
      </w:r>
      <w:proofErr w:type="spellEnd"/>
      <w:r w:rsidRPr="006B6853">
        <w:rPr>
          <w:rFonts w:ascii="Arial" w:hAnsi="Arial" w:cs="Arial"/>
        </w:rPr>
        <w:t xml:space="preserve">, Masayuki Yamanouchi, Melissa Major, Stephanie </w:t>
      </w:r>
      <w:proofErr w:type="spellStart"/>
      <w:r w:rsidRPr="006B6853">
        <w:rPr>
          <w:rFonts w:ascii="Arial" w:hAnsi="Arial" w:cs="Arial"/>
        </w:rPr>
        <w:t>Croall</w:t>
      </w:r>
      <w:proofErr w:type="spellEnd"/>
      <w:r w:rsidRPr="006B6853">
        <w:rPr>
          <w:rFonts w:ascii="Arial" w:hAnsi="Arial" w:cs="Arial"/>
        </w:rPr>
        <w:t xml:space="preserve">, Adam Smiles, James H </w:t>
      </w:r>
      <w:proofErr w:type="spellStart"/>
      <w:r w:rsidRPr="006B6853">
        <w:rPr>
          <w:rFonts w:ascii="Arial" w:hAnsi="Arial" w:cs="Arial"/>
        </w:rPr>
        <w:t>Warram</w:t>
      </w:r>
      <w:proofErr w:type="spellEnd"/>
      <w:r w:rsidRPr="006B6853">
        <w:rPr>
          <w:rFonts w:ascii="Arial" w:hAnsi="Arial" w:cs="Arial"/>
        </w:rPr>
        <w:t xml:space="preserve">, Joseph V Bonventre, Andrzej S </w:t>
      </w:r>
      <w:proofErr w:type="spellStart"/>
      <w:r w:rsidRPr="006B6853">
        <w:rPr>
          <w:rFonts w:ascii="Arial" w:hAnsi="Arial" w:cs="Arial"/>
        </w:rPr>
        <w:t>Krolewski</w:t>
      </w:r>
      <w:proofErr w:type="spellEnd"/>
      <w:r w:rsidRPr="006B6853">
        <w:rPr>
          <w:rFonts w:ascii="Arial" w:hAnsi="Arial" w:cs="Arial"/>
        </w:rPr>
        <w:t>. Increased plasma kidney injury molecule-1 suggests early progressive renal decline in non-</w:t>
      </w:r>
      <w:proofErr w:type="spellStart"/>
      <w:r w:rsidRPr="006B6853">
        <w:rPr>
          <w:rFonts w:ascii="Arial" w:hAnsi="Arial" w:cs="Arial"/>
        </w:rPr>
        <w:t>proteinuric</w:t>
      </w:r>
      <w:proofErr w:type="spellEnd"/>
      <w:r w:rsidRPr="006B6853">
        <w:rPr>
          <w:rFonts w:ascii="Arial" w:hAnsi="Arial" w:cs="Arial"/>
        </w:rPr>
        <w:t xml:space="preserve"> patients with type 1 diabetes. Kidney Int. 2016; 89 (2): 459-467.</w:t>
      </w:r>
    </w:p>
    <w:p w14:paraId="7A3D645D" w14:textId="77777777" w:rsidR="00CA56D2" w:rsidRPr="006B6853" w:rsidRDefault="00CA56D2" w:rsidP="006B6853">
      <w:pPr>
        <w:spacing w:line="360" w:lineRule="auto"/>
        <w:rPr>
          <w:rFonts w:ascii="Arial" w:hAnsi="Arial" w:cs="Arial"/>
        </w:rPr>
      </w:pPr>
      <w:r w:rsidRPr="006B6853">
        <w:rPr>
          <w:rFonts w:ascii="Arial" w:hAnsi="Arial" w:cs="Arial"/>
        </w:rPr>
        <w:t xml:space="preserve">46. Rohit N Kulkarni, C Ronald Kahn. </w:t>
      </w:r>
      <w:proofErr w:type="spellStart"/>
      <w:r w:rsidRPr="006B6853">
        <w:rPr>
          <w:rFonts w:ascii="Arial" w:hAnsi="Arial" w:cs="Arial"/>
        </w:rPr>
        <w:t>Ephs</w:t>
      </w:r>
      <w:proofErr w:type="spellEnd"/>
      <w:r w:rsidRPr="006B6853">
        <w:rPr>
          <w:rFonts w:ascii="Arial" w:hAnsi="Arial" w:cs="Arial"/>
        </w:rPr>
        <w:t xml:space="preserve"> and </w:t>
      </w:r>
      <w:proofErr w:type="spellStart"/>
      <w:r w:rsidRPr="006B6853">
        <w:rPr>
          <w:rFonts w:ascii="Arial" w:hAnsi="Arial" w:cs="Arial"/>
        </w:rPr>
        <w:t>Ephrins</w:t>
      </w:r>
      <w:proofErr w:type="spellEnd"/>
      <w:r w:rsidRPr="006B6853">
        <w:rPr>
          <w:rFonts w:ascii="Arial" w:hAnsi="Arial" w:cs="Arial"/>
        </w:rPr>
        <w:t xml:space="preserve"> Keep Pancreatic β Cells Connected. Cell. 2007; 129 (2): 241-243.</w:t>
      </w:r>
    </w:p>
    <w:p w14:paraId="204033BB" w14:textId="77777777" w:rsidR="00CA56D2" w:rsidRPr="006B6853" w:rsidRDefault="00CA56D2" w:rsidP="006B6853">
      <w:pPr>
        <w:spacing w:line="360" w:lineRule="auto"/>
        <w:rPr>
          <w:rFonts w:ascii="Arial" w:hAnsi="Arial" w:cs="Arial"/>
        </w:rPr>
      </w:pPr>
      <w:r w:rsidRPr="006B6853">
        <w:rPr>
          <w:rFonts w:ascii="Arial" w:hAnsi="Arial" w:cs="Arial"/>
        </w:rPr>
        <w:t xml:space="preserve">47. Armando </w:t>
      </w:r>
      <w:proofErr w:type="spellStart"/>
      <w:r w:rsidRPr="006B6853">
        <w:rPr>
          <w:rFonts w:ascii="Arial" w:hAnsi="Arial" w:cs="Arial"/>
        </w:rPr>
        <w:t>Caseiro</w:t>
      </w:r>
      <w:proofErr w:type="spellEnd"/>
      <w:r w:rsidRPr="006B6853">
        <w:rPr>
          <w:rFonts w:ascii="Arial" w:hAnsi="Arial" w:cs="Arial"/>
        </w:rPr>
        <w:t xml:space="preserve">, António Barros, Rita Ferreira, Ana </w:t>
      </w:r>
      <w:proofErr w:type="spellStart"/>
      <w:r w:rsidRPr="006B6853">
        <w:rPr>
          <w:rFonts w:ascii="Arial" w:hAnsi="Arial" w:cs="Arial"/>
        </w:rPr>
        <w:t>Padrão</w:t>
      </w:r>
      <w:proofErr w:type="spellEnd"/>
      <w:r w:rsidRPr="006B6853">
        <w:rPr>
          <w:rFonts w:ascii="Arial" w:hAnsi="Arial" w:cs="Arial"/>
        </w:rPr>
        <w:t xml:space="preserve">, Miguel </w:t>
      </w:r>
      <w:proofErr w:type="spellStart"/>
      <w:r w:rsidRPr="006B6853">
        <w:rPr>
          <w:rFonts w:ascii="Arial" w:hAnsi="Arial" w:cs="Arial"/>
        </w:rPr>
        <w:t>Aroso</w:t>
      </w:r>
      <w:proofErr w:type="spellEnd"/>
      <w:r w:rsidRPr="006B6853">
        <w:rPr>
          <w:rFonts w:ascii="Arial" w:hAnsi="Arial" w:cs="Arial"/>
        </w:rPr>
        <w:t xml:space="preserve">, </w:t>
      </w:r>
      <w:proofErr w:type="spellStart"/>
      <w:r w:rsidRPr="006B6853">
        <w:rPr>
          <w:rFonts w:ascii="Arial" w:hAnsi="Arial" w:cs="Arial"/>
        </w:rPr>
        <w:t>Cláudio</w:t>
      </w:r>
      <w:proofErr w:type="spellEnd"/>
      <w:r w:rsidRPr="006B6853">
        <w:rPr>
          <w:rFonts w:ascii="Arial" w:hAnsi="Arial" w:cs="Arial"/>
        </w:rPr>
        <w:t xml:space="preserve"> </w:t>
      </w:r>
      <w:proofErr w:type="spellStart"/>
      <w:r w:rsidRPr="006B6853">
        <w:rPr>
          <w:rFonts w:ascii="Arial" w:hAnsi="Arial" w:cs="Arial"/>
        </w:rPr>
        <w:t>Quintaneiro</w:t>
      </w:r>
      <w:proofErr w:type="spellEnd"/>
      <w:r w:rsidRPr="006B6853">
        <w:rPr>
          <w:rFonts w:ascii="Arial" w:hAnsi="Arial" w:cs="Arial"/>
        </w:rPr>
        <w:t xml:space="preserve">, </w:t>
      </w:r>
      <w:proofErr w:type="spellStart"/>
      <w:r w:rsidRPr="006B6853">
        <w:rPr>
          <w:rFonts w:ascii="Arial" w:hAnsi="Arial" w:cs="Arial"/>
        </w:rPr>
        <w:t>Amélia</w:t>
      </w:r>
      <w:proofErr w:type="spellEnd"/>
      <w:r w:rsidRPr="006B6853">
        <w:rPr>
          <w:rFonts w:ascii="Arial" w:hAnsi="Arial" w:cs="Arial"/>
        </w:rPr>
        <w:t xml:space="preserve"> Pereira, </w:t>
      </w:r>
      <w:proofErr w:type="spellStart"/>
      <w:r w:rsidRPr="006B6853">
        <w:rPr>
          <w:rFonts w:ascii="Arial" w:hAnsi="Arial" w:cs="Arial"/>
        </w:rPr>
        <w:t>Rosário</w:t>
      </w:r>
      <w:proofErr w:type="spellEnd"/>
      <w:r w:rsidRPr="006B6853">
        <w:rPr>
          <w:rFonts w:ascii="Arial" w:hAnsi="Arial" w:cs="Arial"/>
        </w:rPr>
        <w:t xml:space="preserve"> Marinheiro, Rui Vitorino, Francisco Amado. Pursuing type 1 diabetes mellitus and related complications through urinary proteomics. </w:t>
      </w:r>
      <w:proofErr w:type="spellStart"/>
      <w:r w:rsidRPr="006B6853">
        <w:rPr>
          <w:rFonts w:ascii="Arial" w:hAnsi="Arial" w:cs="Arial"/>
        </w:rPr>
        <w:t>Transl</w:t>
      </w:r>
      <w:proofErr w:type="spellEnd"/>
      <w:r w:rsidRPr="006B6853">
        <w:rPr>
          <w:rFonts w:ascii="Arial" w:hAnsi="Arial" w:cs="Arial"/>
        </w:rPr>
        <w:t xml:space="preserve"> Res. 2014; 163 (3): 188-199.</w:t>
      </w:r>
    </w:p>
    <w:p w14:paraId="5A0D4ECB" w14:textId="77777777" w:rsidR="00CA56D2" w:rsidRPr="006B6853" w:rsidRDefault="00CA56D2" w:rsidP="006B6853">
      <w:pPr>
        <w:spacing w:line="360" w:lineRule="auto"/>
        <w:rPr>
          <w:rFonts w:ascii="Arial" w:hAnsi="Arial" w:cs="Arial"/>
        </w:rPr>
      </w:pPr>
      <w:r w:rsidRPr="006B6853">
        <w:rPr>
          <w:rFonts w:ascii="Arial" w:hAnsi="Arial" w:cs="Arial"/>
        </w:rPr>
        <w:t xml:space="preserve">48. </w:t>
      </w:r>
      <w:proofErr w:type="spellStart"/>
      <w:r w:rsidRPr="006B6853">
        <w:rPr>
          <w:rFonts w:ascii="Arial" w:hAnsi="Arial" w:cs="Arial"/>
        </w:rPr>
        <w:t>Xue</w:t>
      </w:r>
      <w:proofErr w:type="spellEnd"/>
      <w:r w:rsidRPr="006B6853">
        <w:rPr>
          <w:rFonts w:ascii="Arial" w:hAnsi="Arial" w:cs="Arial"/>
        </w:rPr>
        <w:t xml:space="preserve"> Bao, Yan </w:t>
      </w:r>
      <w:proofErr w:type="spellStart"/>
      <w:r w:rsidRPr="006B6853">
        <w:rPr>
          <w:rFonts w:ascii="Arial" w:hAnsi="Arial" w:cs="Arial"/>
        </w:rPr>
        <w:t>Borné</w:t>
      </w:r>
      <w:proofErr w:type="spellEnd"/>
      <w:r w:rsidRPr="006B6853">
        <w:rPr>
          <w:rFonts w:ascii="Arial" w:hAnsi="Arial" w:cs="Arial"/>
        </w:rPr>
        <w:t xml:space="preserve">, </w:t>
      </w:r>
      <w:proofErr w:type="spellStart"/>
      <w:r w:rsidRPr="006B6853">
        <w:rPr>
          <w:rFonts w:ascii="Arial" w:hAnsi="Arial" w:cs="Arial"/>
        </w:rPr>
        <w:t>Iram</w:t>
      </w:r>
      <w:proofErr w:type="spellEnd"/>
      <w:r w:rsidRPr="006B6853">
        <w:rPr>
          <w:rFonts w:ascii="Arial" w:hAnsi="Arial" w:cs="Arial"/>
        </w:rPr>
        <w:t xml:space="preserve"> Faqir Muhammad, Jan Nilsson, Lars Lind, </w:t>
      </w:r>
      <w:proofErr w:type="spellStart"/>
      <w:r w:rsidRPr="006B6853">
        <w:rPr>
          <w:rFonts w:ascii="Arial" w:hAnsi="Arial" w:cs="Arial"/>
        </w:rPr>
        <w:t>Olle</w:t>
      </w:r>
      <w:proofErr w:type="spellEnd"/>
      <w:r w:rsidRPr="006B6853">
        <w:rPr>
          <w:rFonts w:ascii="Arial" w:hAnsi="Arial" w:cs="Arial"/>
        </w:rPr>
        <w:t xml:space="preserve"> Melander, </w:t>
      </w:r>
      <w:proofErr w:type="spellStart"/>
      <w:r w:rsidRPr="006B6853">
        <w:rPr>
          <w:rFonts w:ascii="Arial" w:hAnsi="Arial" w:cs="Arial"/>
        </w:rPr>
        <w:t>Kaijun</w:t>
      </w:r>
      <w:proofErr w:type="spellEnd"/>
      <w:r w:rsidRPr="006B6853">
        <w:rPr>
          <w:rFonts w:ascii="Arial" w:hAnsi="Arial" w:cs="Arial"/>
        </w:rPr>
        <w:t xml:space="preserve"> </w:t>
      </w:r>
      <w:proofErr w:type="spellStart"/>
      <w:r w:rsidRPr="006B6853">
        <w:rPr>
          <w:rFonts w:ascii="Arial" w:hAnsi="Arial" w:cs="Arial"/>
        </w:rPr>
        <w:t>Niu</w:t>
      </w:r>
      <w:proofErr w:type="spellEnd"/>
      <w:r w:rsidRPr="006B6853">
        <w:rPr>
          <w:rFonts w:ascii="Arial" w:hAnsi="Arial" w:cs="Arial"/>
        </w:rPr>
        <w:t xml:space="preserve">, </w:t>
      </w:r>
      <w:proofErr w:type="spellStart"/>
      <w:r w:rsidRPr="006B6853">
        <w:rPr>
          <w:rFonts w:ascii="Arial" w:hAnsi="Arial" w:cs="Arial"/>
        </w:rPr>
        <w:t>Marju</w:t>
      </w:r>
      <w:proofErr w:type="spellEnd"/>
      <w:r w:rsidRPr="006B6853">
        <w:rPr>
          <w:rFonts w:ascii="Arial" w:hAnsi="Arial" w:cs="Arial"/>
        </w:rPr>
        <w:t xml:space="preserve"> </w:t>
      </w:r>
      <w:proofErr w:type="spellStart"/>
      <w:r w:rsidRPr="006B6853">
        <w:rPr>
          <w:rFonts w:ascii="Arial" w:hAnsi="Arial" w:cs="Arial"/>
        </w:rPr>
        <w:t>Orho</w:t>
      </w:r>
      <w:proofErr w:type="spellEnd"/>
      <w:r w:rsidRPr="006B6853">
        <w:rPr>
          <w:rFonts w:ascii="Arial" w:hAnsi="Arial" w:cs="Arial"/>
        </w:rPr>
        <w:t xml:space="preserve">-Melander, Gunnar </w:t>
      </w:r>
      <w:proofErr w:type="spellStart"/>
      <w:r w:rsidRPr="006B6853">
        <w:rPr>
          <w:rFonts w:ascii="Arial" w:hAnsi="Arial" w:cs="Arial"/>
        </w:rPr>
        <w:t>Engström</w:t>
      </w:r>
      <w:proofErr w:type="spellEnd"/>
      <w:r w:rsidRPr="006B6853">
        <w:rPr>
          <w:rFonts w:ascii="Arial" w:hAnsi="Arial" w:cs="Arial"/>
        </w:rPr>
        <w:t xml:space="preserve">. Growth differentiation factor 15 is positively associated with incidence of diabetes mellitus: the Malmo Diet and Cancer-Cardiovascular Cohort. </w:t>
      </w:r>
      <w:proofErr w:type="spellStart"/>
      <w:r w:rsidRPr="006B6853">
        <w:rPr>
          <w:rFonts w:ascii="Arial" w:hAnsi="Arial" w:cs="Arial"/>
        </w:rPr>
        <w:t>Diabetologia</w:t>
      </w:r>
      <w:proofErr w:type="spellEnd"/>
      <w:r w:rsidRPr="006B6853">
        <w:rPr>
          <w:rFonts w:ascii="Arial" w:hAnsi="Arial" w:cs="Arial"/>
        </w:rPr>
        <w:t xml:space="preserve"> 2019; 62 (1): 78–86.</w:t>
      </w:r>
    </w:p>
    <w:p w14:paraId="4B94B4FC" w14:textId="77777777" w:rsidR="00CA56D2" w:rsidRPr="006B6853" w:rsidRDefault="00CA56D2" w:rsidP="006B6853">
      <w:pPr>
        <w:spacing w:line="360" w:lineRule="auto"/>
        <w:rPr>
          <w:rFonts w:ascii="Arial" w:hAnsi="Arial" w:cs="Arial"/>
        </w:rPr>
      </w:pPr>
      <w:r w:rsidRPr="006B6853">
        <w:rPr>
          <w:rFonts w:ascii="Arial" w:hAnsi="Arial" w:cs="Arial"/>
        </w:rPr>
        <w:t xml:space="preserve">49. </w:t>
      </w:r>
      <w:proofErr w:type="spellStart"/>
      <w:r w:rsidRPr="006B6853">
        <w:rPr>
          <w:rFonts w:ascii="Arial" w:hAnsi="Arial" w:cs="Arial"/>
        </w:rPr>
        <w:t>Merel</w:t>
      </w:r>
      <w:proofErr w:type="spellEnd"/>
      <w:r w:rsidRPr="006B6853">
        <w:rPr>
          <w:rFonts w:ascii="Arial" w:hAnsi="Arial" w:cs="Arial"/>
        </w:rPr>
        <w:t xml:space="preserve"> E </w:t>
      </w:r>
      <w:proofErr w:type="spellStart"/>
      <w:r w:rsidRPr="006B6853">
        <w:rPr>
          <w:rFonts w:ascii="Arial" w:hAnsi="Arial" w:cs="Arial"/>
        </w:rPr>
        <w:t>Hellemons</w:t>
      </w:r>
      <w:proofErr w:type="spellEnd"/>
      <w:r w:rsidRPr="006B6853">
        <w:rPr>
          <w:rFonts w:ascii="Arial" w:hAnsi="Arial" w:cs="Arial"/>
        </w:rPr>
        <w:t xml:space="preserve">, Magdalena </w:t>
      </w:r>
      <w:proofErr w:type="spellStart"/>
      <w:r w:rsidRPr="006B6853">
        <w:rPr>
          <w:rFonts w:ascii="Arial" w:hAnsi="Arial" w:cs="Arial"/>
        </w:rPr>
        <w:t>Mazagova</w:t>
      </w:r>
      <w:proofErr w:type="spellEnd"/>
      <w:r w:rsidRPr="006B6853">
        <w:rPr>
          <w:rFonts w:ascii="Arial" w:hAnsi="Arial" w:cs="Arial"/>
        </w:rPr>
        <w:t xml:space="preserve">, Ron T Gansevoort, Robert H Henning, Dick de </w:t>
      </w:r>
      <w:proofErr w:type="spellStart"/>
      <w:r w:rsidRPr="006B6853">
        <w:rPr>
          <w:rFonts w:ascii="Arial" w:hAnsi="Arial" w:cs="Arial"/>
        </w:rPr>
        <w:t>Zeeuw</w:t>
      </w:r>
      <w:proofErr w:type="spellEnd"/>
      <w:r w:rsidRPr="006B6853">
        <w:rPr>
          <w:rFonts w:ascii="Arial" w:hAnsi="Arial" w:cs="Arial"/>
        </w:rPr>
        <w:t xml:space="preserve">, Stephan J L Bakker, </w:t>
      </w:r>
      <w:proofErr w:type="spellStart"/>
      <w:r w:rsidRPr="006B6853">
        <w:rPr>
          <w:rFonts w:ascii="Arial" w:hAnsi="Arial" w:cs="Arial"/>
        </w:rPr>
        <w:t>Hiddo</w:t>
      </w:r>
      <w:proofErr w:type="spellEnd"/>
      <w:r w:rsidRPr="006B6853">
        <w:rPr>
          <w:rFonts w:ascii="Arial" w:hAnsi="Arial" w:cs="Arial"/>
        </w:rPr>
        <w:t xml:space="preserve"> J Lambers-</w:t>
      </w:r>
      <w:proofErr w:type="spellStart"/>
      <w:r w:rsidRPr="006B6853">
        <w:rPr>
          <w:rFonts w:ascii="Arial" w:hAnsi="Arial" w:cs="Arial"/>
        </w:rPr>
        <w:t>Heerspink</w:t>
      </w:r>
      <w:proofErr w:type="spellEnd"/>
      <w:r w:rsidRPr="006B6853">
        <w:rPr>
          <w:rFonts w:ascii="Arial" w:hAnsi="Arial" w:cs="Arial"/>
        </w:rPr>
        <w:t xml:space="preserve">, Leo E </w:t>
      </w:r>
      <w:proofErr w:type="spellStart"/>
      <w:r w:rsidRPr="006B6853">
        <w:rPr>
          <w:rFonts w:ascii="Arial" w:hAnsi="Arial" w:cs="Arial"/>
        </w:rPr>
        <w:t>Deelman</w:t>
      </w:r>
      <w:proofErr w:type="spellEnd"/>
      <w:r w:rsidRPr="006B6853">
        <w:rPr>
          <w:rFonts w:ascii="Arial" w:hAnsi="Arial" w:cs="Arial"/>
        </w:rPr>
        <w:t>. Growth-differentiation factor 15 predicts worsening of albuminuria in patients with type 2 diabetes. Diabetes Care. 2012; 35 (11): 2340–2346.</w:t>
      </w:r>
    </w:p>
    <w:p w14:paraId="22F00F53" w14:textId="77777777" w:rsidR="00CA56D2" w:rsidRPr="006B6853" w:rsidRDefault="00CA56D2" w:rsidP="006B6853">
      <w:pPr>
        <w:spacing w:line="360" w:lineRule="auto"/>
        <w:rPr>
          <w:rFonts w:ascii="Arial" w:hAnsi="Arial" w:cs="Arial"/>
        </w:rPr>
      </w:pPr>
      <w:r w:rsidRPr="006B6853">
        <w:rPr>
          <w:rFonts w:ascii="Arial" w:hAnsi="Arial" w:cs="Arial"/>
        </w:rPr>
        <w:t xml:space="preserve">50. </w:t>
      </w:r>
      <w:proofErr w:type="spellStart"/>
      <w:r w:rsidRPr="006B6853">
        <w:rPr>
          <w:rFonts w:ascii="Arial" w:hAnsi="Arial" w:cs="Arial"/>
        </w:rPr>
        <w:t>Merel</w:t>
      </w:r>
      <w:proofErr w:type="spellEnd"/>
      <w:r w:rsidRPr="006B6853">
        <w:rPr>
          <w:rFonts w:ascii="Arial" w:hAnsi="Arial" w:cs="Arial"/>
        </w:rPr>
        <w:t xml:space="preserve"> E </w:t>
      </w:r>
      <w:proofErr w:type="spellStart"/>
      <w:r w:rsidRPr="006B6853">
        <w:rPr>
          <w:rFonts w:ascii="Arial" w:hAnsi="Arial" w:cs="Arial"/>
        </w:rPr>
        <w:t>Hellemons</w:t>
      </w:r>
      <w:proofErr w:type="spellEnd"/>
      <w:r w:rsidRPr="006B6853">
        <w:rPr>
          <w:rFonts w:ascii="Arial" w:hAnsi="Arial" w:cs="Arial"/>
        </w:rPr>
        <w:t xml:space="preserve">, Magdalena </w:t>
      </w:r>
      <w:proofErr w:type="spellStart"/>
      <w:r w:rsidRPr="006B6853">
        <w:rPr>
          <w:rFonts w:ascii="Arial" w:hAnsi="Arial" w:cs="Arial"/>
        </w:rPr>
        <w:t>Mazagova</w:t>
      </w:r>
      <w:proofErr w:type="spellEnd"/>
      <w:r w:rsidRPr="006B6853">
        <w:rPr>
          <w:rFonts w:ascii="Arial" w:hAnsi="Arial" w:cs="Arial"/>
        </w:rPr>
        <w:t xml:space="preserve">, Ron T Gansevoort, Robert H Henning, Dick de </w:t>
      </w:r>
      <w:proofErr w:type="spellStart"/>
      <w:r w:rsidRPr="006B6853">
        <w:rPr>
          <w:rFonts w:ascii="Arial" w:hAnsi="Arial" w:cs="Arial"/>
        </w:rPr>
        <w:t>Zeeuw</w:t>
      </w:r>
      <w:proofErr w:type="spellEnd"/>
      <w:r w:rsidRPr="006B6853">
        <w:rPr>
          <w:rFonts w:ascii="Arial" w:hAnsi="Arial" w:cs="Arial"/>
        </w:rPr>
        <w:t xml:space="preserve">, Stephan J L Bakker, </w:t>
      </w:r>
      <w:proofErr w:type="spellStart"/>
      <w:r w:rsidRPr="006B6853">
        <w:rPr>
          <w:rFonts w:ascii="Arial" w:hAnsi="Arial" w:cs="Arial"/>
        </w:rPr>
        <w:t>Hiddo</w:t>
      </w:r>
      <w:proofErr w:type="spellEnd"/>
      <w:r w:rsidRPr="006B6853">
        <w:rPr>
          <w:rFonts w:ascii="Arial" w:hAnsi="Arial" w:cs="Arial"/>
        </w:rPr>
        <w:t xml:space="preserve"> J Lambers-</w:t>
      </w:r>
      <w:proofErr w:type="spellStart"/>
      <w:r w:rsidRPr="006B6853">
        <w:rPr>
          <w:rFonts w:ascii="Arial" w:hAnsi="Arial" w:cs="Arial"/>
        </w:rPr>
        <w:t>Heerspink</w:t>
      </w:r>
      <w:proofErr w:type="spellEnd"/>
      <w:r w:rsidRPr="006B6853">
        <w:rPr>
          <w:rFonts w:ascii="Arial" w:hAnsi="Arial" w:cs="Arial"/>
        </w:rPr>
        <w:t xml:space="preserve">, Leo E </w:t>
      </w:r>
      <w:proofErr w:type="spellStart"/>
      <w:r w:rsidRPr="006B6853">
        <w:rPr>
          <w:rFonts w:ascii="Arial" w:hAnsi="Arial" w:cs="Arial"/>
        </w:rPr>
        <w:t>Deelman</w:t>
      </w:r>
      <w:proofErr w:type="spellEnd"/>
      <w:r w:rsidRPr="006B6853">
        <w:rPr>
          <w:rFonts w:ascii="Arial" w:hAnsi="Arial" w:cs="Arial"/>
        </w:rPr>
        <w:t>. Growth-differentiation factor 15 predicts worsening of albuminuria in patients with type 2 diabetes. Diabetes Care. 2012; 35 (11): 2340–2346.</w:t>
      </w:r>
    </w:p>
    <w:p w14:paraId="6E88AC94" w14:textId="77777777" w:rsidR="00CA56D2" w:rsidRPr="006B6853" w:rsidRDefault="00CA56D2" w:rsidP="006B6853">
      <w:pPr>
        <w:spacing w:line="360" w:lineRule="auto"/>
        <w:rPr>
          <w:rFonts w:ascii="Arial" w:hAnsi="Arial" w:cs="Arial"/>
        </w:rPr>
      </w:pPr>
      <w:r w:rsidRPr="006B6853">
        <w:rPr>
          <w:rFonts w:ascii="Arial" w:hAnsi="Arial" w:cs="Arial"/>
        </w:rPr>
        <w:t xml:space="preserve">51. Maria </w:t>
      </w:r>
      <w:proofErr w:type="spellStart"/>
      <w:r w:rsidRPr="006B6853">
        <w:rPr>
          <w:rFonts w:ascii="Arial" w:hAnsi="Arial" w:cs="Arial"/>
        </w:rPr>
        <w:t>Lajer</w:t>
      </w:r>
      <w:proofErr w:type="spellEnd"/>
      <w:r w:rsidRPr="006B6853">
        <w:rPr>
          <w:rFonts w:ascii="Arial" w:hAnsi="Arial" w:cs="Arial"/>
        </w:rPr>
        <w:t xml:space="preserve">, Anders </w:t>
      </w:r>
      <w:proofErr w:type="spellStart"/>
      <w:r w:rsidRPr="006B6853">
        <w:rPr>
          <w:rFonts w:ascii="Arial" w:hAnsi="Arial" w:cs="Arial"/>
        </w:rPr>
        <w:t>Jorsal</w:t>
      </w:r>
      <w:proofErr w:type="spellEnd"/>
      <w:r w:rsidRPr="006B6853">
        <w:rPr>
          <w:rFonts w:ascii="Arial" w:hAnsi="Arial" w:cs="Arial"/>
        </w:rPr>
        <w:t xml:space="preserve">, Lise Tarnow, Hans-Henrik </w:t>
      </w:r>
      <w:proofErr w:type="spellStart"/>
      <w:r w:rsidRPr="006B6853">
        <w:rPr>
          <w:rFonts w:ascii="Arial" w:hAnsi="Arial" w:cs="Arial"/>
        </w:rPr>
        <w:t>Parving</w:t>
      </w:r>
      <w:proofErr w:type="spellEnd"/>
      <w:r w:rsidRPr="006B6853">
        <w:rPr>
          <w:rFonts w:ascii="Arial" w:hAnsi="Arial" w:cs="Arial"/>
        </w:rPr>
        <w:t xml:space="preserve">, Peter </w:t>
      </w:r>
      <w:proofErr w:type="spellStart"/>
      <w:r w:rsidRPr="006B6853">
        <w:rPr>
          <w:rFonts w:ascii="Arial" w:hAnsi="Arial" w:cs="Arial"/>
        </w:rPr>
        <w:t>Rossing</w:t>
      </w:r>
      <w:proofErr w:type="spellEnd"/>
      <w:r w:rsidRPr="006B6853">
        <w:rPr>
          <w:rFonts w:ascii="Arial" w:hAnsi="Arial" w:cs="Arial"/>
        </w:rPr>
        <w:t>. Plasma growth differentiation factor-15 independently predicts all-cause and cardiovascular mortality as well as deterioration of kidney function in type 1 diabetic patients with nephropathy. Diabetes Care. 2010; 33 (7): 1567-1572.</w:t>
      </w:r>
    </w:p>
    <w:p w14:paraId="0C51AA45" w14:textId="77777777" w:rsidR="00CA56D2" w:rsidRPr="006B6853" w:rsidRDefault="00CA56D2" w:rsidP="006B6853">
      <w:pPr>
        <w:spacing w:line="360" w:lineRule="auto"/>
        <w:rPr>
          <w:rFonts w:ascii="Arial" w:hAnsi="Arial" w:cs="Arial"/>
        </w:rPr>
      </w:pPr>
      <w:r w:rsidRPr="006B6853">
        <w:rPr>
          <w:rFonts w:ascii="Arial" w:hAnsi="Arial" w:cs="Arial"/>
        </w:rPr>
        <w:t xml:space="preserve">52. Axel C Carlsson, Christoph Nowak, Lars Lind, Carl Johan </w:t>
      </w:r>
      <w:proofErr w:type="spellStart"/>
      <w:r w:rsidRPr="006B6853">
        <w:rPr>
          <w:rFonts w:ascii="Arial" w:hAnsi="Arial" w:cs="Arial"/>
        </w:rPr>
        <w:t>Östgren</w:t>
      </w:r>
      <w:proofErr w:type="spellEnd"/>
      <w:r w:rsidRPr="006B6853">
        <w:rPr>
          <w:rFonts w:ascii="Arial" w:hAnsi="Arial" w:cs="Arial"/>
        </w:rPr>
        <w:t xml:space="preserve">, Fredrik H </w:t>
      </w:r>
      <w:proofErr w:type="spellStart"/>
      <w:r w:rsidRPr="006B6853">
        <w:rPr>
          <w:rFonts w:ascii="Arial" w:hAnsi="Arial" w:cs="Arial"/>
        </w:rPr>
        <w:t>Nyström</w:t>
      </w:r>
      <w:proofErr w:type="spellEnd"/>
      <w:r w:rsidRPr="006B6853">
        <w:rPr>
          <w:rFonts w:ascii="Arial" w:hAnsi="Arial" w:cs="Arial"/>
        </w:rPr>
        <w:t xml:space="preserve">, Johan </w:t>
      </w:r>
      <w:proofErr w:type="spellStart"/>
      <w:r w:rsidRPr="006B6853">
        <w:rPr>
          <w:rFonts w:ascii="Arial" w:hAnsi="Arial" w:cs="Arial"/>
        </w:rPr>
        <w:t>Sundström</w:t>
      </w:r>
      <w:proofErr w:type="spellEnd"/>
      <w:r w:rsidRPr="006B6853">
        <w:rPr>
          <w:rFonts w:ascii="Arial" w:hAnsi="Arial" w:cs="Arial"/>
        </w:rPr>
        <w:t xml:space="preserve">, Juan Jesus </w:t>
      </w:r>
      <w:proofErr w:type="spellStart"/>
      <w:r w:rsidRPr="006B6853">
        <w:rPr>
          <w:rFonts w:ascii="Arial" w:hAnsi="Arial" w:cs="Arial"/>
        </w:rPr>
        <w:t>Carrero</w:t>
      </w:r>
      <w:proofErr w:type="spellEnd"/>
      <w:r w:rsidRPr="006B6853">
        <w:rPr>
          <w:rFonts w:ascii="Arial" w:hAnsi="Arial" w:cs="Arial"/>
        </w:rPr>
        <w:t xml:space="preserve">, Ulf </w:t>
      </w:r>
      <w:proofErr w:type="spellStart"/>
      <w:r w:rsidRPr="006B6853">
        <w:rPr>
          <w:rFonts w:ascii="Arial" w:hAnsi="Arial" w:cs="Arial"/>
        </w:rPr>
        <w:t>Riserus</w:t>
      </w:r>
      <w:proofErr w:type="spellEnd"/>
      <w:r w:rsidRPr="006B6853">
        <w:rPr>
          <w:rFonts w:ascii="Arial" w:hAnsi="Arial" w:cs="Arial"/>
        </w:rPr>
        <w:t xml:space="preserve">, Erik </w:t>
      </w:r>
      <w:proofErr w:type="spellStart"/>
      <w:r w:rsidRPr="006B6853">
        <w:rPr>
          <w:rFonts w:ascii="Arial" w:hAnsi="Arial" w:cs="Arial"/>
        </w:rPr>
        <w:t>Ingelsson</w:t>
      </w:r>
      <w:proofErr w:type="spellEnd"/>
      <w:r w:rsidRPr="006B6853">
        <w:rPr>
          <w:rFonts w:ascii="Arial" w:hAnsi="Arial" w:cs="Arial"/>
        </w:rPr>
        <w:t xml:space="preserve">, </w:t>
      </w:r>
      <w:proofErr w:type="spellStart"/>
      <w:r w:rsidRPr="006B6853">
        <w:rPr>
          <w:rFonts w:ascii="Arial" w:hAnsi="Arial" w:cs="Arial"/>
        </w:rPr>
        <w:t>Tove</w:t>
      </w:r>
      <w:proofErr w:type="spellEnd"/>
      <w:r w:rsidRPr="006B6853">
        <w:rPr>
          <w:rFonts w:ascii="Arial" w:hAnsi="Arial" w:cs="Arial"/>
        </w:rPr>
        <w:t xml:space="preserve"> Fall, Johan </w:t>
      </w:r>
      <w:proofErr w:type="spellStart"/>
      <w:r w:rsidRPr="006B6853">
        <w:rPr>
          <w:rFonts w:ascii="Arial" w:hAnsi="Arial" w:cs="Arial"/>
        </w:rPr>
        <w:t>Ärnlöv</w:t>
      </w:r>
      <w:proofErr w:type="spellEnd"/>
      <w:r w:rsidRPr="006B6853">
        <w:rPr>
          <w:rFonts w:ascii="Arial" w:hAnsi="Arial" w:cs="Arial"/>
        </w:rPr>
        <w:t xml:space="preserve">. </w:t>
      </w:r>
      <w:r w:rsidRPr="006B6853">
        <w:rPr>
          <w:rFonts w:ascii="Arial" w:hAnsi="Arial" w:cs="Arial"/>
        </w:rPr>
        <w:lastRenderedPageBreak/>
        <w:t>Growth differentiation factor 15 (GDF-15) is a potential biomarker of both diabetic kidney disease and future cardiovascular events in cohorts of individuals with type 2 diabetes: a proteomics approach. Ups J Med Sci. 2020; 125 (1): 37-43.</w:t>
      </w:r>
    </w:p>
    <w:p w14:paraId="33FDE053" w14:textId="77777777" w:rsidR="00CA56D2" w:rsidRPr="006B6853" w:rsidRDefault="00CA56D2" w:rsidP="006B6853">
      <w:pPr>
        <w:spacing w:line="360" w:lineRule="auto"/>
        <w:rPr>
          <w:rFonts w:ascii="Arial" w:hAnsi="Arial" w:cs="Arial"/>
        </w:rPr>
      </w:pPr>
      <w:r w:rsidRPr="006B6853">
        <w:rPr>
          <w:rFonts w:ascii="Arial" w:hAnsi="Arial" w:cs="Arial"/>
        </w:rPr>
        <w:t>53. Nehal M Elsherbiny, Mohammed M H Al-</w:t>
      </w:r>
      <w:proofErr w:type="spellStart"/>
      <w:r w:rsidRPr="006B6853">
        <w:rPr>
          <w:rFonts w:ascii="Arial" w:hAnsi="Arial" w:cs="Arial"/>
        </w:rPr>
        <w:t>Gayyar</w:t>
      </w:r>
      <w:proofErr w:type="spellEnd"/>
      <w:r w:rsidRPr="006B6853">
        <w:rPr>
          <w:rFonts w:ascii="Arial" w:hAnsi="Arial" w:cs="Arial"/>
        </w:rPr>
        <w:t>. The role of IL-18 in type 1 diabetic nephropathy: The problem and future treatment. Cytokine. 2016; 81: 15-22.</w:t>
      </w:r>
    </w:p>
    <w:p w14:paraId="2D93A007" w14:textId="77777777" w:rsidR="00CA56D2" w:rsidRPr="006B6853" w:rsidRDefault="00CA56D2" w:rsidP="006B6853">
      <w:pPr>
        <w:spacing w:line="360" w:lineRule="auto"/>
        <w:rPr>
          <w:rFonts w:ascii="Arial" w:hAnsi="Arial" w:cs="Arial"/>
        </w:rPr>
      </w:pPr>
      <w:r w:rsidRPr="006B6853">
        <w:rPr>
          <w:rFonts w:ascii="Arial" w:hAnsi="Arial" w:cs="Arial"/>
        </w:rPr>
        <w:t xml:space="preserve">54. Francesco Volta, M Julia </w:t>
      </w:r>
      <w:proofErr w:type="spellStart"/>
      <w:r w:rsidRPr="006B6853">
        <w:rPr>
          <w:rFonts w:ascii="Arial" w:hAnsi="Arial" w:cs="Arial"/>
        </w:rPr>
        <w:t>Scerbo</w:t>
      </w:r>
      <w:proofErr w:type="spellEnd"/>
      <w:r w:rsidRPr="006B6853">
        <w:rPr>
          <w:rFonts w:ascii="Arial" w:hAnsi="Arial" w:cs="Arial"/>
        </w:rPr>
        <w:t xml:space="preserve">, </w:t>
      </w:r>
      <w:proofErr w:type="spellStart"/>
      <w:r w:rsidRPr="006B6853">
        <w:rPr>
          <w:rFonts w:ascii="Arial" w:hAnsi="Arial" w:cs="Arial"/>
        </w:rPr>
        <w:t>Anett</w:t>
      </w:r>
      <w:proofErr w:type="spellEnd"/>
      <w:r w:rsidRPr="006B6853">
        <w:rPr>
          <w:rFonts w:ascii="Arial" w:hAnsi="Arial" w:cs="Arial"/>
        </w:rPr>
        <w:t xml:space="preserve"> Seelig, Robert Wagner, Nils O'Brien, Felicia </w:t>
      </w:r>
      <w:proofErr w:type="spellStart"/>
      <w:r w:rsidRPr="006B6853">
        <w:rPr>
          <w:rFonts w:ascii="Arial" w:hAnsi="Arial" w:cs="Arial"/>
        </w:rPr>
        <w:t>Gerst</w:t>
      </w:r>
      <w:proofErr w:type="spellEnd"/>
      <w:r w:rsidRPr="006B6853">
        <w:rPr>
          <w:rFonts w:ascii="Arial" w:hAnsi="Arial" w:cs="Arial"/>
        </w:rPr>
        <w:t xml:space="preserve">, Andreas Fritsche, Hans-Ulrich </w:t>
      </w:r>
      <w:proofErr w:type="spellStart"/>
      <w:r w:rsidRPr="006B6853">
        <w:rPr>
          <w:rFonts w:ascii="Arial" w:hAnsi="Arial" w:cs="Arial"/>
        </w:rPr>
        <w:t>Häring</w:t>
      </w:r>
      <w:proofErr w:type="spellEnd"/>
      <w:r w:rsidRPr="006B6853">
        <w:rPr>
          <w:rFonts w:ascii="Arial" w:hAnsi="Arial" w:cs="Arial"/>
        </w:rPr>
        <w:t xml:space="preserve">, Anja </w:t>
      </w:r>
      <w:proofErr w:type="spellStart"/>
      <w:r w:rsidRPr="006B6853">
        <w:rPr>
          <w:rFonts w:ascii="Arial" w:hAnsi="Arial" w:cs="Arial"/>
        </w:rPr>
        <w:t>Zeigerer</w:t>
      </w:r>
      <w:proofErr w:type="spellEnd"/>
      <w:r w:rsidRPr="006B6853">
        <w:rPr>
          <w:rFonts w:ascii="Arial" w:hAnsi="Arial" w:cs="Arial"/>
        </w:rPr>
        <w:t xml:space="preserve">, Susanne Ullrich, </w:t>
      </w:r>
      <w:proofErr w:type="spellStart"/>
      <w:r w:rsidRPr="006B6853">
        <w:rPr>
          <w:rFonts w:ascii="Arial" w:hAnsi="Arial" w:cs="Arial"/>
        </w:rPr>
        <w:t>Jantje</w:t>
      </w:r>
      <w:proofErr w:type="spellEnd"/>
      <w:r w:rsidRPr="006B6853">
        <w:rPr>
          <w:rFonts w:ascii="Arial" w:hAnsi="Arial" w:cs="Arial"/>
        </w:rPr>
        <w:t xml:space="preserve"> M Gerdes. Glucose homeostasis is regulated by pancreatic β-cell cilia via endosomal </w:t>
      </w:r>
      <w:proofErr w:type="spellStart"/>
      <w:r w:rsidRPr="006B6853">
        <w:rPr>
          <w:rFonts w:ascii="Arial" w:hAnsi="Arial" w:cs="Arial"/>
        </w:rPr>
        <w:t>EphA</w:t>
      </w:r>
      <w:proofErr w:type="spellEnd"/>
      <w:r w:rsidRPr="006B6853">
        <w:rPr>
          <w:rFonts w:ascii="Arial" w:hAnsi="Arial" w:cs="Arial"/>
        </w:rPr>
        <w:t xml:space="preserve">-processing. Nat </w:t>
      </w:r>
      <w:proofErr w:type="spellStart"/>
      <w:r w:rsidRPr="006B6853">
        <w:rPr>
          <w:rFonts w:ascii="Arial" w:hAnsi="Arial" w:cs="Arial"/>
        </w:rPr>
        <w:t>Commun</w:t>
      </w:r>
      <w:proofErr w:type="spellEnd"/>
      <w:r w:rsidRPr="006B6853">
        <w:rPr>
          <w:rFonts w:ascii="Arial" w:hAnsi="Arial" w:cs="Arial"/>
        </w:rPr>
        <w:t>. 2019; 10 (1): 5686.</w:t>
      </w:r>
    </w:p>
    <w:p w14:paraId="136EF826" w14:textId="77777777" w:rsidR="00CA56D2" w:rsidRPr="006B6853" w:rsidRDefault="00CA56D2" w:rsidP="006B6853">
      <w:pPr>
        <w:spacing w:line="360" w:lineRule="auto"/>
        <w:rPr>
          <w:rFonts w:ascii="Arial" w:hAnsi="Arial" w:cs="Arial"/>
        </w:rPr>
      </w:pPr>
      <w:r w:rsidRPr="006B6853">
        <w:rPr>
          <w:rFonts w:ascii="Arial" w:hAnsi="Arial" w:cs="Arial"/>
        </w:rPr>
        <w:t xml:space="preserve">55. R </w:t>
      </w:r>
      <w:proofErr w:type="spellStart"/>
      <w:r w:rsidRPr="006B6853">
        <w:rPr>
          <w:rFonts w:ascii="Arial" w:hAnsi="Arial" w:cs="Arial"/>
        </w:rPr>
        <w:t>Bergholdt</w:t>
      </w:r>
      <w:proofErr w:type="spellEnd"/>
      <w:r w:rsidRPr="006B6853">
        <w:rPr>
          <w:rFonts w:ascii="Arial" w:hAnsi="Arial" w:cs="Arial"/>
        </w:rPr>
        <w:t xml:space="preserve">, A E Karlsen, J Johannesen, P M Hansen, C A </w:t>
      </w:r>
      <w:proofErr w:type="spellStart"/>
      <w:r w:rsidRPr="006B6853">
        <w:rPr>
          <w:rFonts w:ascii="Arial" w:hAnsi="Arial" w:cs="Arial"/>
        </w:rPr>
        <w:t>Dinarello</w:t>
      </w:r>
      <w:proofErr w:type="spellEnd"/>
      <w:r w:rsidRPr="006B6853">
        <w:rPr>
          <w:rFonts w:ascii="Arial" w:hAnsi="Arial" w:cs="Arial"/>
        </w:rPr>
        <w:t xml:space="preserve">, J </w:t>
      </w:r>
      <w:proofErr w:type="spellStart"/>
      <w:r w:rsidRPr="006B6853">
        <w:rPr>
          <w:rFonts w:ascii="Arial" w:hAnsi="Arial" w:cs="Arial"/>
        </w:rPr>
        <w:t>Nerup</w:t>
      </w:r>
      <w:proofErr w:type="spellEnd"/>
      <w:r w:rsidRPr="006B6853">
        <w:rPr>
          <w:rFonts w:ascii="Arial" w:hAnsi="Arial" w:cs="Arial"/>
        </w:rPr>
        <w:t xml:space="preserve">, F </w:t>
      </w:r>
      <w:proofErr w:type="spellStart"/>
      <w:r w:rsidRPr="006B6853">
        <w:rPr>
          <w:rFonts w:ascii="Arial" w:hAnsi="Arial" w:cs="Arial"/>
        </w:rPr>
        <w:t>Pociot</w:t>
      </w:r>
      <w:proofErr w:type="spellEnd"/>
      <w:r w:rsidRPr="006B6853">
        <w:rPr>
          <w:rFonts w:ascii="Arial" w:hAnsi="Arial" w:cs="Arial"/>
        </w:rPr>
        <w:t>. Characterization of polymorphisms of an interleukin 1 receptor type 1 gene (IL1RI) promotor region (P2) and their relation to insulin-dependent diabetes mellitus (IDDM). The Danish Study Group of Diabetes in Childhood. Cytokine. 1995; 7 (7): 727-733.</w:t>
      </w:r>
    </w:p>
    <w:p w14:paraId="233287D9" w14:textId="77777777" w:rsidR="00CA56D2" w:rsidRPr="006B6853" w:rsidRDefault="00CA56D2" w:rsidP="006B6853">
      <w:pPr>
        <w:spacing w:line="360" w:lineRule="auto"/>
        <w:rPr>
          <w:rFonts w:ascii="Arial" w:hAnsi="Arial" w:cs="Arial"/>
        </w:rPr>
      </w:pPr>
      <w:r w:rsidRPr="006B6853">
        <w:rPr>
          <w:rFonts w:ascii="Arial" w:hAnsi="Arial" w:cs="Arial"/>
        </w:rPr>
        <w:t xml:space="preserve">56. K A Metcalfe, G A Hitman, F </w:t>
      </w:r>
      <w:proofErr w:type="spellStart"/>
      <w:r w:rsidRPr="006B6853">
        <w:rPr>
          <w:rFonts w:ascii="Arial" w:hAnsi="Arial" w:cs="Arial"/>
        </w:rPr>
        <w:t>Pociot</w:t>
      </w:r>
      <w:proofErr w:type="spellEnd"/>
      <w:r w:rsidRPr="006B6853">
        <w:rPr>
          <w:rFonts w:ascii="Arial" w:hAnsi="Arial" w:cs="Arial"/>
        </w:rPr>
        <w:t xml:space="preserve">, R </w:t>
      </w:r>
      <w:proofErr w:type="spellStart"/>
      <w:r w:rsidRPr="006B6853">
        <w:rPr>
          <w:rFonts w:ascii="Arial" w:hAnsi="Arial" w:cs="Arial"/>
        </w:rPr>
        <w:t>Bergholdt</w:t>
      </w:r>
      <w:proofErr w:type="spellEnd"/>
      <w:r w:rsidRPr="006B6853">
        <w:rPr>
          <w:rFonts w:ascii="Arial" w:hAnsi="Arial" w:cs="Arial"/>
        </w:rPr>
        <w:t xml:space="preserve">, E </w:t>
      </w:r>
      <w:proofErr w:type="spellStart"/>
      <w:r w:rsidRPr="006B6853">
        <w:rPr>
          <w:rFonts w:ascii="Arial" w:hAnsi="Arial" w:cs="Arial"/>
        </w:rPr>
        <w:t>Tuomilehto</w:t>
      </w:r>
      <w:proofErr w:type="spellEnd"/>
      <w:r w:rsidRPr="006B6853">
        <w:rPr>
          <w:rFonts w:ascii="Arial" w:hAnsi="Arial" w:cs="Arial"/>
        </w:rPr>
        <w:t xml:space="preserve">-Wolf, J </w:t>
      </w:r>
      <w:proofErr w:type="spellStart"/>
      <w:r w:rsidRPr="006B6853">
        <w:rPr>
          <w:rFonts w:ascii="Arial" w:hAnsi="Arial" w:cs="Arial"/>
        </w:rPr>
        <w:t>Tuomilehto</w:t>
      </w:r>
      <w:proofErr w:type="spellEnd"/>
      <w:r w:rsidRPr="006B6853">
        <w:rPr>
          <w:rFonts w:ascii="Arial" w:hAnsi="Arial" w:cs="Arial"/>
        </w:rPr>
        <w:t xml:space="preserve">, M Viswanathan, A Ramachandran, J </w:t>
      </w:r>
      <w:proofErr w:type="spellStart"/>
      <w:r w:rsidRPr="006B6853">
        <w:rPr>
          <w:rFonts w:ascii="Arial" w:hAnsi="Arial" w:cs="Arial"/>
        </w:rPr>
        <w:t>Nerup</w:t>
      </w:r>
      <w:proofErr w:type="spellEnd"/>
      <w:r w:rsidRPr="006B6853">
        <w:rPr>
          <w:rFonts w:ascii="Arial" w:hAnsi="Arial" w:cs="Arial"/>
        </w:rPr>
        <w:t xml:space="preserve">. An association between type 1 diabetes and the interleukin-1 receptor type 1 gene. The </w:t>
      </w:r>
      <w:proofErr w:type="spellStart"/>
      <w:r w:rsidRPr="006B6853">
        <w:rPr>
          <w:rFonts w:ascii="Arial" w:hAnsi="Arial" w:cs="Arial"/>
        </w:rPr>
        <w:t>DiMe</w:t>
      </w:r>
      <w:proofErr w:type="spellEnd"/>
      <w:r w:rsidRPr="006B6853">
        <w:rPr>
          <w:rFonts w:ascii="Arial" w:hAnsi="Arial" w:cs="Arial"/>
        </w:rPr>
        <w:t xml:space="preserve"> Study Group. Childhood Diabetes in Finland. Hum Immunol. 1996; 51 (1): 41-48.</w:t>
      </w:r>
    </w:p>
    <w:p w14:paraId="64925297" w14:textId="77777777" w:rsidR="00CA56D2" w:rsidRPr="006B6853" w:rsidRDefault="00CA56D2" w:rsidP="006B6853">
      <w:pPr>
        <w:spacing w:line="360" w:lineRule="auto"/>
        <w:rPr>
          <w:rFonts w:ascii="Arial" w:hAnsi="Arial" w:cs="Arial"/>
        </w:rPr>
      </w:pPr>
      <w:r w:rsidRPr="006B6853">
        <w:rPr>
          <w:rFonts w:ascii="Arial" w:hAnsi="Arial" w:cs="Arial"/>
        </w:rPr>
        <w:t xml:space="preserve">57. </w:t>
      </w:r>
      <w:proofErr w:type="spellStart"/>
      <w:r w:rsidRPr="006B6853">
        <w:rPr>
          <w:rFonts w:ascii="Arial" w:hAnsi="Arial" w:cs="Arial"/>
        </w:rPr>
        <w:t>Jingchun</w:t>
      </w:r>
      <w:proofErr w:type="spellEnd"/>
      <w:r w:rsidRPr="006B6853">
        <w:rPr>
          <w:rFonts w:ascii="Arial" w:hAnsi="Arial" w:cs="Arial"/>
        </w:rPr>
        <w:t xml:space="preserve"> Qu, Hui-Qi Qu, Jonathan P Bradfield, Joseph T </w:t>
      </w:r>
      <w:proofErr w:type="spellStart"/>
      <w:r w:rsidRPr="006B6853">
        <w:rPr>
          <w:rFonts w:ascii="Arial" w:hAnsi="Arial" w:cs="Arial"/>
        </w:rPr>
        <w:t>Glessner</w:t>
      </w:r>
      <w:proofErr w:type="spellEnd"/>
      <w:r w:rsidRPr="006B6853">
        <w:rPr>
          <w:rFonts w:ascii="Arial" w:hAnsi="Arial" w:cs="Arial"/>
        </w:rPr>
        <w:t xml:space="preserve">, Xiao Chang, </w:t>
      </w:r>
      <w:proofErr w:type="spellStart"/>
      <w:r w:rsidRPr="006B6853">
        <w:rPr>
          <w:rFonts w:ascii="Arial" w:hAnsi="Arial" w:cs="Arial"/>
        </w:rPr>
        <w:t>Lifeng</w:t>
      </w:r>
      <w:proofErr w:type="spellEnd"/>
      <w:r w:rsidRPr="006B6853">
        <w:rPr>
          <w:rFonts w:ascii="Arial" w:hAnsi="Arial" w:cs="Arial"/>
        </w:rPr>
        <w:t xml:space="preserve"> Tian, Michael E March, Jeffrey D Roizen, Patrick M Sleiman, </w:t>
      </w:r>
      <w:proofErr w:type="spellStart"/>
      <w:r w:rsidRPr="006B6853">
        <w:rPr>
          <w:rFonts w:ascii="Arial" w:hAnsi="Arial" w:cs="Arial"/>
        </w:rPr>
        <w:t>Hakon</w:t>
      </w:r>
      <w:proofErr w:type="spellEnd"/>
      <w:r w:rsidRPr="006B6853">
        <w:rPr>
          <w:rFonts w:ascii="Arial" w:hAnsi="Arial" w:cs="Arial"/>
        </w:rPr>
        <w:t xml:space="preserve"> </w:t>
      </w:r>
      <w:proofErr w:type="spellStart"/>
      <w:r w:rsidRPr="006B6853">
        <w:rPr>
          <w:rFonts w:ascii="Arial" w:hAnsi="Arial" w:cs="Arial"/>
        </w:rPr>
        <w:t>Hakonarson</w:t>
      </w:r>
      <w:proofErr w:type="spellEnd"/>
      <w:r w:rsidRPr="006B6853">
        <w:rPr>
          <w:rFonts w:ascii="Arial" w:hAnsi="Arial" w:cs="Arial"/>
        </w:rPr>
        <w:t>. Association of DLL1 with type 1 diabetes in patients characterized by low polygenic risk score. Metabolism. 2020 4; 114: 154418.</w:t>
      </w:r>
    </w:p>
    <w:p w14:paraId="5C7764FD" w14:textId="77777777" w:rsidR="00CA56D2" w:rsidRPr="006B6853" w:rsidRDefault="00CA56D2" w:rsidP="006B6853">
      <w:pPr>
        <w:spacing w:line="360" w:lineRule="auto"/>
        <w:rPr>
          <w:rFonts w:ascii="Arial" w:hAnsi="Arial" w:cs="Arial"/>
        </w:rPr>
      </w:pPr>
      <w:r w:rsidRPr="006B6853">
        <w:rPr>
          <w:rFonts w:ascii="Arial" w:hAnsi="Arial" w:cs="Arial"/>
        </w:rPr>
        <w:t xml:space="preserve">58. Donna M D'Souza, Sarah Zhou, Irena A </w:t>
      </w:r>
      <w:proofErr w:type="spellStart"/>
      <w:r w:rsidRPr="006B6853">
        <w:rPr>
          <w:rFonts w:ascii="Arial" w:hAnsi="Arial" w:cs="Arial"/>
        </w:rPr>
        <w:t>Rebalka</w:t>
      </w:r>
      <w:proofErr w:type="spellEnd"/>
      <w:r w:rsidRPr="006B6853">
        <w:rPr>
          <w:rFonts w:ascii="Arial" w:hAnsi="Arial" w:cs="Arial"/>
        </w:rPr>
        <w:t xml:space="preserve">, Blair MacDonald, Jasmin Moradi, Matthew P Krause, </w:t>
      </w:r>
      <w:proofErr w:type="spellStart"/>
      <w:r w:rsidRPr="006B6853">
        <w:rPr>
          <w:rFonts w:ascii="Arial" w:hAnsi="Arial" w:cs="Arial"/>
        </w:rPr>
        <w:t>Dhuha</w:t>
      </w:r>
      <w:proofErr w:type="spellEnd"/>
      <w:r w:rsidRPr="006B6853">
        <w:rPr>
          <w:rFonts w:ascii="Arial" w:hAnsi="Arial" w:cs="Arial"/>
        </w:rPr>
        <w:t xml:space="preserve"> Al-</w:t>
      </w:r>
      <w:proofErr w:type="spellStart"/>
      <w:r w:rsidRPr="006B6853">
        <w:rPr>
          <w:rFonts w:ascii="Arial" w:hAnsi="Arial" w:cs="Arial"/>
        </w:rPr>
        <w:t>Sajee</w:t>
      </w:r>
      <w:proofErr w:type="spellEnd"/>
      <w:r w:rsidRPr="006B6853">
        <w:rPr>
          <w:rFonts w:ascii="Arial" w:hAnsi="Arial" w:cs="Arial"/>
        </w:rPr>
        <w:t xml:space="preserve">, Zubin </w:t>
      </w:r>
      <w:proofErr w:type="spellStart"/>
      <w:r w:rsidRPr="006B6853">
        <w:rPr>
          <w:rFonts w:ascii="Arial" w:hAnsi="Arial" w:cs="Arial"/>
        </w:rPr>
        <w:t>Punthakee</w:t>
      </w:r>
      <w:proofErr w:type="spellEnd"/>
      <w:r w:rsidRPr="006B6853">
        <w:rPr>
          <w:rFonts w:ascii="Arial" w:hAnsi="Arial" w:cs="Arial"/>
        </w:rPr>
        <w:t>, Mark A Tarnopolsky, Thomas J Hawke. Decreased Satellite Cell Number and Function in Humans and Mice With Type 1 Diabetes Is the Result of Altered Notch Signaling. Diabetes. 2016; 65 (10): 3053-3061.</w:t>
      </w:r>
    </w:p>
    <w:p w14:paraId="6B6A1A98" w14:textId="77777777" w:rsidR="00CA56D2" w:rsidRPr="006B6853" w:rsidRDefault="00CA56D2" w:rsidP="006B6853">
      <w:pPr>
        <w:spacing w:line="360" w:lineRule="auto"/>
        <w:rPr>
          <w:rFonts w:ascii="Arial" w:hAnsi="Arial" w:cs="Arial"/>
        </w:rPr>
      </w:pPr>
      <w:r w:rsidRPr="006B6853">
        <w:rPr>
          <w:rFonts w:ascii="Arial" w:hAnsi="Arial" w:cs="Arial"/>
        </w:rPr>
        <w:t xml:space="preserve">59. Ilse M Rood, Michael L Merchant, Daniel W </w:t>
      </w:r>
      <w:proofErr w:type="spellStart"/>
      <w:r w:rsidRPr="006B6853">
        <w:rPr>
          <w:rFonts w:ascii="Arial" w:hAnsi="Arial" w:cs="Arial"/>
        </w:rPr>
        <w:t>Wilkey</w:t>
      </w:r>
      <w:proofErr w:type="spellEnd"/>
      <w:r w:rsidRPr="006B6853">
        <w:rPr>
          <w:rFonts w:ascii="Arial" w:hAnsi="Arial" w:cs="Arial"/>
        </w:rPr>
        <w:t xml:space="preserve">, Terry Zhang, Vlad </w:t>
      </w:r>
      <w:proofErr w:type="spellStart"/>
      <w:r w:rsidRPr="006B6853">
        <w:rPr>
          <w:rFonts w:ascii="Arial" w:hAnsi="Arial" w:cs="Arial"/>
        </w:rPr>
        <w:t>Zabrouskov</w:t>
      </w:r>
      <w:proofErr w:type="spellEnd"/>
      <w:r w:rsidRPr="006B6853">
        <w:rPr>
          <w:rFonts w:ascii="Arial" w:hAnsi="Arial" w:cs="Arial"/>
        </w:rPr>
        <w:t xml:space="preserve">, Johan van der </w:t>
      </w:r>
      <w:proofErr w:type="spellStart"/>
      <w:r w:rsidRPr="006B6853">
        <w:rPr>
          <w:rFonts w:ascii="Arial" w:hAnsi="Arial" w:cs="Arial"/>
        </w:rPr>
        <w:t>Vlag</w:t>
      </w:r>
      <w:proofErr w:type="spellEnd"/>
      <w:r w:rsidRPr="006B6853">
        <w:rPr>
          <w:rFonts w:ascii="Arial" w:hAnsi="Arial" w:cs="Arial"/>
        </w:rPr>
        <w:t xml:space="preserve">, Henry B </w:t>
      </w:r>
      <w:proofErr w:type="spellStart"/>
      <w:r w:rsidRPr="006B6853">
        <w:rPr>
          <w:rFonts w:ascii="Arial" w:hAnsi="Arial" w:cs="Arial"/>
        </w:rPr>
        <w:t>Dijkman</w:t>
      </w:r>
      <w:proofErr w:type="spellEnd"/>
      <w:r w:rsidRPr="006B6853">
        <w:rPr>
          <w:rFonts w:ascii="Arial" w:hAnsi="Arial" w:cs="Arial"/>
        </w:rPr>
        <w:t xml:space="preserve">, </w:t>
      </w:r>
      <w:proofErr w:type="spellStart"/>
      <w:r w:rsidRPr="006B6853">
        <w:rPr>
          <w:rFonts w:ascii="Arial" w:hAnsi="Arial" w:cs="Arial"/>
        </w:rPr>
        <w:t>Brigith</w:t>
      </w:r>
      <w:proofErr w:type="spellEnd"/>
      <w:r w:rsidRPr="006B6853">
        <w:rPr>
          <w:rFonts w:ascii="Arial" w:hAnsi="Arial" w:cs="Arial"/>
        </w:rPr>
        <w:t xml:space="preserve"> K Willemsen, Jack F </w:t>
      </w:r>
      <w:proofErr w:type="spellStart"/>
      <w:r w:rsidRPr="006B6853">
        <w:rPr>
          <w:rFonts w:ascii="Arial" w:hAnsi="Arial" w:cs="Arial"/>
        </w:rPr>
        <w:t>Wetzels</w:t>
      </w:r>
      <w:proofErr w:type="spellEnd"/>
      <w:r w:rsidRPr="006B6853">
        <w:rPr>
          <w:rFonts w:ascii="Arial" w:hAnsi="Arial" w:cs="Arial"/>
        </w:rPr>
        <w:t xml:space="preserve">, Jon B Klein, Jeroen K </w:t>
      </w:r>
      <w:proofErr w:type="spellStart"/>
      <w:r w:rsidRPr="006B6853">
        <w:rPr>
          <w:rFonts w:ascii="Arial" w:hAnsi="Arial" w:cs="Arial"/>
        </w:rPr>
        <w:t>Deegens</w:t>
      </w:r>
      <w:proofErr w:type="spellEnd"/>
      <w:r w:rsidRPr="006B6853">
        <w:rPr>
          <w:rFonts w:ascii="Arial" w:hAnsi="Arial" w:cs="Arial"/>
        </w:rPr>
        <w:t>. Increased expression of lysosome membrane protein 2 in glomeruli of patients with idiopathic membranous nephropathy. Proteomics. 2015; 15 (21): 3722-3730.</w:t>
      </w:r>
    </w:p>
    <w:p w14:paraId="608B2D81" w14:textId="77777777" w:rsidR="00CA56D2" w:rsidRPr="006B6853" w:rsidRDefault="00CA56D2" w:rsidP="006B6853">
      <w:pPr>
        <w:spacing w:line="360" w:lineRule="auto"/>
        <w:rPr>
          <w:rFonts w:ascii="Arial" w:hAnsi="Arial" w:cs="Arial"/>
        </w:rPr>
      </w:pPr>
      <w:r w:rsidRPr="006B6853">
        <w:rPr>
          <w:rFonts w:ascii="Arial" w:hAnsi="Arial" w:cs="Arial"/>
        </w:rPr>
        <w:lastRenderedPageBreak/>
        <w:t xml:space="preserve">60. J </w:t>
      </w:r>
      <w:proofErr w:type="spellStart"/>
      <w:r w:rsidRPr="006B6853">
        <w:rPr>
          <w:rFonts w:ascii="Arial" w:hAnsi="Arial" w:cs="Arial"/>
        </w:rPr>
        <w:t>Jonklaas</w:t>
      </w:r>
      <w:proofErr w:type="spellEnd"/>
      <w:r w:rsidRPr="006B6853">
        <w:rPr>
          <w:rFonts w:ascii="Arial" w:hAnsi="Arial" w:cs="Arial"/>
        </w:rPr>
        <w:t xml:space="preserve">, </w:t>
      </w:r>
      <w:proofErr w:type="spellStart"/>
      <w:r w:rsidRPr="006B6853">
        <w:rPr>
          <w:rFonts w:ascii="Arial" w:hAnsi="Arial" w:cs="Arial"/>
        </w:rPr>
        <w:t>Srk</w:t>
      </w:r>
      <w:proofErr w:type="spellEnd"/>
      <w:r w:rsidRPr="006B6853">
        <w:rPr>
          <w:rFonts w:ascii="Arial" w:hAnsi="Arial" w:cs="Arial"/>
        </w:rPr>
        <w:t xml:space="preserve"> Murthy, D Liu, J </w:t>
      </w:r>
      <w:proofErr w:type="spellStart"/>
      <w:r w:rsidRPr="006B6853">
        <w:rPr>
          <w:rFonts w:ascii="Arial" w:hAnsi="Arial" w:cs="Arial"/>
        </w:rPr>
        <w:t>Klubo-Gwiezdzinska</w:t>
      </w:r>
      <w:proofErr w:type="spellEnd"/>
      <w:r w:rsidRPr="006B6853">
        <w:rPr>
          <w:rFonts w:ascii="Arial" w:hAnsi="Arial" w:cs="Arial"/>
        </w:rPr>
        <w:t xml:space="preserve">, J Krishnan, K D Burman, L Boyle, N Carrol, E </w:t>
      </w:r>
      <w:proofErr w:type="spellStart"/>
      <w:r w:rsidRPr="006B6853">
        <w:rPr>
          <w:rFonts w:ascii="Arial" w:hAnsi="Arial" w:cs="Arial"/>
        </w:rPr>
        <w:t>Felger</w:t>
      </w:r>
      <w:proofErr w:type="spellEnd"/>
      <w:r w:rsidRPr="006B6853">
        <w:rPr>
          <w:rFonts w:ascii="Arial" w:hAnsi="Arial" w:cs="Arial"/>
        </w:rPr>
        <w:t xml:space="preserve">, Y P </w:t>
      </w:r>
      <w:proofErr w:type="spellStart"/>
      <w:r w:rsidRPr="006B6853">
        <w:rPr>
          <w:rFonts w:ascii="Arial" w:hAnsi="Arial" w:cs="Arial"/>
        </w:rPr>
        <w:t>Loh</w:t>
      </w:r>
      <w:proofErr w:type="spellEnd"/>
      <w:r w:rsidRPr="006B6853">
        <w:rPr>
          <w:rFonts w:ascii="Arial" w:hAnsi="Arial" w:cs="Arial"/>
        </w:rPr>
        <w:t>. Novel biomarker SYT12 may contribute to predicting papillary thyroid cancer outcomes. Future Sci OA. 2017; 4 (1): FSO249.</w:t>
      </w:r>
    </w:p>
    <w:p w14:paraId="565DAA78" w14:textId="77777777" w:rsidR="00CA56D2" w:rsidRPr="006B6853" w:rsidRDefault="00CA56D2" w:rsidP="006B6853">
      <w:pPr>
        <w:spacing w:line="360" w:lineRule="auto"/>
        <w:rPr>
          <w:rFonts w:ascii="Arial" w:hAnsi="Arial" w:cs="Arial"/>
        </w:rPr>
      </w:pPr>
      <w:r w:rsidRPr="006B6853">
        <w:rPr>
          <w:rFonts w:ascii="Arial" w:hAnsi="Arial" w:cs="Arial"/>
        </w:rPr>
        <w:t xml:space="preserve">61. J Reiser, W </w:t>
      </w:r>
      <w:proofErr w:type="spellStart"/>
      <w:r w:rsidRPr="006B6853">
        <w:rPr>
          <w:rFonts w:ascii="Arial" w:hAnsi="Arial" w:cs="Arial"/>
        </w:rPr>
        <w:t>Kriz</w:t>
      </w:r>
      <w:proofErr w:type="spellEnd"/>
      <w:r w:rsidRPr="006B6853">
        <w:rPr>
          <w:rFonts w:ascii="Arial" w:hAnsi="Arial" w:cs="Arial"/>
        </w:rPr>
        <w:t xml:space="preserve">, M </w:t>
      </w:r>
      <w:proofErr w:type="spellStart"/>
      <w:r w:rsidRPr="006B6853">
        <w:rPr>
          <w:rFonts w:ascii="Arial" w:hAnsi="Arial" w:cs="Arial"/>
        </w:rPr>
        <w:t>Kretzler</w:t>
      </w:r>
      <w:proofErr w:type="spellEnd"/>
      <w:r w:rsidRPr="006B6853">
        <w:rPr>
          <w:rFonts w:ascii="Arial" w:hAnsi="Arial" w:cs="Arial"/>
        </w:rPr>
        <w:t xml:space="preserve">, P </w:t>
      </w:r>
      <w:proofErr w:type="spellStart"/>
      <w:r w:rsidRPr="006B6853">
        <w:rPr>
          <w:rFonts w:ascii="Arial" w:hAnsi="Arial" w:cs="Arial"/>
        </w:rPr>
        <w:t>Mundel</w:t>
      </w:r>
      <w:proofErr w:type="spellEnd"/>
      <w:r w:rsidRPr="006B6853">
        <w:rPr>
          <w:rFonts w:ascii="Arial" w:hAnsi="Arial" w:cs="Arial"/>
        </w:rPr>
        <w:t xml:space="preserve">. The glomerular slit diaphragm is a modified </w:t>
      </w:r>
      <w:proofErr w:type="spellStart"/>
      <w:r w:rsidRPr="006B6853">
        <w:rPr>
          <w:rFonts w:ascii="Arial" w:hAnsi="Arial" w:cs="Arial"/>
        </w:rPr>
        <w:t>adherens</w:t>
      </w:r>
      <w:proofErr w:type="spellEnd"/>
      <w:r w:rsidRPr="006B6853">
        <w:rPr>
          <w:rFonts w:ascii="Arial" w:hAnsi="Arial" w:cs="Arial"/>
        </w:rPr>
        <w:t xml:space="preserve"> junction. J Am Soc Nephrol. 2000; 11 (1): 1-8.</w:t>
      </w:r>
    </w:p>
    <w:p w14:paraId="62619A0E" w14:textId="77777777" w:rsidR="00CA56D2" w:rsidRPr="006B6853" w:rsidRDefault="00CA56D2" w:rsidP="006B6853">
      <w:pPr>
        <w:spacing w:line="360" w:lineRule="auto"/>
        <w:rPr>
          <w:rFonts w:ascii="Arial" w:hAnsi="Arial" w:cs="Arial"/>
        </w:rPr>
      </w:pPr>
      <w:r w:rsidRPr="006B6853">
        <w:rPr>
          <w:rFonts w:ascii="Arial" w:hAnsi="Arial" w:cs="Arial"/>
        </w:rPr>
        <w:t xml:space="preserve">62. </w:t>
      </w:r>
      <w:proofErr w:type="spellStart"/>
      <w:r w:rsidRPr="006B6853">
        <w:rPr>
          <w:rFonts w:ascii="Arial" w:hAnsi="Arial" w:cs="Arial"/>
        </w:rPr>
        <w:t>Marijana</w:t>
      </w:r>
      <w:proofErr w:type="spellEnd"/>
      <w:r w:rsidRPr="006B6853">
        <w:rPr>
          <w:rFonts w:ascii="Arial" w:hAnsi="Arial" w:cs="Arial"/>
        </w:rPr>
        <w:t xml:space="preserve"> </w:t>
      </w:r>
      <w:proofErr w:type="spellStart"/>
      <w:r w:rsidRPr="006B6853">
        <w:rPr>
          <w:rFonts w:ascii="Arial" w:hAnsi="Arial" w:cs="Arial"/>
        </w:rPr>
        <w:t>Dajak</w:t>
      </w:r>
      <w:proofErr w:type="spellEnd"/>
      <w:r w:rsidRPr="006B6853">
        <w:rPr>
          <w:rFonts w:ascii="Arial" w:hAnsi="Arial" w:cs="Arial"/>
        </w:rPr>
        <w:t xml:space="preserve">, Svetlana </w:t>
      </w:r>
      <w:proofErr w:type="spellStart"/>
      <w:r w:rsidRPr="006B6853">
        <w:rPr>
          <w:rFonts w:ascii="Arial" w:hAnsi="Arial" w:cs="Arial"/>
        </w:rPr>
        <w:t>Ignjatović</w:t>
      </w:r>
      <w:proofErr w:type="spellEnd"/>
      <w:r w:rsidRPr="006B6853">
        <w:rPr>
          <w:rFonts w:ascii="Arial" w:hAnsi="Arial" w:cs="Arial"/>
        </w:rPr>
        <w:t xml:space="preserve">, Biljana </w:t>
      </w:r>
      <w:proofErr w:type="spellStart"/>
      <w:r w:rsidRPr="006B6853">
        <w:rPr>
          <w:rFonts w:ascii="Arial" w:hAnsi="Arial" w:cs="Arial"/>
        </w:rPr>
        <w:t>Stojimirović</w:t>
      </w:r>
      <w:proofErr w:type="spellEnd"/>
      <w:r w:rsidRPr="006B6853">
        <w:rPr>
          <w:rFonts w:ascii="Arial" w:hAnsi="Arial" w:cs="Arial"/>
        </w:rPr>
        <w:t xml:space="preserve">, </w:t>
      </w:r>
      <w:proofErr w:type="spellStart"/>
      <w:r w:rsidRPr="006B6853">
        <w:rPr>
          <w:rFonts w:ascii="Arial" w:hAnsi="Arial" w:cs="Arial"/>
        </w:rPr>
        <w:t>Snezana</w:t>
      </w:r>
      <w:proofErr w:type="spellEnd"/>
      <w:r w:rsidRPr="006B6853">
        <w:rPr>
          <w:rFonts w:ascii="Arial" w:hAnsi="Arial" w:cs="Arial"/>
        </w:rPr>
        <w:t xml:space="preserve"> </w:t>
      </w:r>
      <w:proofErr w:type="spellStart"/>
      <w:r w:rsidRPr="006B6853">
        <w:rPr>
          <w:rFonts w:ascii="Arial" w:hAnsi="Arial" w:cs="Arial"/>
        </w:rPr>
        <w:t>Gajić</w:t>
      </w:r>
      <w:proofErr w:type="spellEnd"/>
      <w:r w:rsidRPr="006B6853">
        <w:rPr>
          <w:rFonts w:ascii="Arial" w:hAnsi="Arial" w:cs="Arial"/>
        </w:rPr>
        <w:t xml:space="preserve">, Nada </w:t>
      </w:r>
      <w:proofErr w:type="spellStart"/>
      <w:r w:rsidRPr="006B6853">
        <w:rPr>
          <w:rFonts w:ascii="Arial" w:hAnsi="Arial" w:cs="Arial"/>
        </w:rPr>
        <w:t>Majkić</w:t>
      </w:r>
      <w:proofErr w:type="spellEnd"/>
      <w:r w:rsidRPr="006B6853">
        <w:rPr>
          <w:rFonts w:ascii="Arial" w:hAnsi="Arial" w:cs="Arial"/>
        </w:rPr>
        <w:t>-Singh. Evaluation of renal damage by urinary beta-trace protein in patients with chronic kidney disease. Clin Lab. 2011; 57 (1-2): 29-36.</w:t>
      </w:r>
    </w:p>
    <w:p w14:paraId="555FEA78" w14:textId="77777777" w:rsidR="00CA56D2" w:rsidRPr="006B6853" w:rsidRDefault="00CA56D2" w:rsidP="006B6853">
      <w:pPr>
        <w:spacing w:line="360" w:lineRule="auto"/>
        <w:rPr>
          <w:rFonts w:ascii="Arial" w:hAnsi="Arial" w:cs="Arial"/>
        </w:rPr>
      </w:pPr>
      <w:r w:rsidRPr="006B6853">
        <w:rPr>
          <w:rFonts w:ascii="Arial" w:hAnsi="Arial" w:cs="Arial"/>
        </w:rPr>
        <w:t xml:space="preserve">63. </w:t>
      </w:r>
      <w:proofErr w:type="spellStart"/>
      <w:r w:rsidRPr="006B6853">
        <w:rPr>
          <w:rFonts w:ascii="Arial" w:hAnsi="Arial" w:cs="Arial"/>
        </w:rPr>
        <w:t>Manousos</w:t>
      </w:r>
      <w:proofErr w:type="spellEnd"/>
      <w:r w:rsidRPr="006B6853">
        <w:rPr>
          <w:rFonts w:ascii="Arial" w:hAnsi="Arial" w:cs="Arial"/>
        </w:rPr>
        <w:t xml:space="preserve"> </w:t>
      </w:r>
      <w:proofErr w:type="spellStart"/>
      <w:r w:rsidRPr="006B6853">
        <w:rPr>
          <w:rFonts w:ascii="Arial" w:hAnsi="Arial" w:cs="Arial"/>
        </w:rPr>
        <w:t>Makridakis</w:t>
      </w:r>
      <w:proofErr w:type="spellEnd"/>
      <w:r w:rsidRPr="006B6853">
        <w:rPr>
          <w:rFonts w:ascii="Arial" w:hAnsi="Arial" w:cs="Arial"/>
        </w:rPr>
        <w:t xml:space="preserve">, Georgia </w:t>
      </w:r>
      <w:proofErr w:type="spellStart"/>
      <w:r w:rsidRPr="006B6853">
        <w:rPr>
          <w:rFonts w:ascii="Arial" w:hAnsi="Arial" w:cs="Arial"/>
        </w:rPr>
        <w:t>Kontostathi</w:t>
      </w:r>
      <w:proofErr w:type="spellEnd"/>
      <w:r w:rsidRPr="006B6853">
        <w:rPr>
          <w:rFonts w:ascii="Arial" w:hAnsi="Arial" w:cs="Arial"/>
        </w:rPr>
        <w:t xml:space="preserve">, Eleni Petra, Rafael </w:t>
      </w:r>
      <w:proofErr w:type="spellStart"/>
      <w:r w:rsidRPr="006B6853">
        <w:rPr>
          <w:rFonts w:ascii="Arial" w:hAnsi="Arial" w:cs="Arial"/>
        </w:rPr>
        <w:t>Stroggilos</w:t>
      </w:r>
      <w:proofErr w:type="spellEnd"/>
      <w:r w:rsidRPr="006B6853">
        <w:rPr>
          <w:rFonts w:ascii="Arial" w:hAnsi="Arial" w:cs="Arial"/>
        </w:rPr>
        <w:t xml:space="preserve">, Vasiliki </w:t>
      </w:r>
      <w:proofErr w:type="spellStart"/>
      <w:r w:rsidRPr="006B6853">
        <w:rPr>
          <w:rFonts w:ascii="Arial" w:hAnsi="Arial" w:cs="Arial"/>
        </w:rPr>
        <w:t>Lygirou</w:t>
      </w:r>
      <w:proofErr w:type="spellEnd"/>
      <w:r w:rsidRPr="006B6853">
        <w:rPr>
          <w:rFonts w:ascii="Arial" w:hAnsi="Arial" w:cs="Arial"/>
        </w:rPr>
        <w:t xml:space="preserve">, Szymon Filip, Flore </w:t>
      </w:r>
      <w:proofErr w:type="spellStart"/>
      <w:r w:rsidRPr="006B6853">
        <w:rPr>
          <w:rFonts w:ascii="Arial" w:hAnsi="Arial" w:cs="Arial"/>
        </w:rPr>
        <w:t>Duranton</w:t>
      </w:r>
      <w:proofErr w:type="spellEnd"/>
      <w:r w:rsidRPr="006B6853">
        <w:rPr>
          <w:rFonts w:ascii="Arial" w:hAnsi="Arial" w:cs="Arial"/>
        </w:rPr>
        <w:t xml:space="preserve">, Harald </w:t>
      </w:r>
      <w:proofErr w:type="spellStart"/>
      <w:r w:rsidRPr="006B6853">
        <w:rPr>
          <w:rFonts w:ascii="Arial" w:hAnsi="Arial" w:cs="Arial"/>
        </w:rPr>
        <w:t>Mischak</w:t>
      </w:r>
      <w:proofErr w:type="spellEnd"/>
      <w:r w:rsidRPr="006B6853">
        <w:rPr>
          <w:rFonts w:ascii="Arial" w:hAnsi="Arial" w:cs="Arial"/>
        </w:rPr>
        <w:t xml:space="preserve">, Angel </w:t>
      </w:r>
      <w:proofErr w:type="spellStart"/>
      <w:r w:rsidRPr="006B6853">
        <w:rPr>
          <w:rFonts w:ascii="Arial" w:hAnsi="Arial" w:cs="Arial"/>
        </w:rPr>
        <w:t>Argiles</w:t>
      </w:r>
      <w:proofErr w:type="spellEnd"/>
      <w:r w:rsidRPr="006B6853">
        <w:rPr>
          <w:rFonts w:ascii="Arial" w:hAnsi="Arial" w:cs="Arial"/>
        </w:rPr>
        <w:t xml:space="preserve">, Jerome </w:t>
      </w:r>
      <w:proofErr w:type="spellStart"/>
      <w:r w:rsidRPr="006B6853">
        <w:rPr>
          <w:rFonts w:ascii="Arial" w:hAnsi="Arial" w:cs="Arial"/>
        </w:rPr>
        <w:t>Zoidakis</w:t>
      </w:r>
      <w:proofErr w:type="spellEnd"/>
      <w:r w:rsidRPr="006B6853">
        <w:rPr>
          <w:rFonts w:ascii="Arial" w:hAnsi="Arial" w:cs="Arial"/>
        </w:rPr>
        <w:t xml:space="preserve">, Antonia </w:t>
      </w:r>
      <w:proofErr w:type="spellStart"/>
      <w:r w:rsidRPr="006B6853">
        <w:rPr>
          <w:rFonts w:ascii="Arial" w:hAnsi="Arial" w:cs="Arial"/>
        </w:rPr>
        <w:t>Vlahou</w:t>
      </w:r>
      <w:proofErr w:type="spellEnd"/>
      <w:r w:rsidRPr="006B6853">
        <w:rPr>
          <w:rFonts w:ascii="Arial" w:hAnsi="Arial" w:cs="Arial"/>
        </w:rPr>
        <w:t>. Multiplexed MRM-based protein quantification of putative prognostic biomarkers for chronic kidney disease progression in plasma. Sci Rep. 2020; 10 (1): 4815.</w:t>
      </w:r>
    </w:p>
    <w:p w14:paraId="5BB2E033" w14:textId="77777777" w:rsidR="00CA56D2" w:rsidRPr="006B6853" w:rsidRDefault="00CA56D2" w:rsidP="006B6853">
      <w:pPr>
        <w:spacing w:line="360" w:lineRule="auto"/>
        <w:rPr>
          <w:rFonts w:ascii="Arial" w:hAnsi="Arial" w:cs="Arial"/>
        </w:rPr>
      </w:pPr>
      <w:r w:rsidRPr="006B6853">
        <w:rPr>
          <w:rFonts w:ascii="Arial" w:hAnsi="Arial" w:cs="Arial"/>
        </w:rPr>
        <w:t xml:space="preserve">64. Rik </w:t>
      </w:r>
      <w:proofErr w:type="spellStart"/>
      <w:r w:rsidRPr="006B6853">
        <w:rPr>
          <w:rFonts w:ascii="Arial" w:hAnsi="Arial" w:cs="Arial"/>
        </w:rPr>
        <w:t>Derynck</w:t>
      </w:r>
      <w:proofErr w:type="spellEnd"/>
      <w:r w:rsidRPr="006B6853">
        <w:rPr>
          <w:rFonts w:ascii="Arial" w:hAnsi="Arial" w:cs="Arial"/>
        </w:rPr>
        <w:t xml:space="preserve">, Ying E Zhang. </w:t>
      </w:r>
      <w:proofErr w:type="spellStart"/>
      <w:r w:rsidRPr="006B6853">
        <w:rPr>
          <w:rFonts w:ascii="Arial" w:hAnsi="Arial" w:cs="Arial"/>
        </w:rPr>
        <w:t>Smad</w:t>
      </w:r>
      <w:proofErr w:type="spellEnd"/>
      <w:r w:rsidRPr="006B6853">
        <w:rPr>
          <w:rFonts w:ascii="Arial" w:hAnsi="Arial" w:cs="Arial"/>
        </w:rPr>
        <w:t xml:space="preserve">-dependent and </w:t>
      </w:r>
      <w:proofErr w:type="spellStart"/>
      <w:r w:rsidRPr="006B6853">
        <w:rPr>
          <w:rFonts w:ascii="Arial" w:hAnsi="Arial" w:cs="Arial"/>
        </w:rPr>
        <w:t>Smad</w:t>
      </w:r>
      <w:proofErr w:type="spellEnd"/>
      <w:r w:rsidRPr="006B6853">
        <w:rPr>
          <w:rFonts w:ascii="Arial" w:hAnsi="Arial" w:cs="Arial"/>
        </w:rPr>
        <w:t>-independent pathways in TGF-beta family signaling. Nature. 2003; 425 (6958): 577-584.</w:t>
      </w:r>
    </w:p>
    <w:p w14:paraId="784FDFDD" w14:textId="77777777" w:rsidR="00CA56D2" w:rsidRPr="006B6853" w:rsidRDefault="00CA56D2" w:rsidP="006B6853">
      <w:pPr>
        <w:spacing w:line="360" w:lineRule="auto"/>
        <w:rPr>
          <w:rFonts w:ascii="Arial" w:hAnsi="Arial" w:cs="Arial"/>
        </w:rPr>
      </w:pPr>
      <w:r w:rsidRPr="006B6853">
        <w:rPr>
          <w:rFonts w:ascii="Arial" w:hAnsi="Arial" w:cs="Arial"/>
        </w:rPr>
        <w:t xml:space="preserve">65. S Busch, </w:t>
      </w:r>
      <w:proofErr w:type="gramStart"/>
      <w:r w:rsidRPr="006B6853">
        <w:rPr>
          <w:rFonts w:ascii="Arial" w:hAnsi="Arial" w:cs="Arial"/>
        </w:rPr>
        <w:t>A</w:t>
      </w:r>
      <w:proofErr w:type="gramEnd"/>
      <w:r w:rsidRPr="006B6853">
        <w:rPr>
          <w:rFonts w:ascii="Arial" w:hAnsi="Arial" w:cs="Arial"/>
        </w:rPr>
        <w:t xml:space="preserve"> </w:t>
      </w:r>
      <w:proofErr w:type="spellStart"/>
      <w:r w:rsidRPr="006B6853">
        <w:rPr>
          <w:rFonts w:ascii="Arial" w:hAnsi="Arial" w:cs="Arial"/>
        </w:rPr>
        <w:t>Acar</w:t>
      </w:r>
      <w:proofErr w:type="spellEnd"/>
      <w:r w:rsidRPr="006B6853">
        <w:rPr>
          <w:rFonts w:ascii="Arial" w:hAnsi="Arial" w:cs="Arial"/>
        </w:rPr>
        <w:t xml:space="preserve">, Y Magnusson, P </w:t>
      </w:r>
      <w:proofErr w:type="spellStart"/>
      <w:r w:rsidRPr="006B6853">
        <w:rPr>
          <w:rFonts w:ascii="Arial" w:hAnsi="Arial" w:cs="Arial"/>
        </w:rPr>
        <w:t>Gregersson</w:t>
      </w:r>
      <w:proofErr w:type="spellEnd"/>
      <w:r w:rsidRPr="006B6853">
        <w:rPr>
          <w:rFonts w:ascii="Arial" w:hAnsi="Arial" w:cs="Arial"/>
        </w:rPr>
        <w:t xml:space="preserve">, L </w:t>
      </w:r>
      <w:proofErr w:type="spellStart"/>
      <w:r w:rsidRPr="006B6853">
        <w:rPr>
          <w:rFonts w:ascii="Arial" w:hAnsi="Arial" w:cs="Arial"/>
        </w:rPr>
        <w:t>Rydén</w:t>
      </w:r>
      <w:proofErr w:type="spellEnd"/>
      <w:r w:rsidRPr="006B6853">
        <w:rPr>
          <w:rFonts w:ascii="Arial" w:hAnsi="Arial" w:cs="Arial"/>
        </w:rPr>
        <w:t xml:space="preserve">, G </w:t>
      </w:r>
      <w:proofErr w:type="spellStart"/>
      <w:r w:rsidRPr="006B6853">
        <w:rPr>
          <w:rFonts w:ascii="Arial" w:hAnsi="Arial" w:cs="Arial"/>
        </w:rPr>
        <w:t>Landberg</w:t>
      </w:r>
      <w:proofErr w:type="spellEnd"/>
      <w:r w:rsidRPr="006B6853">
        <w:rPr>
          <w:rFonts w:ascii="Arial" w:hAnsi="Arial" w:cs="Arial"/>
        </w:rPr>
        <w:t>. TGF-beta receptor type-2 expression in cancer-associated fibroblasts regulates breast cancer cell growth and survival and is a prognostic marker in pre-menopausal breast cancer. Oncogene. 2015; 34 (1): 27-38.</w:t>
      </w:r>
    </w:p>
    <w:p w14:paraId="2B4C0B3C" w14:textId="77777777" w:rsidR="00CA56D2" w:rsidRPr="006B6853" w:rsidRDefault="00CA56D2" w:rsidP="006B6853">
      <w:pPr>
        <w:spacing w:line="360" w:lineRule="auto"/>
        <w:rPr>
          <w:rFonts w:ascii="Arial" w:hAnsi="Arial" w:cs="Arial"/>
        </w:rPr>
      </w:pPr>
      <w:r w:rsidRPr="006B6853">
        <w:rPr>
          <w:rFonts w:ascii="Arial" w:hAnsi="Arial" w:cs="Arial"/>
        </w:rPr>
        <w:t xml:space="preserve">66. Alan R Schenkel, Eric M Dufour, Tina W Chew, Emily </w:t>
      </w:r>
      <w:proofErr w:type="spellStart"/>
      <w:r w:rsidRPr="006B6853">
        <w:rPr>
          <w:rFonts w:ascii="Arial" w:hAnsi="Arial" w:cs="Arial"/>
        </w:rPr>
        <w:t>Sorg</w:t>
      </w:r>
      <w:proofErr w:type="spellEnd"/>
      <w:r w:rsidRPr="006B6853">
        <w:rPr>
          <w:rFonts w:ascii="Arial" w:hAnsi="Arial" w:cs="Arial"/>
        </w:rPr>
        <w:t xml:space="preserve">, William A Muller. The murine CD99-related molecule CD99-like 2 (CD99L2) is an adhesion molecule involved in the inflammatory response. Cell </w:t>
      </w:r>
      <w:proofErr w:type="spellStart"/>
      <w:r w:rsidRPr="006B6853">
        <w:rPr>
          <w:rFonts w:ascii="Arial" w:hAnsi="Arial" w:cs="Arial"/>
        </w:rPr>
        <w:t>Commun</w:t>
      </w:r>
      <w:proofErr w:type="spellEnd"/>
      <w:r w:rsidRPr="006B6853">
        <w:rPr>
          <w:rFonts w:ascii="Arial" w:hAnsi="Arial" w:cs="Arial"/>
        </w:rPr>
        <w:t xml:space="preserve"> </w:t>
      </w:r>
      <w:proofErr w:type="spellStart"/>
      <w:r w:rsidRPr="006B6853">
        <w:rPr>
          <w:rFonts w:ascii="Arial" w:hAnsi="Arial" w:cs="Arial"/>
        </w:rPr>
        <w:t>Adhes</w:t>
      </w:r>
      <w:proofErr w:type="spellEnd"/>
      <w:r w:rsidRPr="006B6853">
        <w:rPr>
          <w:rFonts w:ascii="Arial" w:hAnsi="Arial" w:cs="Arial"/>
        </w:rPr>
        <w:t>. 2007; 14 (5): 227-237.</w:t>
      </w:r>
    </w:p>
    <w:p w14:paraId="1F57D0A5" w14:textId="77777777" w:rsidR="00CA56D2" w:rsidRPr="006B6853" w:rsidRDefault="00CA56D2" w:rsidP="006B6853">
      <w:pPr>
        <w:spacing w:line="360" w:lineRule="auto"/>
        <w:rPr>
          <w:rFonts w:ascii="Arial" w:hAnsi="Arial" w:cs="Arial"/>
        </w:rPr>
      </w:pPr>
      <w:r w:rsidRPr="006B6853">
        <w:rPr>
          <w:rFonts w:ascii="Arial" w:hAnsi="Arial" w:cs="Arial"/>
        </w:rPr>
        <w:t xml:space="preserve">67. Oliver J Harrison, Julia </w:t>
      </w:r>
      <w:proofErr w:type="spellStart"/>
      <w:r w:rsidRPr="006B6853">
        <w:rPr>
          <w:rFonts w:ascii="Arial" w:hAnsi="Arial" w:cs="Arial"/>
        </w:rPr>
        <w:t>Brasch</w:t>
      </w:r>
      <w:proofErr w:type="spellEnd"/>
      <w:r w:rsidRPr="006B6853">
        <w:rPr>
          <w:rFonts w:ascii="Arial" w:hAnsi="Arial" w:cs="Arial"/>
        </w:rPr>
        <w:t xml:space="preserve">, </w:t>
      </w:r>
      <w:proofErr w:type="spellStart"/>
      <w:r w:rsidRPr="006B6853">
        <w:rPr>
          <w:rFonts w:ascii="Arial" w:hAnsi="Arial" w:cs="Arial"/>
        </w:rPr>
        <w:t>Gorka</w:t>
      </w:r>
      <w:proofErr w:type="spellEnd"/>
      <w:r w:rsidRPr="006B6853">
        <w:rPr>
          <w:rFonts w:ascii="Arial" w:hAnsi="Arial" w:cs="Arial"/>
        </w:rPr>
        <w:t xml:space="preserve"> Lasso, </w:t>
      </w:r>
      <w:proofErr w:type="spellStart"/>
      <w:r w:rsidRPr="006B6853">
        <w:rPr>
          <w:rFonts w:ascii="Arial" w:hAnsi="Arial" w:cs="Arial"/>
        </w:rPr>
        <w:t>Phinikoula</w:t>
      </w:r>
      <w:proofErr w:type="spellEnd"/>
      <w:r w:rsidRPr="006B6853">
        <w:rPr>
          <w:rFonts w:ascii="Arial" w:hAnsi="Arial" w:cs="Arial"/>
        </w:rPr>
        <w:t xml:space="preserve"> S </w:t>
      </w:r>
      <w:proofErr w:type="spellStart"/>
      <w:r w:rsidRPr="006B6853">
        <w:rPr>
          <w:rFonts w:ascii="Arial" w:hAnsi="Arial" w:cs="Arial"/>
        </w:rPr>
        <w:t>Katsamba</w:t>
      </w:r>
      <w:proofErr w:type="spellEnd"/>
      <w:r w:rsidRPr="006B6853">
        <w:rPr>
          <w:rFonts w:ascii="Arial" w:hAnsi="Arial" w:cs="Arial"/>
        </w:rPr>
        <w:t xml:space="preserve">, Goran </w:t>
      </w:r>
      <w:proofErr w:type="spellStart"/>
      <w:r w:rsidRPr="006B6853">
        <w:rPr>
          <w:rFonts w:ascii="Arial" w:hAnsi="Arial" w:cs="Arial"/>
        </w:rPr>
        <w:t>Ahlsen</w:t>
      </w:r>
      <w:proofErr w:type="spellEnd"/>
      <w:r w:rsidRPr="006B6853">
        <w:rPr>
          <w:rFonts w:ascii="Arial" w:hAnsi="Arial" w:cs="Arial"/>
        </w:rPr>
        <w:t xml:space="preserve">, Barry Honig, Lawrence Shapiro. Structural basis of adhesive binding by </w:t>
      </w:r>
      <w:proofErr w:type="spellStart"/>
      <w:r w:rsidRPr="006B6853">
        <w:rPr>
          <w:rFonts w:ascii="Arial" w:hAnsi="Arial" w:cs="Arial"/>
        </w:rPr>
        <w:t>desmocollins</w:t>
      </w:r>
      <w:proofErr w:type="spellEnd"/>
      <w:r w:rsidRPr="006B6853">
        <w:rPr>
          <w:rFonts w:ascii="Arial" w:hAnsi="Arial" w:cs="Arial"/>
        </w:rPr>
        <w:t xml:space="preserve"> and </w:t>
      </w:r>
      <w:proofErr w:type="spellStart"/>
      <w:r w:rsidRPr="006B6853">
        <w:rPr>
          <w:rFonts w:ascii="Arial" w:hAnsi="Arial" w:cs="Arial"/>
        </w:rPr>
        <w:t>desmogleins</w:t>
      </w:r>
      <w:proofErr w:type="spellEnd"/>
      <w:r w:rsidRPr="006B6853">
        <w:rPr>
          <w:rFonts w:ascii="Arial" w:hAnsi="Arial" w:cs="Arial"/>
        </w:rPr>
        <w:t xml:space="preserve">. Proc Natl </w:t>
      </w:r>
      <w:proofErr w:type="spellStart"/>
      <w:r w:rsidRPr="006B6853">
        <w:rPr>
          <w:rFonts w:ascii="Arial" w:hAnsi="Arial" w:cs="Arial"/>
        </w:rPr>
        <w:t>Acad</w:t>
      </w:r>
      <w:proofErr w:type="spellEnd"/>
      <w:r w:rsidRPr="006B6853">
        <w:rPr>
          <w:rFonts w:ascii="Arial" w:hAnsi="Arial" w:cs="Arial"/>
        </w:rPr>
        <w:t xml:space="preserve"> Sci U S A. 2016; 113 (26): 7160-7165.</w:t>
      </w:r>
    </w:p>
    <w:p w14:paraId="06EC073D" w14:textId="77777777" w:rsidR="00CA56D2" w:rsidRPr="006B6853" w:rsidRDefault="00CA56D2" w:rsidP="006B6853">
      <w:pPr>
        <w:spacing w:line="360" w:lineRule="auto"/>
        <w:rPr>
          <w:rFonts w:ascii="Arial" w:hAnsi="Arial" w:cs="Arial"/>
        </w:rPr>
      </w:pPr>
      <w:r w:rsidRPr="006B6853">
        <w:rPr>
          <w:rFonts w:ascii="Arial" w:hAnsi="Arial" w:cs="Arial"/>
        </w:rPr>
        <w:t xml:space="preserve">68. Yoshimi </w:t>
      </w:r>
      <w:proofErr w:type="spellStart"/>
      <w:r w:rsidRPr="006B6853">
        <w:rPr>
          <w:rFonts w:ascii="Arial" w:hAnsi="Arial" w:cs="Arial"/>
        </w:rPr>
        <w:t>Takai</w:t>
      </w:r>
      <w:proofErr w:type="spellEnd"/>
      <w:r w:rsidRPr="006B6853">
        <w:rPr>
          <w:rFonts w:ascii="Arial" w:hAnsi="Arial" w:cs="Arial"/>
        </w:rPr>
        <w:t xml:space="preserve">, Jun Miyoshi, </w:t>
      </w:r>
      <w:proofErr w:type="spellStart"/>
      <w:r w:rsidRPr="006B6853">
        <w:rPr>
          <w:rFonts w:ascii="Arial" w:hAnsi="Arial" w:cs="Arial"/>
        </w:rPr>
        <w:t>Wataru</w:t>
      </w:r>
      <w:proofErr w:type="spellEnd"/>
      <w:r w:rsidRPr="006B6853">
        <w:rPr>
          <w:rFonts w:ascii="Arial" w:hAnsi="Arial" w:cs="Arial"/>
        </w:rPr>
        <w:t xml:space="preserve"> Ikeda, </w:t>
      </w:r>
      <w:proofErr w:type="spellStart"/>
      <w:r w:rsidRPr="006B6853">
        <w:rPr>
          <w:rFonts w:ascii="Arial" w:hAnsi="Arial" w:cs="Arial"/>
        </w:rPr>
        <w:t>Hisakazu</w:t>
      </w:r>
      <w:proofErr w:type="spellEnd"/>
      <w:r w:rsidRPr="006B6853">
        <w:rPr>
          <w:rFonts w:ascii="Arial" w:hAnsi="Arial" w:cs="Arial"/>
        </w:rPr>
        <w:t xml:space="preserve"> </w:t>
      </w:r>
      <w:proofErr w:type="spellStart"/>
      <w:r w:rsidRPr="006B6853">
        <w:rPr>
          <w:rFonts w:ascii="Arial" w:hAnsi="Arial" w:cs="Arial"/>
        </w:rPr>
        <w:t>Ogita</w:t>
      </w:r>
      <w:proofErr w:type="spellEnd"/>
      <w:r w:rsidRPr="006B6853">
        <w:rPr>
          <w:rFonts w:ascii="Arial" w:hAnsi="Arial" w:cs="Arial"/>
        </w:rPr>
        <w:t xml:space="preserve">. </w:t>
      </w:r>
      <w:proofErr w:type="spellStart"/>
      <w:r w:rsidRPr="006B6853">
        <w:rPr>
          <w:rFonts w:ascii="Arial" w:hAnsi="Arial" w:cs="Arial"/>
        </w:rPr>
        <w:t>Nectins</w:t>
      </w:r>
      <w:proofErr w:type="spellEnd"/>
      <w:r w:rsidRPr="006B6853">
        <w:rPr>
          <w:rFonts w:ascii="Arial" w:hAnsi="Arial" w:cs="Arial"/>
        </w:rPr>
        <w:t xml:space="preserve"> and </w:t>
      </w:r>
      <w:proofErr w:type="spellStart"/>
      <w:r w:rsidRPr="006B6853">
        <w:rPr>
          <w:rFonts w:ascii="Arial" w:hAnsi="Arial" w:cs="Arial"/>
        </w:rPr>
        <w:t>nectin</w:t>
      </w:r>
      <w:proofErr w:type="spellEnd"/>
      <w:r w:rsidRPr="006B6853">
        <w:rPr>
          <w:rFonts w:ascii="Arial" w:hAnsi="Arial" w:cs="Arial"/>
        </w:rPr>
        <w:t>-like molecules: roles in contact inhibition of cell movement and proliferation. Nat Rev Mol Cell Biol. 2008; 9 (8): 603-615.</w:t>
      </w:r>
    </w:p>
    <w:p w14:paraId="27DE529A" w14:textId="77777777" w:rsidR="00EA3ADC" w:rsidRPr="006B6853" w:rsidRDefault="003B295E" w:rsidP="006B6853">
      <w:pPr>
        <w:spacing w:line="360" w:lineRule="auto"/>
        <w:rPr>
          <w:rFonts w:ascii="Arial" w:hAnsi="Arial" w:cs="Arial"/>
        </w:rPr>
      </w:pPr>
      <w:r w:rsidRPr="006B6853">
        <w:rPr>
          <w:rFonts w:ascii="Arial" w:hAnsi="Arial" w:cs="Arial"/>
        </w:rPr>
        <w:t>69</w:t>
      </w:r>
      <w:r w:rsidR="00EA3ADC" w:rsidRPr="006B6853">
        <w:rPr>
          <w:rFonts w:ascii="Arial" w:hAnsi="Arial" w:cs="Arial"/>
        </w:rPr>
        <w:t xml:space="preserve">. Lorenz Vogt, Nicole Schmitz, Michael O </w:t>
      </w:r>
      <w:proofErr w:type="spellStart"/>
      <w:r w:rsidR="00EA3ADC" w:rsidRPr="006B6853">
        <w:rPr>
          <w:rFonts w:ascii="Arial" w:hAnsi="Arial" w:cs="Arial"/>
        </w:rPr>
        <w:t>Kurrer</w:t>
      </w:r>
      <w:proofErr w:type="spellEnd"/>
      <w:r w:rsidR="00EA3ADC" w:rsidRPr="006B6853">
        <w:rPr>
          <w:rFonts w:ascii="Arial" w:hAnsi="Arial" w:cs="Arial"/>
        </w:rPr>
        <w:t xml:space="preserve">, Monika Bauer, Heather I Hinton, Silvia Behnke, Dominique </w:t>
      </w:r>
      <w:proofErr w:type="spellStart"/>
      <w:r w:rsidR="00EA3ADC" w:rsidRPr="006B6853">
        <w:rPr>
          <w:rFonts w:ascii="Arial" w:hAnsi="Arial" w:cs="Arial"/>
        </w:rPr>
        <w:t>Gatto</w:t>
      </w:r>
      <w:proofErr w:type="spellEnd"/>
      <w:r w:rsidR="00EA3ADC" w:rsidRPr="006B6853">
        <w:rPr>
          <w:rFonts w:ascii="Arial" w:hAnsi="Arial" w:cs="Arial"/>
        </w:rPr>
        <w:t xml:space="preserve">, Peter </w:t>
      </w:r>
      <w:proofErr w:type="spellStart"/>
      <w:r w:rsidR="00EA3ADC" w:rsidRPr="006B6853">
        <w:rPr>
          <w:rFonts w:ascii="Arial" w:hAnsi="Arial" w:cs="Arial"/>
        </w:rPr>
        <w:t>Sebbel</w:t>
      </w:r>
      <w:proofErr w:type="spellEnd"/>
      <w:r w:rsidR="00EA3ADC" w:rsidRPr="006B6853">
        <w:rPr>
          <w:rFonts w:ascii="Arial" w:hAnsi="Arial" w:cs="Arial"/>
        </w:rPr>
        <w:t xml:space="preserve">, Roger R </w:t>
      </w:r>
      <w:proofErr w:type="spellStart"/>
      <w:r w:rsidR="00EA3ADC" w:rsidRPr="006B6853">
        <w:rPr>
          <w:rFonts w:ascii="Arial" w:hAnsi="Arial" w:cs="Arial"/>
        </w:rPr>
        <w:t>Beerli</w:t>
      </w:r>
      <w:proofErr w:type="spellEnd"/>
      <w:r w:rsidR="00EA3ADC" w:rsidRPr="006B6853">
        <w:rPr>
          <w:rFonts w:ascii="Arial" w:hAnsi="Arial" w:cs="Arial"/>
        </w:rPr>
        <w:t xml:space="preserve">, Ivo </w:t>
      </w:r>
      <w:proofErr w:type="spellStart"/>
      <w:r w:rsidR="00EA3ADC" w:rsidRPr="006B6853">
        <w:rPr>
          <w:rFonts w:ascii="Arial" w:hAnsi="Arial" w:cs="Arial"/>
        </w:rPr>
        <w:t>Sonderegger</w:t>
      </w:r>
      <w:proofErr w:type="spellEnd"/>
      <w:r w:rsidR="00EA3ADC" w:rsidRPr="006B6853">
        <w:rPr>
          <w:rFonts w:ascii="Arial" w:hAnsi="Arial" w:cs="Arial"/>
        </w:rPr>
        <w:t xml:space="preserve">, Manfred Kopf, </w:t>
      </w:r>
      <w:r w:rsidR="00EA3ADC" w:rsidRPr="006B6853">
        <w:rPr>
          <w:rFonts w:ascii="Arial" w:hAnsi="Arial" w:cs="Arial"/>
        </w:rPr>
        <w:lastRenderedPageBreak/>
        <w:t xml:space="preserve">Philippe </w:t>
      </w:r>
      <w:proofErr w:type="spellStart"/>
      <w:r w:rsidR="00EA3ADC" w:rsidRPr="006B6853">
        <w:rPr>
          <w:rFonts w:ascii="Arial" w:hAnsi="Arial" w:cs="Arial"/>
        </w:rPr>
        <w:t>Saudan</w:t>
      </w:r>
      <w:proofErr w:type="spellEnd"/>
      <w:r w:rsidR="00EA3ADC" w:rsidRPr="006B6853">
        <w:rPr>
          <w:rFonts w:ascii="Arial" w:hAnsi="Arial" w:cs="Arial"/>
        </w:rPr>
        <w:t>, Martin F Bachmann. VSIG4, a B7 family-related protein, is a negative regulator of T cell activation. J Clin Invest. 2006; 116 (10): 2817-2826.</w:t>
      </w:r>
    </w:p>
    <w:p w14:paraId="1713B491" w14:textId="77777777" w:rsidR="00263D72" w:rsidRPr="006B6853" w:rsidRDefault="00263D72" w:rsidP="006B6853">
      <w:pPr>
        <w:spacing w:line="360" w:lineRule="auto"/>
        <w:rPr>
          <w:rFonts w:ascii="Arial" w:hAnsi="Arial" w:cs="Arial"/>
        </w:rPr>
      </w:pPr>
      <w:r w:rsidRPr="006B6853">
        <w:rPr>
          <w:rFonts w:ascii="Arial" w:hAnsi="Arial" w:cs="Arial"/>
        </w:rPr>
        <w:t xml:space="preserve">70. Xiao-Dong </w:t>
      </w:r>
      <w:proofErr w:type="spellStart"/>
      <w:r w:rsidRPr="006B6853">
        <w:rPr>
          <w:rFonts w:ascii="Arial" w:hAnsi="Arial" w:cs="Arial"/>
        </w:rPr>
        <w:t>Geng</w:t>
      </w:r>
      <w:proofErr w:type="spellEnd"/>
      <w:r w:rsidRPr="006B6853">
        <w:rPr>
          <w:rFonts w:ascii="Arial" w:hAnsi="Arial" w:cs="Arial"/>
        </w:rPr>
        <w:t xml:space="preserve">, Wei-Wei Wang, </w:t>
      </w:r>
      <w:proofErr w:type="spellStart"/>
      <w:r w:rsidRPr="006B6853">
        <w:rPr>
          <w:rFonts w:ascii="Arial" w:hAnsi="Arial" w:cs="Arial"/>
        </w:rPr>
        <w:t>Zhe</w:t>
      </w:r>
      <w:proofErr w:type="spellEnd"/>
      <w:r w:rsidRPr="006B6853">
        <w:rPr>
          <w:rFonts w:ascii="Arial" w:hAnsi="Arial" w:cs="Arial"/>
        </w:rPr>
        <w:t xml:space="preserve"> Feng, Ran Liu, Xiao-Long Cheng, Wan-Jun Shen, </w:t>
      </w:r>
      <w:proofErr w:type="spellStart"/>
      <w:r w:rsidRPr="006B6853">
        <w:rPr>
          <w:rFonts w:ascii="Arial" w:hAnsi="Arial" w:cs="Arial"/>
        </w:rPr>
        <w:t>Zhe</w:t>
      </w:r>
      <w:proofErr w:type="spellEnd"/>
      <w:r w:rsidRPr="006B6853">
        <w:rPr>
          <w:rFonts w:ascii="Arial" w:hAnsi="Arial" w:cs="Arial"/>
        </w:rPr>
        <w:t xml:space="preserve">-Yi Dong, </w:t>
      </w:r>
      <w:proofErr w:type="spellStart"/>
      <w:r w:rsidRPr="006B6853">
        <w:rPr>
          <w:rFonts w:ascii="Arial" w:hAnsi="Arial" w:cs="Arial"/>
        </w:rPr>
        <w:t>Guang</w:t>
      </w:r>
      <w:proofErr w:type="spellEnd"/>
      <w:r w:rsidRPr="006B6853">
        <w:rPr>
          <w:rFonts w:ascii="Arial" w:hAnsi="Arial" w:cs="Arial"/>
        </w:rPr>
        <w:t xml:space="preserve">-Yan Cai, Xiang-Mei Chen, Quan Hong, Di Wu. Identification of key genes and pathways in diabetic nephropathy by bioinformatics analysis. J Diabetes </w:t>
      </w:r>
      <w:proofErr w:type="spellStart"/>
      <w:r w:rsidRPr="006B6853">
        <w:rPr>
          <w:rFonts w:ascii="Arial" w:hAnsi="Arial" w:cs="Arial"/>
        </w:rPr>
        <w:t>Investig</w:t>
      </w:r>
      <w:proofErr w:type="spellEnd"/>
      <w:r w:rsidRPr="006B6853">
        <w:rPr>
          <w:rFonts w:ascii="Arial" w:hAnsi="Arial" w:cs="Arial"/>
        </w:rPr>
        <w:t>. 2019; 10 (4): 972-984.</w:t>
      </w:r>
    </w:p>
    <w:p w14:paraId="6A02D140" w14:textId="77777777" w:rsidR="00EA3ADC" w:rsidRPr="006B6853" w:rsidRDefault="003B295E" w:rsidP="006B6853">
      <w:pPr>
        <w:spacing w:line="360" w:lineRule="auto"/>
        <w:rPr>
          <w:rFonts w:ascii="Arial" w:hAnsi="Arial" w:cs="Arial"/>
        </w:rPr>
      </w:pPr>
      <w:r w:rsidRPr="006B6853">
        <w:rPr>
          <w:rFonts w:ascii="Arial" w:hAnsi="Arial" w:cs="Arial"/>
        </w:rPr>
        <w:t>71</w:t>
      </w:r>
      <w:r w:rsidR="00EA3ADC" w:rsidRPr="006B6853">
        <w:rPr>
          <w:rFonts w:ascii="Arial" w:hAnsi="Arial" w:cs="Arial"/>
        </w:rPr>
        <w:t xml:space="preserve">. Seung-Mi Kim, Se Won Oh, Sang Hyun Park, </w:t>
      </w:r>
      <w:proofErr w:type="spellStart"/>
      <w:r w:rsidR="00EA3ADC" w:rsidRPr="006B6853">
        <w:rPr>
          <w:rFonts w:ascii="Arial" w:hAnsi="Arial" w:cs="Arial"/>
        </w:rPr>
        <w:t>Dae</w:t>
      </w:r>
      <w:proofErr w:type="spellEnd"/>
      <w:r w:rsidR="00EA3ADC" w:rsidRPr="006B6853">
        <w:rPr>
          <w:rFonts w:ascii="Arial" w:hAnsi="Arial" w:cs="Arial"/>
        </w:rPr>
        <w:t xml:space="preserve"> Young </w:t>
      </w:r>
      <w:proofErr w:type="spellStart"/>
      <w:r w:rsidR="00EA3ADC" w:rsidRPr="006B6853">
        <w:rPr>
          <w:rFonts w:ascii="Arial" w:hAnsi="Arial" w:cs="Arial"/>
        </w:rPr>
        <w:t>Hur</w:t>
      </w:r>
      <w:proofErr w:type="spellEnd"/>
      <w:r w:rsidR="00EA3ADC" w:rsidRPr="006B6853">
        <w:rPr>
          <w:rFonts w:ascii="Arial" w:hAnsi="Arial" w:cs="Arial"/>
        </w:rPr>
        <w:t xml:space="preserve">, Seung-Woo Hong, Sang </w:t>
      </w:r>
      <w:proofErr w:type="spellStart"/>
      <w:r w:rsidR="00EA3ADC" w:rsidRPr="006B6853">
        <w:rPr>
          <w:rFonts w:ascii="Arial" w:hAnsi="Arial" w:cs="Arial"/>
        </w:rPr>
        <w:t>Youb</w:t>
      </w:r>
      <w:proofErr w:type="spellEnd"/>
      <w:r w:rsidR="00EA3ADC" w:rsidRPr="006B6853">
        <w:rPr>
          <w:rFonts w:ascii="Arial" w:hAnsi="Arial" w:cs="Arial"/>
        </w:rPr>
        <w:t xml:space="preserve"> Han. Epstein-Barr virus-encoded latent membrane protein 1 induces epithelial to mesenchymal transition by inducing V-set Ig domain containing 4 (VSIG4) expression via NF-kB in renal tubular epithelial HK-2 cells. </w:t>
      </w:r>
      <w:proofErr w:type="spellStart"/>
      <w:r w:rsidR="00EA3ADC" w:rsidRPr="006B6853">
        <w:rPr>
          <w:rFonts w:ascii="Arial" w:hAnsi="Arial" w:cs="Arial"/>
        </w:rPr>
        <w:t>Biochem</w:t>
      </w:r>
      <w:proofErr w:type="spellEnd"/>
      <w:r w:rsidR="00EA3ADC" w:rsidRPr="006B6853">
        <w:rPr>
          <w:rFonts w:ascii="Arial" w:hAnsi="Arial" w:cs="Arial"/>
        </w:rPr>
        <w:t xml:space="preserve"> </w:t>
      </w:r>
      <w:proofErr w:type="spellStart"/>
      <w:r w:rsidR="00EA3ADC" w:rsidRPr="006B6853">
        <w:rPr>
          <w:rFonts w:ascii="Arial" w:hAnsi="Arial" w:cs="Arial"/>
        </w:rPr>
        <w:t>Biophys</w:t>
      </w:r>
      <w:proofErr w:type="spellEnd"/>
      <w:r w:rsidR="00EA3ADC" w:rsidRPr="006B6853">
        <w:rPr>
          <w:rFonts w:ascii="Arial" w:hAnsi="Arial" w:cs="Arial"/>
        </w:rPr>
        <w:t xml:space="preserve"> Res </w:t>
      </w:r>
      <w:proofErr w:type="spellStart"/>
      <w:r w:rsidR="00EA3ADC" w:rsidRPr="006B6853">
        <w:rPr>
          <w:rFonts w:ascii="Arial" w:hAnsi="Arial" w:cs="Arial"/>
        </w:rPr>
        <w:t>Commun</w:t>
      </w:r>
      <w:proofErr w:type="spellEnd"/>
      <w:r w:rsidR="00EA3ADC" w:rsidRPr="006B6853">
        <w:rPr>
          <w:rFonts w:ascii="Arial" w:hAnsi="Arial" w:cs="Arial"/>
        </w:rPr>
        <w:t>. 2017; 492 (3): 316-322.</w:t>
      </w:r>
    </w:p>
    <w:p w14:paraId="09227565" w14:textId="77777777" w:rsidR="00EA3ADC" w:rsidRPr="006B6853" w:rsidRDefault="00E43775" w:rsidP="006B6853">
      <w:pPr>
        <w:spacing w:line="360" w:lineRule="auto"/>
        <w:rPr>
          <w:rFonts w:ascii="Arial" w:hAnsi="Arial" w:cs="Arial"/>
        </w:rPr>
      </w:pPr>
      <w:r w:rsidRPr="006B6853">
        <w:rPr>
          <w:rFonts w:ascii="Arial" w:hAnsi="Arial" w:cs="Arial"/>
        </w:rPr>
        <w:t>72</w:t>
      </w:r>
      <w:r w:rsidR="00EA3ADC" w:rsidRPr="006B6853">
        <w:rPr>
          <w:rFonts w:ascii="Arial" w:hAnsi="Arial" w:cs="Arial"/>
        </w:rPr>
        <w:t xml:space="preserve">. </w:t>
      </w:r>
      <w:proofErr w:type="spellStart"/>
      <w:r w:rsidR="00EA3ADC" w:rsidRPr="006B6853">
        <w:rPr>
          <w:rFonts w:ascii="Arial" w:hAnsi="Arial" w:cs="Arial"/>
        </w:rPr>
        <w:t>Eun</w:t>
      </w:r>
      <w:proofErr w:type="spellEnd"/>
      <w:r w:rsidR="00EA3ADC" w:rsidRPr="006B6853">
        <w:rPr>
          <w:rFonts w:ascii="Arial" w:hAnsi="Arial" w:cs="Arial"/>
        </w:rPr>
        <w:t xml:space="preserve">-Yeung Gong, Hyung Ah Jo, Sang Hyun Park, </w:t>
      </w:r>
      <w:proofErr w:type="spellStart"/>
      <w:r w:rsidR="00EA3ADC" w:rsidRPr="006B6853">
        <w:rPr>
          <w:rFonts w:ascii="Arial" w:hAnsi="Arial" w:cs="Arial"/>
        </w:rPr>
        <w:t>Dae</w:t>
      </w:r>
      <w:proofErr w:type="spellEnd"/>
      <w:r w:rsidR="00EA3ADC" w:rsidRPr="006B6853">
        <w:rPr>
          <w:rFonts w:ascii="Arial" w:hAnsi="Arial" w:cs="Arial"/>
        </w:rPr>
        <w:t xml:space="preserve"> </w:t>
      </w:r>
      <w:proofErr w:type="spellStart"/>
      <w:r w:rsidR="00EA3ADC" w:rsidRPr="006B6853">
        <w:rPr>
          <w:rFonts w:ascii="Arial" w:hAnsi="Arial" w:cs="Arial"/>
        </w:rPr>
        <w:t>Ryong</w:t>
      </w:r>
      <w:proofErr w:type="spellEnd"/>
      <w:r w:rsidR="00EA3ADC" w:rsidRPr="006B6853">
        <w:rPr>
          <w:rFonts w:ascii="Arial" w:hAnsi="Arial" w:cs="Arial"/>
        </w:rPr>
        <w:t xml:space="preserve"> Cha, </w:t>
      </w:r>
      <w:proofErr w:type="spellStart"/>
      <w:r w:rsidR="00EA3ADC" w:rsidRPr="006B6853">
        <w:rPr>
          <w:rFonts w:ascii="Arial" w:hAnsi="Arial" w:cs="Arial"/>
        </w:rPr>
        <w:t>Dae</w:t>
      </w:r>
      <w:proofErr w:type="spellEnd"/>
      <w:r w:rsidR="00EA3ADC" w:rsidRPr="006B6853">
        <w:rPr>
          <w:rFonts w:ascii="Arial" w:hAnsi="Arial" w:cs="Arial"/>
        </w:rPr>
        <w:t xml:space="preserve"> Young </w:t>
      </w:r>
      <w:proofErr w:type="spellStart"/>
      <w:r w:rsidR="00EA3ADC" w:rsidRPr="006B6853">
        <w:rPr>
          <w:rFonts w:ascii="Arial" w:hAnsi="Arial" w:cs="Arial"/>
        </w:rPr>
        <w:t>Hur</w:t>
      </w:r>
      <w:proofErr w:type="spellEnd"/>
      <w:r w:rsidR="00EA3ADC" w:rsidRPr="006B6853">
        <w:rPr>
          <w:rFonts w:ascii="Arial" w:hAnsi="Arial" w:cs="Arial"/>
        </w:rPr>
        <w:t xml:space="preserve">, Sang </w:t>
      </w:r>
      <w:proofErr w:type="spellStart"/>
      <w:r w:rsidR="00EA3ADC" w:rsidRPr="006B6853">
        <w:rPr>
          <w:rFonts w:ascii="Arial" w:hAnsi="Arial" w:cs="Arial"/>
        </w:rPr>
        <w:t>Youb</w:t>
      </w:r>
      <w:proofErr w:type="spellEnd"/>
      <w:r w:rsidR="00EA3ADC" w:rsidRPr="006B6853">
        <w:rPr>
          <w:rFonts w:ascii="Arial" w:hAnsi="Arial" w:cs="Arial"/>
        </w:rPr>
        <w:t xml:space="preserve"> Han. VSIG4 Induces Epithelial-Mesenchymal Transition of Renal Tubular Cells under High-Glucose Conditions. Life (Basel). 2020; 10 (12): 354.</w:t>
      </w:r>
    </w:p>
    <w:p w14:paraId="09FE61D0" w14:textId="77777777" w:rsidR="00CA56D2" w:rsidRPr="006B6853" w:rsidRDefault="00CA56D2" w:rsidP="006B6853">
      <w:pPr>
        <w:spacing w:line="360" w:lineRule="auto"/>
        <w:rPr>
          <w:rFonts w:ascii="Arial" w:hAnsi="Arial" w:cs="Arial"/>
        </w:rPr>
      </w:pPr>
      <w:r w:rsidRPr="006B6853">
        <w:rPr>
          <w:rFonts w:ascii="Arial" w:hAnsi="Arial" w:cs="Arial"/>
        </w:rPr>
        <w:t xml:space="preserve">73. Rohit Khurana, </w:t>
      </w:r>
      <w:proofErr w:type="spellStart"/>
      <w:r w:rsidRPr="006B6853">
        <w:rPr>
          <w:rFonts w:ascii="Arial" w:hAnsi="Arial" w:cs="Arial"/>
        </w:rPr>
        <w:t>Lieve</w:t>
      </w:r>
      <w:proofErr w:type="spellEnd"/>
      <w:r w:rsidRPr="006B6853">
        <w:rPr>
          <w:rFonts w:ascii="Arial" w:hAnsi="Arial" w:cs="Arial"/>
        </w:rPr>
        <w:t xml:space="preserve"> Moons, Shahida </w:t>
      </w:r>
      <w:proofErr w:type="spellStart"/>
      <w:r w:rsidRPr="006B6853">
        <w:rPr>
          <w:rFonts w:ascii="Arial" w:hAnsi="Arial" w:cs="Arial"/>
        </w:rPr>
        <w:t>Shafi</w:t>
      </w:r>
      <w:proofErr w:type="spellEnd"/>
      <w:r w:rsidRPr="006B6853">
        <w:rPr>
          <w:rFonts w:ascii="Arial" w:hAnsi="Arial" w:cs="Arial"/>
        </w:rPr>
        <w:t xml:space="preserve">, </w:t>
      </w:r>
      <w:proofErr w:type="spellStart"/>
      <w:r w:rsidRPr="006B6853">
        <w:rPr>
          <w:rFonts w:ascii="Arial" w:hAnsi="Arial" w:cs="Arial"/>
        </w:rPr>
        <w:t>Aernout</w:t>
      </w:r>
      <w:proofErr w:type="spellEnd"/>
      <w:r w:rsidRPr="006B6853">
        <w:rPr>
          <w:rFonts w:ascii="Arial" w:hAnsi="Arial" w:cs="Arial"/>
        </w:rPr>
        <w:t xml:space="preserve"> </w:t>
      </w:r>
      <w:proofErr w:type="spellStart"/>
      <w:r w:rsidRPr="006B6853">
        <w:rPr>
          <w:rFonts w:ascii="Arial" w:hAnsi="Arial" w:cs="Arial"/>
        </w:rPr>
        <w:t>Luttun</w:t>
      </w:r>
      <w:proofErr w:type="spellEnd"/>
      <w:r w:rsidRPr="006B6853">
        <w:rPr>
          <w:rFonts w:ascii="Arial" w:hAnsi="Arial" w:cs="Arial"/>
        </w:rPr>
        <w:t xml:space="preserve">, </w:t>
      </w:r>
      <w:proofErr w:type="spellStart"/>
      <w:r w:rsidRPr="006B6853">
        <w:rPr>
          <w:rFonts w:ascii="Arial" w:hAnsi="Arial" w:cs="Arial"/>
        </w:rPr>
        <w:t>Désiré</w:t>
      </w:r>
      <w:proofErr w:type="spellEnd"/>
      <w:r w:rsidRPr="006B6853">
        <w:rPr>
          <w:rFonts w:ascii="Arial" w:hAnsi="Arial" w:cs="Arial"/>
        </w:rPr>
        <w:t xml:space="preserve"> Collen, John F Martin, Peter </w:t>
      </w:r>
      <w:proofErr w:type="spellStart"/>
      <w:r w:rsidRPr="006B6853">
        <w:rPr>
          <w:rFonts w:ascii="Arial" w:hAnsi="Arial" w:cs="Arial"/>
        </w:rPr>
        <w:t>Carmeliet</w:t>
      </w:r>
      <w:proofErr w:type="spellEnd"/>
      <w:r w:rsidRPr="006B6853">
        <w:rPr>
          <w:rFonts w:ascii="Arial" w:hAnsi="Arial" w:cs="Arial"/>
        </w:rPr>
        <w:t>, Ian C Zachary. Placental growth factor promotes atherosclerotic intimal thickening and macrophage accumulation. Circulation. 2005; 111 (21): 2828-2836.</w:t>
      </w:r>
    </w:p>
    <w:p w14:paraId="7EFB0BED" w14:textId="77777777" w:rsidR="00CA56D2" w:rsidRPr="006B6853" w:rsidRDefault="00CA56D2" w:rsidP="006B6853">
      <w:pPr>
        <w:spacing w:line="360" w:lineRule="auto"/>
        <w:rPr>
          <w:rFonts w:ascii="Arial" w:hAnsi="Arial" w:cs="Arial"/>
        </w:rPr>
      </w:pPr>
      <w:r w:rsidRPr="006B6853">
        <w:rPr>
          <w:rFonts w:ascii="Arial" w:hAnsi="Arial" w:cs="Arial"/>
        </w:rPr>
        <w:t xml:space="preserve">74. Oskar </w:t>
      </w:r>
      <w:proofErr w:type="spellStart"/>
      <w:r w:rsidRPr="006B6853">
        <w:rPr>
          <w:rFonts w:ascii="Arial" w:hAnsi="Arial" w:cs="Arial"/>
        </w:rPr>
        <w:t>Zakiyanov</w:t>
      </w:r>
      <w:proofErr w:type="spellEnd"/>
      <w:r w:rsidRPr="006B6853">
        <w:rPr>
          <w:rFonts w:ascii="Arial" w:hAnsi="Arial" w:cs="Arial"/>
        </w:rPr>
        <w:t xml:space="preserve">, Marta </w:t>
      </w:r>
      <w:proofErr w:type="spellStart"/>
      <w:r w:rsidRPr="006B6853">
        <w:rPr>
          <w:rFonts w:ascii="Arial" w:hAnsi="Arial" w:cs="Arial"/>
        </w:rPr>
        <w:t>Kalousová</w:t>
      </w:r>
      <w:proofErr w:type="spellEnd"/>
      <w:r w:rsidRPr="006B6853">
        <w:rPr>
          <w:rFonts w:ascii="Arial" w:hAnsi="Arial" w:cs="Arial"/>
        </w:rPr>
        <w:t xml:space="preserve">, </w:t>
      </w:r>
      <w:proofErr w:type="spellStart"/>
      <w:r w:rsidRPr="006B6853">
        <w:rPr>
          <w:rFonts w:ascii="Arial" w:hAnsi="Arial" w:cs="Arial"/>
        </w:rPr>
        <w:t>Tomáš</w:t>
      </w:r>
      <w:proofErr w:type="spellEnd"/>
      <w:r w:rsidRPr="006B6853">
        <w:rPr>
          <w:rFonts w:ascii="Arial" w:hAnsi="Arial" w:cs="Arial"/>
        </w:rPr>
        <w:t xml:space="preserve"> Zima, </w:t>
      </w:r>
      <w:proofErr w:type="spellStart"/>
      <w:r w:rsidRPr="006B6853">
        <w:rPr>
          <w:rFonts w:ascii="Arial" w:hAnsi="Arial" w:cs="Arial"/>
        </w:rPr>
        <w:t>Vladimír</w:t>
      </w:r>
      <w:proofErr w:type="spellEnd"/>
      <w:r w:rsidRPr="006B6853">
        <w:rPr>
          <w:rFonts w:ascii="Arial" w:hAnsi="Arial" w:cs="Arial"/>
        </w:rPr>
        <w:t xml:space="preserve"> </w:t>
      </w:r>
      <w:proofErr w:type="spellStart"/>
      <w:r w:rsidRPr="006B6853">
        <w:rPr>
          <w:rFonts w:ascii="Arial" w:hAnsi="Arial" w:cs="Arial"/>
        </w:rPr>
        <w:t>Tesař</w:t>
      </w:r>
      <w:proofErr w:type="spellEnd"/>
      <w:r w:rsidRPr="006B6853">
        <w:rPr>
          <w:rFonts w:ascii="Arial" w:hAnsi="Arial" w:cs="Arial"/>
        </w:rPr>
        <w:t>. Placental growth factor in patients with decreased renal function. Ren Fail. 2011; 33 (3): 291-297.</w:t>
      </w:r>
    </w:p>
    <w:p w14:paraId="0005791D" w14:textId="77777777" w:rsidR="00CA56D2" w:rsidRPr="006B6853" w:rsidRDefault="00CA56D2" w:rsidP="006B6853">
      <w:pPr>
        <w:spacing w:line="360" w:lineRule="auto"/>
        <w:rPr>
          <w:rFonts w:ascii="Arial" w:hAnsi="Arial" w:cs="Arial"/>
        </w:rPr>
      </w:pPr>
      <w:r w:rsidRPr="006B6853">
        <w:rPr>
          <w:rFonts w:ascii="Arial" w:hAnsi="Arial" w:cs="Arial"/>
        </w:rPr>
        <w:t xml:space="preserve">75. Lise Tarnow, Anne Sofie </w:t>
      </w:r>
      <w:proofErr w:type="spellStart"/>
      <w:r w:rsidRPr="006B6853">
        <w:rPr>
          <w:rFonts w:ascii="Arial" w:hAnsi="Arial" w:cs="Arial"/>
        </w:rPr>
        <w:t>Astrup</w:t>
      </w:r>
      <w:proofErr w:type="spellEnd"/>
      <w:r w:rsidRPr="006B6853">
        <w:rPr>
          <w:rFonts w:ascii="Arial" w:hAnsi="Arial" w:cs="Arial"/>
        </w:rPr>
        <w:t xml:space="preserve">, Hans-Henrik </w:t>
      </w:r>
      <w:proofErr w:type="spellStart"/>
      <w:r w:rsidRPr="006B6853">
        <w:rPr>
          <w:rFonts w:ascii="Arial" w:hAnsi="Arial" w:cs="Arial"/>
        </w:rPr>
        <w:t>Parving</w:t>
      </w:r>
      <w:proofErr w:type="spellEnd"/>
      <w:r w:rsidRPr="006B6853">
        <w:rPr>
          <w:rFonts w:ascii="Arial" w:hAnsi="Arial" w:cs="Arial"/>
        </w:rPr>
        <w:t>. Elevated placental growth factor (</w:t>
      </w:r>
      <w:proofErr w:type="spellStart"/>
      <w:r w:rsidRPr="006B6853">
        <w:rPr>
          <w:rFonts w:ascii="Arial" w:hAnsi="Arial" w:cs="Arial"/>
        </w:rPr>
        <w:t>PlGF</w:t>
      </w:r>
      <w:proofErr w:type="spellEnd"/>
      <w:r w:rsidRPr="006B6853">
        <w:rPr>
          <w:rFonts w:ascii="Arial" w:hAnsi="Arial" w:cs="Arial"/>
        </w:rPr>
        <w:t xml:space="preserve">) predicts cardiovascular morbidity and mortality in type 1 diabetic patients with diabetic nephropathy. </w:t>
      </w:r>
      <w:proofErr w:type="spellStart"/>
      <w:r w:rsidRPr="006B6853">
        <w:rPr>
          <w:rFonts w:ascii="Arial" w:hAnsi="Arial" w:cs="Arial"/>
        </w:rPr>
        <w:t>Scand</w:t>
      </w:r>
      <w:proofErr w:type="spellEnd"/>
      <w:r w:rsidRPr="006B6853">
        <w:rPr>
          <w:rFonts w:ascii="Arial" w:hAnsi="Arial" w:cs="Arial"/>
        </w:rPr>
        <w:t xml:space="preserve"> J Clin Lab Invest Suppl. 2005; 240: 73-79.</w:t>
      </w:r>
    </w:p>
    <w:p w14:paraId="6D04044E" w14:textId="77777777" w:rsidR="00CA56D2" w:rsidRPr="006B6853" w:rsidRDefault="00CA56D2" w:rsidP="006B6853">
      <w:pPr>
        <w:spacing w:line="360" w:lineRule="auto"/>
        <w:rPr>
          <w:rFonts w:ascii="Arial" w:hAnsi="Arial" w:cs="Arial"/>
        </w:rPr>
      </w:pPr>
      <w:r w:rsidRPr="006B6853">
        <w:rPr>
          <w:rFonts w:ascii="Arial" w:hAnsi="Arial" w:cs="Arial"/>
        </w:rPr>
        <w:t xml:space="preserve">76. Axel C Carlsson, Johan </w:t>
      </w:r>
      <w:proofErr w:type="spellStart"/>
      <w:r w:rsidRPr="006B6853">
        <w:rPr>
          <w:rFonts w:ascii="Arial" w:hAnsi="Arial" w:cs="Arial"/>
        </w:rPr>
        <w:t>Sundström</w:t>
      </w:r>
      <w:proofErr w:type="spellEnd"/>
      <w:r w:rsidRPr="006B6853">
        <w:rPr>
          <w:rFonts w:ascii="Arial" w:hAnsi="Arial" w:cs="Arial"/>
        </w:rPr>
        <w:t xml:space="preserve">, Juan Jesus </w:t>
      </w:r>
      <w:proofErr w:type="spellStart"/>
      <w:r w:rsidRPr="006B6853">
        <w:rPr>
          <w:rFonts w:ascii="Arial" w:hAnsi="Arial" w:cs="Arial"/>
        </w:rPr>
        <w:t>Carrero</w:t>
      </w:r>
      <w:proofErr w:type="spellEnd"/>
      <w:r w:rsidRPr="006B6853">
        <w:rPr>
          <w:rFonts w:ascii="Arial" w:hAnsi="Arial" w:cs="Arial"/>
        </w:rPr>
        <w:t xml:space="preserve">, Stefan Gustafsson, Markus </w:t>
      </w:r>
      <w:proofErr w:type="spellStart"/>
      <w:r w:rsidRPr="006B6853">
        <w:rPr>
          <w:rFonts w:ascii="Arial" w:hAnsi="Arial" w:cs="Arial"/>
        </w:rPr>
        <w:t>Stenemo</w:t>
      </w:r>
      <w:proofErr w:type="spellEnd"/>
      <w:r w:rsidRPr="006B6853">
        <w:rPr>
          <w:rFonts w:ascii="Arial" w:hAnsi="Arial" w:cs="Arial"/>
        </w:rPr>
        <w:t xml:space="preserve">, Anders Larsson, Lars Lind, Johan </w:t>
      </w:r>
      <w:proofErr w:type="spellStart"/>
      <w:r w:rsidRPr="006B6853">
        <w:rPr>
          <w:rFonts w:ascii="Arial" w:hAnsi="Arial" w:cs="Arial"/>
        </w:rPr>
        <w:t>Ärnlöv</w:t>
      </w:r>
      <w:proofErr w:type="spellEnd"/>
      <w:r w:rsidRPr="006B6853">
        <w:rPr>
          <w:rFonts w:ascii="Arial" w:hAnsi="Arial" w:cs="Arial"/>
        </w:rPr>
        <w:t xml:space="preserve">. Use of a proximity extension assay proteomics chip to discover new biomarkers associated with albuminuria. Eur J </w:t>
      </w:r>
      <w:proofErr w:type="spellStart"/>
      <w:r w:rsidRPr="006B6853">
        <w:rPr>
          <w:rFonts w:ascii="Arial" w:hAnsi="Arial" w:cs="Arial"/>
        </w:rPr>
        <w:t>Prev</w:t>
      </w:r>
      <w:proofErr w:type="spellEnd"/>
      <w:r w:rsidRPr="006B6853">
        <w:rPr>
          <w:rFonts w:ascii="Arial" w:hAnsi="Arial" w:cs="Arial"/>
        </w:rPr>
        <w:t xml:space="preserve"> </w:t>
      </w:r>
      <w:proofErr w:type="spellStart"/>
      <w:r w:rsidRPr="006B6853">
        <w:rPr>
          <w:rFonts w:ascii="Arial" w:hAnsi="Arial" w:cs="Arial"/>
        </w:rPr>
        <w:t>Cardiol</w:t>
      </w:r>
      <w:proofErr w:type="spellEnd"/>
      <w:r w:rsidRPr="006B6853">
        <w:rPr>
          <w:rFonts w:ascii="Arial" w:hAnsi="Arial" w:cs="Arial"/>
        </w:rPr>
        <w:t>. 2017; 24 (4): 340-348.</w:t>
      </w:r>
    </w:p>
    <w:p w14:paraId="4E261C12" w14:textId="77777777" w:rsidR="00CA56D2" w:rsidRPr="006B6853" w:rsidRDefault="00CA56D2" w:rsidP="006B6853">
      <w:pPr>
        <w:spacing w:line="360" w:lineRule="auto"/>
        <w:rPr>
          <w:rFonts w:ascii="Arial" w:hAnsi="Arial" w:cs="Arial"/>
        </w:rPr>
      </w:pPr>
      <w:r w:rsidRPr="006B6853">
        <w:rPr>
          <w:rFonts w:ascii="Arial" w:hAnsi="Arial" w:cs="Arial"/>
        </w:rPr>
        <w:t xml:space="preserve">77. </w:t>
      </w:r>
      <w:proofErr w:type="spellStart"/>
      <w:r w:rsidRPr="006B6853">
        <w:rPr>
          <w:rFonts w:ascii="Arial" w:hAnsi="Arial" w:cs="Arial"/>
        </w:rPr>
        <w:t>Piyada</w:t>
      </w:r>
      <w:proofErr w:type="spellEnd"/>
      <w:r w:rsidRPr="006B6853">
        <w:rPr>
          <w:rFonts w:ascii="Arial" w:hAnsi="Arial" w:cs="Arial"/>
        </w:rPr>
        <w:t xml:space="preserve"> Na </w:t>
      </w:r>
      <w:proofErr w:type="spellStart"/>
      <w:r w:rsidRPr="006B6853">
        <w:rPr>
          <w:rFonts w:ascii="Arial" w:hAnsi="Arial" w:cs="Arial"/>
        </w:rPr>
        <w:t>Nakorn</w:t>
      </w:r>
      <w:proofErr w:type="spellEnd"/>
      <w:r w:rsidRPr="006B6853">
        <w:rPr>
          <w:rFonts w:ascii="Arial" w:hAnsi="Arial" w:cs="Arial"/>
        </w:rPr>
        <w:t xml:space="preserve">, </w:t>
      </w:r>
      <w:proofErr w:type="spellStart"/>
      <w:r w:rsidRPr="006B6853">
        <w:rPr>
          <w:rFonts w:ascii="Arial" w:hAnsi="Arial" w:cs="Arial"/>
        </w:rPr>
        <w:t>Supitcha</w:t>
      </w:r>
      <w:proofErr w:type="spellEnd"/>
      <w:r w:rsidRPr="006B6853">
        <w:rPr>
          <w:rFonts w:ascii="Arial" w:hAnsi="Arial" w:cs="Arial"/>
        </w:rPr>
        <w:t xml:space="preserve"> </w:t>
      </w:r>
      <w:proofErr w:type="spellStart"/>
      <w:r w:rsidRPr="006B6853">
        <w:rPr>
          <w:rFonts w:ascii="Arial" w:hAnsi="Arial" w:cs="Arial"/>
        </w:rPr>
        <w:t>Pannengpetch</w:t>
      </w:r>
      <w:proofErr w:type="spellEnd"/>
      <w:r w:rsidRPr="006B6853">
        <w:rPr>
          <w:rFonts w:ascii="Arial" w:hAnsi="Arial" w:cs="Arial"/>
        </w:rPr>
        <w:t xml:space="preserve">, </w:t>
      </w:r>
      <w:proofErr w:type="spellStart"/>
      <w:r w:rsidRPr="006B6853">
        <w:rPr>
          <w:rFonts w:ascii="Arial" w:hAnsi="Arial" w:cs="Arial"/>
        </w:rPr>
        <w:t>Patcharee</w:t>
      </w:r>
      <w:proofErr w:type="spellEnd"/>
      <w:r w:rsidRPr="006B6853">
        <w:rPr>
          <w:rFonts w:ascii="Arial" w:hAnsi="Arial" w:cs="Arial"/>
        </w:rPr>
        <w:t xml:space="preserve"> </w:t>
      </w:r>
      <w:proofErr w:type="spellStart"/>
      <w:r w:rsidRPr="006B6853">
        <w:rPr>
          <w:rFonts w:ascii="Arial" w:hAnsi="Arial" w:cs="Arial"/>
        </w:rPr>
        <w:t>Isarankura</w:t>
      </w:r>
      <w:proofErr w:type="spellEnd"/>
      <w:r w:rsidRPr="006B6853">
        <w:rPr>
          <w:rFonts w:ascii="Arial" w:hAnsi="Arial" w:cs="Arial"/>
        </w:rPr>
        <w:t>-Na-</w:t>
      </w:r>
      <w:proofErr w:type="spellStart"/>
      <w:r w:rsidRPr="006B6853">
        <w:rPr>
          <w:rFonts w:ascii="Arial" w:hAnsi="Arial" w:cs="Arial"/>
        </w:rPr>
        <w:t>Ayudhya</w:t>
      </w:r>
      <w:proofErr w:type="spellEnd"/>
      <w:r w:rsidRPr="006B6853">
        <w:rPr>
          <w:rFonts w:ascii="Arial" w:hAnsi="Arial" w:cs="Arial"/>
        </w:rPr>
        <w:t xml:space="preserve">, </w:t>
      </w:r>
      <w:proofErr w:type="spellStart"/>
      <w:r w:rsidRPr="006B6853">
        <w:rPr>
          <w:rFonts w:ascii="Arial" w:hAnsi="Arial" w:cs="Arial"/>
        </w:rPr>
        <w:t>Chadinee</w:t>
      </w:r>
      <w:proofErr w:type="spellEnd"/>
      <w:r w:rsidRPr="006B6853">
        <w:rPr>
          <w:rFonts w:ascii="Arial" w:hAnsi="Arial" w:cs="Arial"/>
        </w:rPr>
        <w:t xml:space="preserve"> </w:t>
      </w:r>
      <w:proofErr w:type="spellStart"/>
      <w:r w:rsidRPr="006B6853">
        <w:rPr>
          <w:rFonts w:ascii="Arial" w:hAnsi="Arial" w:cs="Arial"/>
        </w:rPr>
        <w:t>Thippakorn</w:t>
      </w:r>
      <w:proofErr w:type="spellEnd"/>
      <w:r w:rsidRPr="006B6853">
        <w:rPr>
          <w:rFonts w:ascii="Arial" w:hAnsi="Arial" w:cs="Arial"/>
        </w:rPr>
        <w:t xml:space="preserve">, Ratana </w:t>
      </w:r>
      <w:proofErr w:type="spellStart"/>
      <w:r w:rsidRPr="006B6853">
        <w:rPr>
          <w:rFonts w:ascii="Arial" w:hAnsi="Arial" w:cs="Arial"/>
        </w:rPr>
        <w:t>Lawung</w:t>
      </w:r>
      <w:proofErr w:type="spellEnd"/>
      <w:r w:rsidRPr="006B6853">
        <w:rPr>
          <w:rFonts w:ascii="Arial" w:hAnsi="Arial" w:cs="Arial"/>
        </w:rPr>
        <w:t xml:space="preserve">, </w:t>
      </w:r>
      <w:proofErr w:type="spellStart"/>
      <w:r w:rsidRPr="006B6853">
        <w:rPr>
          <w:rFonts w:ascii="Arial" w:hAnsi="Arial" w:cs="Arial"/>
        </w:rPr>
        <w:t>Nuankanya</w:t>
      </w:r>
      <w:proofErr w:type="spellEnd"/>
      <w:r w:rsidRPr="006B6853">
        <w:rPr>
          <w:rFonts w:ascii="Arial" w:hAnsi="Arial" w:cs="Arial"/>
        </w:rPr>
        <w:t xml:space="preserve"> </w:t>
      </w:r>
      <w:proofErr w:type="spellStart"/>
      <w:r w:rsidRPr="006B6853">
        <w:rPr>
          <w:rFonts w:ascii="Arial" w:hAnsi="Arial" w:cs="Arial"/>
        </w:rPr>
        <w:t>Sathirapongsasuti</w:t>
      </w:r>
      <w:proofErr w:type="spellEnd"/>
      <w:r w:rsidRPr="006B6853">
        <w:rPr>
          <w:rFonts w:ascii="Arial" w:hAnsi="Arial" w:cs="Arial"/>
        </w:rPr>
        <w:t xml:space="preserve">, </w:t>
      </w:r>
      <w:proofErr w:type="spellStart"/>
      <w:r w:rsidRPr="006B6853">
        <w:rPr>
          <w:rFonts w:ascii="Arial" w:hAnsi="Arial" w:cs="Arial"/>
        </w:rPr>
        <w:t>Chagriya</w:t>
      </w:r>
      <w:proofErr w:type="spellEnd"/>
      <w:r w:rsidRPr="006B6853">
        <w:rPr>
          <w:rFonts w:ascii="Arial" w:hAnsi="Arial" w:cs="Arial"/>
        </w:rPr>
        <w:t xml:space="preserve"> </w:t>
      </w:r>
      <w:proofErr w:type="spellStart"/>
      <w:r w:rsidRPr="006B6853">
        <w:rPr>
          <w:rFonts w:ascii="Arial" w:hAnsi="Arial" w:cs="Arial"/>
        </w:rPr>
        <w:t>Kitiyakara</w:t>
      </w:r>
      <w:proofErr w:type="spellEnd"/>
      <w:r w:rsidRPr="006B6853">
        <w:rPr>
          <w:rFonts w:ascii="Arial" w:hAnsi="Arial" w:cs="Arial"/>
        </w:rPr>
        <w:t xml:space="preserve">, </w:t>
      </w:r>
      <w:proofErr w:type="spellStart"/>
      <w:r w:rsidRPr="006B6853">
        <w:rPr>
          <w:rFonts w:ascii="Arial" w:hAnsi="Arial" w:cs="Arial"/>
        </w:rPr>
        <w:t>Piyamitr</w:t>
      </w:r>
      <w:proofErr w:type="spellEnd"/>
      <w:r w:rsidRPr="006B6853">
        <w:rPr>
          <w:rFonts w:ascii="Arial" w:hAnsi="Arial" w:cs="Arial"/>
        </w:rPr>
        <w:t xml:space="preserve"> </w:t>
      </w:r>
      <w:proofErr w:type="spellStart"/>
      <w:r w:rsidRPr="006B6853">
        <w:rPr>
          <w:rFonts w:ascii="Arial" w:hAnsi="Arial" w:cs="Arial"/>
        </w:rPr>
        <w:t>Sritara</w:t>
      </w:r>
      <w:proofErr w:type="spellEnd"/>
      <w:r w:rsidRPr="006B6853">
        <w:rPr>
          <w:rFonts w:ascii="Arial" w:hAnsi="Arial" w:cs="Arial"/>
        </w:rPr>
        <w:t xml:space="preserve">, </w:t>
      </w:r>
      <w:proofErr w:type="spellStart"/>
      <w:r w:rsidRPr="006B6853">
        <w:rPr>
          <w:rFonts w:ascii="Arial" w:hAnsi="Arial" w:cs="Arial"/>
        </w:rPr>
        <w:t>Prin</w:t>
      </w:r>
      <w:proofErr w:type="spellEnd"/>
      <w:r w:rsidRPr="006B6853">
        <w:rPr>
          <w:rFonts w:ascii="Arial" w:hAnsi="Arial" w:cs="Arial"/>
        </w:rPr>
        <w:t xml:space="preserve"> </w:t>
      </w:r>
      <w:proofErr w:type="spellStart"/>
      <w:r w:rsidRPr="006B6853">
        <w:rPr>
          <w:rFonts w:ascii="Arial" w:hAnsi="Arial" w:cs="Arial"/>
        </w:rPr>
        <w:t>Vathesatogkit</w:t>
      </w:r>
      <w:proofErr w:type="spellEnd"/>
      <w:r w:rsidRPr="006B6853">
        <w:rPr>
          <w:rFonts w:ascii="Arial" w:hAnsi="Arial" w:cs="Arial"/>
        </w:rPr>
        <w:t xml:space="preserve">, </w:t>
      </w:r>
      <w:proofErr w:type="spellStart"/>
      <w:r w:rsidRPr="006B6853">
        <w:rPr>
          <w:rFonts w:ascii="Arial" w:hAnsi="Arial" w:cs="Arial"/>
        </w:rPr>
        <w:t>Chartchalerm</w:t>
      </w:r>
      <w:proofErr w:type="spellEnd"/>
      <w:r w:rsidRPr="006B6853">
        <w:rPr>
          <w:rFonts w:ascii="Arial" w:hAnsi="Arial" w:cs="Arial"/>
        </w:rPr>
        <w:t xml:space="preserve"> </w:t>
      </w:r>
      <w:proofErr w:type="spellStart"/>
      <w:r w:rsidRPr="006B6853">
        <w:rPr>
          <w:rFonts w:ascii="Arial" w:hAnsi="Arial" w:cs="Arial"/>
        </w:rPr>
        <w:t>Isarankura</w:t>
      </w:r>
      <w:proofErr w:type="spellEnd"/>
      <w:r w:rsidRPr="006B6853">
        <w:rPr>
          <w:rFonts w:ascii="Arial" w:hAnsi="Arial" w:cs="Arial"/>
        </w:rPr>
        <w:t>-Na-</w:t>
      </w:r>
      <w:proofErr w:type="spellStart"/>
      <w:r w:rsidRPr="006B6853">
        <w:rPr>
          <w:rFonts w:ascii="Arial" w:hAnsi="Arial" w:cs="Arial"/>
        </w:rPr>
        <w:t>Ayudhya</w:t>
      </w:r>
      <w:proofErr w:type="spellEnd"/>
      <w:r w:rsidRPr="006B6853">
        <w:rPr>
          <w:rFonts w:ascii="Arial" w:hAnsi="Arial" w:cs="Arial"/>
        </w:rPr>
        <w:t>. Roles of kininogen-1, basement membrane specific heparan sulfate proteoglycan core protein, and roundabout homolog 4 as potential urinary protein biomarkers in diabetic nephropathy. EXCLI J. 2020; 19: 872-891.</w:t>
      </w:r>
    </w:p>
    <w:p w14:paraId="270FD05B" w14:textId="77777777" w:rsidR="00CA56D2" w:rsidRPr="006B6853" w:rsidRDefault="00CA56D2" w:rsidP="006B6853">
      <w:pPr>
        <w:spacing w:line="360" w:lineRule="auto"/>
        <w:rPr>
          <w:rFonts w:ascii="Arial" w:hAnsi="Arial" w:cs="Arial"/>
        </w:rPr>
      </w:pPr>
      <w:r w:rsidRPr="006B6853">
        <w:rPr>
          <w:rFonts w:ascii="Arial" w:hAnsi="Arial" w:cs="Arial"/>
        </w:rPr>
        <w:lastRenderedPageBreak/>
        <w:t xml:space="preserve">78. Valerie S </w:t>
      </w:r>
      <w:proofErr w:type="spellStart"/>
      <w:r w:rsidRPr="006B6853">
        <w:rPr>
          <w:rFonts w:ascii="Arial" w:hAnsi="Arial" w:cs="Arial"/>
        </w:rPr>
        <w:t>LeBleu</w:t>
      </w:r>
      <w:proofErr w:type="spellEnd"/>
      <w:r w:rsidRPr="006B6853">
        <w:rPr>
          <w:rFonts w:ascii="Arial" w:hAnsi="Arial" w:cs="Arial"/>
        </w:rPr>
        <w:t xml:space="preserve">, </w:t>
      </w:r>
      <w:proofErr w:type="spellStart"/>
      <w:r w:rsidRPr="006B6853">
        <w:rPr>
          <w:rFonts w:ascii="Arial" w:hAnsi="Arial" w:cs="Arial"/>
        </w:rPr>
        <w:t>Yingqi</w:t>
      </w:r>
      <w:proofErr w:type="spellEnd"/>
      <w:r w:rsidRPr="006B6853">
        <w:rPr>
          <w:rFonts w:ascii="Arial" w:hAnsi="Arial" w:cs="Arial"/>
        </w:rPr>
        <w:t xml:space="preserve"> Teng, Joyce T O'Connell, David </w:t>
      </w:r>
      <w:proofErr w:type="spellStart"/>
      <w:r w:rsidRPr="006B6853">
        <w:rPr>
          <w:rFonts w:ascii="Arial" w:hAnsi="Arial" w:cs="Arial"/>
        </w:rPr>
        <w:t>Charytan</w:t>
      </w:r>
      <w:proofErr w:type="spellEnd"/>
      <w:r w:rsidRPr="006B6853">
        <w:rPr>
          <w:rFonts w:ascii="Arial" w:hAnsi="Arial" w:cs="Arial"/>
        </w:rPr>
        <w:t xml:space="preserve">, Gerhard A Müller, Claudia A Müller, </w:t>
      </w:r>
      <w:proofErr w:type="spellStart"/>
      <w:r w:rsidRPr="006B6853">
        <w:rPr>
          <w:rFonts w:ascii="Arial" w:hAnsi="Arial" w:cs="Arial"/>
        </w:rPr>
        <w:t>Hikaru</w:t>
      </w:r>
      <w:proofErr w:type="spellEnd"/>
      <w:r w:rsidRPr="006B6853">
        <w:rPr>
          <w:rFonts w:ascii="Arial" w:hAnsi="Arial" w:cs="Arial"/>
        </w:rPr>
        <w:t xml:space="preserve"> Sugimoto, Raghu </w:t>
      </w:r>
      <w:proofErr w:type="spellStart"/>
      <w:r w:rsidRPr="006B6853">
        <w:rPr>
          <w:rFonts w:ascii="Arial" w:hAnsi="Arial" w:cs="Arial"/>
        </w:rPr>
        <w:t>Kalluri</w:t>
      </w:r>
      <w:proofErr w:type="spellEnd"/>
      <w:r w:rsidRPr="006B6853">
        <w:rPr>
          <w:rFonts w:ascii="Arial" w:hAnsi="Arial" w:cs="Arial"/>
        </w:rPr>
        <w:t>. Identification of human epididymis protein-4 as a fibroblast-derived mediator of fibrosis. Nat Med. 2013; 19 (2): 227-231.</w:t>
      </w:r>
    </w:p>
    <w:p w14:paraId="24B90987" w14:textId="77777777" w:rsidR="00CA56D2" w:rsidRPr="006B6853" w:rsidRDefault="00CA56D2" w:rsidP="006B6853">
      <w:pPr>
        <w:spacing w:line="360" w:lineRule="auto"/>
        <w:rPr>
          <w:rFonts w:ascii="Arial" w:hAnsi="Arial" w:cs="Arial"/>
        </w:rPr>
      </w:pPr>
      <w:r w:rsidRPr="006B6853">
        <w:rPr>
          <w:rFonts w:ascii="Arial" w:hAnsi="Arial" w:cs="Arial"/>
        </w:rPr>
        <w:t xml:space="preserve">79. </w:t>
      </w:r>
      <w:proofErr w:type="spellStart"/>
      <w:r w:rsidRPr="006B6853">
        <w:rPr>
          <w:rFonts w:ascii="Arial" w:hAnsi="Arial" w:cs="Arial"/>
        </w:rPr>
        <w:t>Katsuhito</w:t>
      </w:r>
      <w:proofErr w:type="spellEnd"/>
      <w:r w:rsidRPr="006B6853">
        <w:rPr>
          <w:rFonts w:ascii="Arial" w:hAnsi="Arial" w:cs="Arial"/>
        </w:rPr>
        <w:t xml:space="preserve"> Ihara, Jan </w:t>
      </w:r>
      <w:proofErr w:type="spellStart"/>
      <w:r w:rsidRPr="006B6853">
        <w:rPr>
          <w:rFonts w:ascii="Arial" w:hAnsi="Arial" w:cs="Arial"/>
        </w:rPr>
        <w:t>Skupien</w:t>
      </w:r>
      <w:proofErr w:type="spellEnd"/>
      <w:r w:rsidRPr="006B6853">
        <w:rPr>
          <w:rFonts w:ascii="Arial" w:hAnsi="Arial" w:cs="Arial"/>
        </w:rPr>
        <w:t xml:space="preserve">, Hiroki Kobayashi, </w:t>
      </w:r>
      <w:proofErr w:type="spellStart"/>
      <w:r w:rsidRPr="006B6853">
        <w:rPr>
          <w:rFonts w:ascii="Arial" w:hAnsi="Arial" w:cs="Arial"/>
        </w:rPr>
        <w:t>Zaipul</w:t>
      </w:r>
      <w:proofErr w:type="spellEnd"/>
      <w:r w:rsidRPr="006B6853">
        <w:rPr>
          <w:rFonts w:ascii="Arial" w:hAnsi="Arial" w:cs="Arial"/>
        </w:rPr>
        <w:t xml:space="preserve"> I Md Dom, Jonathan M Wilson, Kristina O'Neil, Hannah S Badger, </w:t>
      </w:r>
      <w:proofErr w:type="spellStart"/>
      <w:r w:rsidRPr="006B6853">
        <w:rPr>
          <w:rFonts w:ascii="Arial" w:hAnsi="Arial" w:cs="Arial"/>
        </w:rPr>
        <w:t>Lenden</w:t>
      </w:r>
      <w:proofErr w:type="spellEnd"/>
      <w:r w:rsidRPr="006B6853">
        <w:rPr>
          <w:rFonts w:ascii="Arial" w:hAnsi="Arial" w:cs="Arial"/>
        </w:rPr>
        <w:t xml:space="preserve"> M </w:t>
      </w:r>
      <w:proofErr w:type="spellStart"/>
      <w:r w:rsidRPr="006B6853">
        <w:rPr>
          <w:rFonts w:ascii="Arial" w:hAnsi="Arial" w:cs="Arial"/>
        </w:rPr>
        <w:t>Bowsman</w:t>
      </w:r>
      <w:proofErr w:type="spellEnd"/>
      <w:r w:rsidRPr="006B6853">
        <w:rPr>
          <w:rFonts w:ascii="Arial" w:hAnsi="Arial" w:cs="Arial"/>
        </w:rPr>
        <w:t xml:space="preserve">, </w:t>
      </w:r>
      <w:proofErr w:type="spellStart"/>
      <w:r w:rsidRPr="006B6853">
        <w:rPr>
          <w:rFonts w:ascii="Arial" w:hAnsi="Arial" w:cs="Arial"/>
        </w:rPr>
        <w:t>Eiichiro</w:t>
      </w:r>
      <w:proofErr w:type="spellEnd"/>
      <w:r w:rsidRPr="006B6853">
        <w:rPr>
          <w:rFonts w:ascii="Arial" w:hAnsi="Arial" w:cs="Arial"/>
        </w:rPr>
        <w:t xml:space="preserve"> </w:t>
      </w:r>
      <w:proofErr w:type="spellStart"/>
      <w:r w:rsidRPr="006B6853">
        <w:rPr>
          <w:rFonts w:ascii="Arial" w:hAnsi="Arial" w:cs="Arial"/>
        </w:rPr>
        <w:t>Satake</w:t>
      </w:r>
      <w:proofErr w:type="spellEnd"/>
      <w:r w:rsidRPr="006B6853">
        <w:rPr>
          <w:rFonts w:ascii="Arial" w:hAnsi="Arial" w:cs="Arial"/>
        </w:rPr>
        <w:t xml:space="preserve">, Matthew D Breyer, Kevin L Duffin, Andrzej S </w:t>
      </w:r>
      <w:proofErr w:type="spellStart"/>
      <w:r w:rsidRPr="006B6853">
        <w:rPr>
          <w:rFonts w:ascii="Arial" w:hAnsi="Arial" w:cs="Arial"/>
        </w:rPr>
        <w:t>Krolewski</w:t>
      </w:r>
      <w:proofErr w:type="spellEnd"/>
      <w:r w:rsidRPr="006B6853">
        <w:rPr>
          <w:rFonts w:ascii="Arial" w:hAnsi="Arial" w:cs="Arial"/>
        </w:rPr>
        <w:t xml:space="preserve">. Profibrotic Circulating Proteins and Risk of Early Progressive Renal Decline in Patients </w:t>
      </w:r>
      <w:proofErr w:type="gramStart"/>
      <w:r w:rsidRPr="006B6853">
        <w:rPr>
          <w:rFonts w:ascii="Arial" w:hAnsi="Arial" w:cs="Arial"/>
        </w:rPr>
        <w:t>With</w:t>
      </w:r>
      <w:proofErr w:type="gramEnd"/>
      <w:r w:rsidRPr="006B6853">
        <w:rPr>
          <w:rFonts w:ascii="Arial" w:hAnsi="Arial" w:cs="Arial"/>
        </w:rPr>
        <w:t xml:space="preserve"> Type 2 Diabetes With and Without Albuminuria. Diabetes Care. 2020; 43 (11): 2760-2767.</w:t>
      </w:r>
    </w:p>
    <w:p w14:paraId="69AF4B0B" w14:textId="77777777" w:rsidR="00CA56D2" w:rsidRPr="006B6853" w:rsidRDefault="00CA56D2" w:rsidP="006B6853">
      <w:pPr>
        <w:spacing w:line="360" w:lineRule="auto"/>
        <w:rPr>
          <w:rFonts w:ascii="Arial" w:hAnsi="Arial" w:cs="Arial"/>
        </w:rPr>
      </w:pPr>
      <w:r w:rsidRPr="006B6853">
        <w:rPr>
          <w:rFonts w:ascii="Arial" w:hAnsi="Arial" w:cs="Arial"/>
        </w:rPr>
        <w:t xml:space="preserve">80. Hirata Ki, T Ishida, K Penta, M </w:t>
      </w:r>
      <w:proofErr w:type="spellStart"/>
      <w:r w:rsidRPr="006B6853">
        <w:rPr>
          <w:rFonts w:ascii="Arial" w:hAnsi="Arial" w:cs="Arial"/>
        </w:rPr>
        <w:t>Rezaee</w:t>
      </w:r>
      <w:proofErr w:type="spellEnd"/>
      <w:r w:rsidRPr="006B6853">
        <w:rPr>
          <w:rFonts w:ascii="Arial" w:hAnsi="Arial" w:cs="Arial"/>
        </w:rPr>
        <w:t xml:space="preserve">, E Yang, J Wohlgemuth, T </w:t>
      </w:r>
      <w:proofErr w:type="spellStart"/>
      <w:r w:rsidRPr="006B6853">
        <w:rPr>
          <w:rFonts w:ascii="Arial" w:hAnsi="Arial" w:cs="Arial"/>
        </w:rPr>
        <w:t>Quertermous</w:t>
      </w:r>
      <w:proofErr w:type="spellEnd"/>
      <w:r w:rsidRPr="006B6853">
        <w:rPr>
          <w:rFonts w:ascii="Arial" w:hAnsi="Arial" w:cs="Arial"/>
        </w:rPr>
        <w:t>. Cloning of an immunoglobulin family adhesion molecule selectively expressed by endothelial cells. J Biol Chem. 2001; 276 (19): 16223-16231.</w:t>
      </w:r>
    </w:p>
    <w:p w14:paraId="04DEDE62" w14:textId="77777777" w:rsidR="00CA56D2" w:rsidRPr="006B6853" w:rsidRDefault="00CA56D2" w:rsidP="006B6853">
      <w:pPr>
        <w:spacing w:line="360" w:lineRule="auto"/>
        <w:rPr>
          <w:rFonts w:ascii="Arial" w:hAnsi="Arial" w:cs="Arial"/>
        </w:rPr>
      </w:pPr>
      <w:r w:rsidRPr="006B6853">
        <w:rPr>
          <w:rFonts w:ascii="Arial" w:hAnsi="Arial" w:cs="Arial"/>
        </w:rPr>
        <w:t xml:space="preserve">81. Ina M </w:t>
      </w:r>
      <w:proofErr w:type="spellStart"/>
      <w:r w:rsidRPr="006B6853">
        <w:rPr>
          <w:rFonts w:ascii="Arial" w:hAnsi="Arial" w:cs="Arial"/>
        </w:rPr>
        <w:t>Kacso</w:t>
      </w:r>
      <w:proofErr w:type="spellEnd"/>
      <w:r w:rsidRPr="006B6853">
        <w:rPr>
          <w:rFonts w:ascii="Arial" w:hAnsi="Arial" w:cs="Arial"/>
        </w:rPr>
        <w:t xml:space="preserve">, Gabriel </w:t>
      </w:r>
      <w:proofErr w:type="spellStart"/>
      <w:r w:rsidRPr="006B6853">
        <w:rPr>
          <w:rFonts w:ascii="Arial" w:hAnsi="Arial" w:cs="Arial"/>
        </w:rPr>
        <w:t>Kacso</w:t>
      </w:r>
      <w:proofErr w:type="spellEnd"/>
      <w:r w:rsidRPr="006B6853">
        <w:rPr>
          <w:rFonts w:ascii="Arial" w:hAnsi="Arial" w:cs="Arial"/>
        </w:rPr>
        <w:t>.  Endothelial cell-selective adhesion molecule in diabetic nephropathy. Eur J Clin Invest. 2012; 42 (11): 1227-1234.</w:t>
      </w:r>
    </w:p>
    <w:p w14:paraId="750612F7" w14:textId="77777777" w:rsidR="00CA56D2" w:rsidRPr="006B6853" w:rsidRDefault="00CA56D2" w:rsidP="006B6853">
      <w:pPr>
        <w:spacing w:line="360" w:lineRule="auto"/>
        <w:rPr>
          <w:rFonts w:ascii="Arial" w:hAnsi="Arial" w:cs="Arial"/>
        </w:rPr>
      </w:pPr>
      <w:r w:rsidRPr="006B6853">
        <w:rPr>
          <w:rFonts w:ascii="Arial" w:hAnsi="Arial" w:cs="Arial"/>
        </w:rPr>
        <w:t>82. Ting-</w:t>
      </w:r>
      <w:proofErr w:type="spellStart"/>
      <w:r w:rsidRPr="006B6853">
        <w:rPr>
          <w:rFonts w:ascii="Arial" w:hAnsi="Arial" w:cs="Arial"/>
        </w:rPr>
        <w:t>yi</w:t>
      </w:r>
      <w:proofErr w:type="spellEnd"/>
      <w:r w:rsidRPr="006B6853">
        <w:rPr>
          <w:rFonts w:ascii="Arial" w:hAnsi="Arial" w:cs="Arial"/>
        </w:rPr>
        <w:t xml:space="preserve"> Du, Hui-</w:t>
      </w:r>
      <w:proofErr w:type="spellStart"/>
      <w:r w:rsidRPr="006B6853">
        <w:rPr>
          <w:rFonts w:ascii="Arial" w:hAnsi="Arial" w:cs="Arial"/>
        </w:rPr>
        <w:t>ming</w:t>
      </w:r>
      <w:proofErr w:type="spellEnd"/>
      <w:r w:rsidRPr="006B6853">
        <w:rPr>
          <w:rFonts w:ascii="Arial" w:hAnsi="Arial" w:cs="Arial"/>
        </w:rPr>
        <w:t xml:space="preserve"> Luo, Hai-</w:t>
      </w:r>
      <w:proofErr w:type="spellStart"/>
      <w:r w:rsidRPr="006B6853">
        <w:rPr>
          <w:rFonts w:ascii="Arial" w:hAnsi="Arial" w:cs="Arial"/>
        </w:rPr>
        <w:t>chun</w:t>
      </w:r>
      <w:proofErr w:type="spellEnd"/>
      <w:r w:rsidRPr="006B6853">
        <w:rPr>
          <w:rFonts w:ascii="Arial" w:hAnsi="Arial" w:cs="Arial"/>
        </w:rPr>
        <w:t xml:space="preserve"> Qin, Fang Wang, Qing Wang, Yang Xiang, Yun Zhang. Circulating serum trefoil factor 3 (TFF3) is dramatically increased in chronic kidney disease. </w:t>
      </w:r>
      <w:proofErr w:type="spellStart"/>
      <w:r w:rsidRPr="006B6853">
        <w:rPr>
          <w:rFonts w:ascii="Arial" w:hAnsi="Arial" w:cs="Arial"/>
        </w:rPr>
        <w:t>PLoS</w:t>
      </w:r>
      <w:proofErr w:type="spellEnd"/>
      <w:r w:rsidRPr="006B6853">
        <w:rPr>
          <w:rFonts w:ascii="Arial" w:hAnsi="Arial" w:cs="Arial"/>
        </w:rPr>
        <w:t xml:space="preserve"> One. 2013; 8 (11): e80271.</w:t>
      </w:r>
    </w:p>
    <w:p w14:paraId="051284DF" w14:textId="77777777" w:rsidR="00CA56D2" w:rsidRPr="006B6853" w:rsidRDefault="00CA56D2" w:rsidP="006B6853">
      <w:pPr>
        <w:spacing w:line="360" w:lineRule="auto"/>
        <w:rPr>
          <w:rFonts w:ascii="Arial" w:hAnsi="Arial" w:cs="Arial"/>
        </w:rPr>
      </w:pPr>
      <w:r w:rsidRPr="006B6853">
        <w:rPr>
          <w:rFonts w:ascii="Arial" w:hAnsi="Arial" w:cs="Arial"/>
        </w:rPr>
        <w:t xml:space="preserve">83. Hong Yang, </w:t>
      </w:r>
      <w:proofErr w:type="spellStart"/>
      <w:r w:rsidRPr="006B6853">
        <w:rPr>
          <w:rFonts w:ascii="Arial" w:hAnsi="Arial" w:cs="Arial"/>
        </w:rPr>
        <w:t>Dezhe</w:t>
      </w:r>
      <w:proofErr w:type="spellEnd"/>
      <w:r w:rsidRPr="006B6853">
        <w:rPr>
          <w:rFonts w:ascii="Arial" w:hAnsi="Arial" w:cs="Arial"/>
        </w:rPr>
        <w:t xml:space="preserve"> Qin, </w:t>
      </w:r>
      <w:proofErr w:type="spellStart"/>
      <w:r w:rsidRPr="006B6853">
        <w:rPr>
          <w:rFonts w:ascii="Arial" w:hAnsi="Arial" w:cs="Arial"/>
        </w:rPr>
        <w:t>Shuanshuan</w:t>
      </w:r>
      <w:proofErr w:type="spellEnd"/>
      <w:r w:rsidRPr="006B6853">
        <w:rPr>
          <w:rFonts w:ascii="Arial" w:hAnsi="Arial" w:cs="Arial"/>
        </w:rPr>
        <w:t xml:space="preserve"> Xu, Chen He, Jing Sun, </w:t>
      </w:r>
      <w:proofErr w:type="spellStart"/>
      <w:r w:rsidRPr="006B6853">
        <w:rPr>
          <w:rFonts w:ascii="Arial" w:hAnsi="Arial" w:cs="Arial"/>
        </w:rPr>
        <w:t>Jinlian</w:t>
      </w:r>
      <w:proofErr w:type="spellEnd"/>
      <w:r w:rsidRPr="006B6853">
        <w:rPr>
          <w:rFonts w:ascii="Arial" w:hAnsi="Arial" w:cs="Arial"/>
        </w:rPr>
        <w:t xml:space="preserve"> Hua, Sha Peng. Folic acid promotes proliferation and differentiation of porcine pancreatic stem cells into insulin-secreting cells through canonical </w:t>
      </w:r>
      <w:proofErr w:type="spellStart"/>
      <w:r w:rsidRPr="006B6853">
        <w:rPr>
          <w:rFonts w:ascii="Arial" w:hAnsi="Arial" w:cs="Arial"/>
        </w:rPr>
        <w:t>Wnt</w:t>
      </w:r>
      <w:proofErr w:type="spellEnd"/>
      <w:r w:rsidRPr="006B6853">
        <w:rPr>
          <w:rFonts w:ascii="Arial" w:hAnsi="Arial" w:cs="Arial"/>
        </w:rPr>
        <w:t xml:space="preserve"> and ERK signaling pathway. J Steroid </w:t>
      </w:r>
      <w:proofErr w:type="spellStart"/>
      <w:r w:rsidRPr="006B6853">
        <w:rPr>
          <w:rFonts w:ascii="Arial" w:hAnsi="Arial" w:cs="Arial"/>
        </w:rPr>
        <w:t>Biochem</w:t>
      </w:r>
      <w:proofErr w:type="spellEnd"/>
      <w:r w:rsidRPr="006B6853">
        <w:rPr>
          <w:rFonts w:ascii="Arial" w:hAnsi="Arial" w:cs="Arial"/>
        </w:rPr>
        <w:t xml:space="preserve"> Mol Biol. 2021; 205: 105772.</w:t>
      </w:r>
    </w:p>
    <w:p w14:paraId="32800B4C" w14:textId="77777777" w:rsidR="00CA56D2" w:rsidRPr="006B6853" w:rsidRDefault="00CA56D2" w:rsidP="006B6853">
      <w:pPr>
        <w:spacing w:line="360" w:lineRule="auto"/>
        <w:rPr>
          <w:rFonts w:ascii="Arial" w:hAnsi="Arial" w:cs="Arial"/>
        </w:rPr>
      </w:pPr>
      <w:r w:rsidRPr="006B6853">
        <w:rPr>
          <w:rFonts w:ascii="Arial" w:hAnsi="Arial" w:cs="Arial"/>
        </w:rPr>
        <w:t xml:space="preserve">84. Mohamed A </w:t>
      </w:r>
      <w:proofErr w:type="spellStart"/>
      <w:r w:rsidRPr="006B6853">
        <w:rPr>
          <w:rFonts w:ascii="Arial" w:hAnsi="Arial" w:cs="Arial"/>
        </w:rPr>
        <w:t>Elhadad</w:t>
      </w:r>
      <w:proofErr w:type="spellEnd"/>
      <w:r w:rsidRPr="006B6853">
        <w:rPr>
          <w:rFonts w:ascii="Arial" w:hAnsi="Arial" w:cs="Arial"/>
        </w:rPr>
        <w:t xml:space="preserve">, Christian </w:t>
      </w:r>
      <w:proofErr w:type="spellStart"/>
      <w:r w:rsidRPr="006B6853">
        <w:rPr>
          <w:rFonts w:ascii="Arial" w:hAnsi="Arial" w:cs="Arial"/>
        </w:rPr>
        <w:t>Jonasson</w:t>
      </w:r>
      <w:proofErr w:type="spellEnd"/>
      <w:r w:rsidRPr="006B6853">
        <w:rPr>
          <w:rFonts w:ascii="Arial" w:hAnsi="Arial" w:cs="Arial"/>
        </w:rPr>
        <w:t xml:space="preserve">, Cornelia </w:t>
      </w:r>
      <w:proofErr w:type="spellStart"/>
      <w:r w:rsidRPr="006B6853">
        <w:rPr>
          <w:rFonts w:ascii="Arial" w:hAnsi="Arial" w:cs="Arial"/>
        </w:rPr>
        <w:t>Huth</w:t>
      </w:r>
      <w:proofErr w:type="spellEnd"/>
      <w:r w:rsidRPr="006B6853">
        <w:rPr>
          <w:rFonts w:ascii="Arial" w:hAnsi="Arial" w:cs="Arial"/>
        </w:rPr>
        <w:t xml:space="preserve">, Rory Wilson, Christian </w:t>
      </w:r>
      <w:proofErr w:type="spellStart"/>
      <w:r w:rsidRPr="006B6853">
        <w:rPr>
          <w:rFonts w:ascii="Arial" w:hAnsi="Arial" w:cs="Arial"/>
        </w:rPr>
        <w:t>Gieger</w:t>
      </w:r>
      <w:proofErr w:type="spellEnd"/>
      <w:r w:rsidRPr="006B6853">
        <w:rPr>
          <w:rFonts w:ascii="Arial" w:hAnsi="Arial" w:cs="Arial"/>
        </w:rPr>
        <w:t xml:space="preserve">, Pamela Matias, Harald </w:t>
      </w:r>
      <w:proofErr w:type="spellStart"/>
      <w:r w:rsidRPr="006B6853">
        <w:rPr>
          <w:rFonts w:ascii="Arial" w:hAnsi="Arial" w:cs="Arial"/>
        </w:rPr>
        <w:t>Grallert</w:t>
      </w:r>
      <w:proofErr w:type="spellEnd"/>
      <w:r w:rsidRPr="006B6853">
        <w:rPr>
          <w:rFonts w:ascii="Arial" w:hAnsi="Arial" w:cs="Arial"/>
        </w:rPr>
        <w:t xml:space="preserve">, Johannes </w:t>
      </w:r>
      <w:proofErr w:type="spellStart"/>
      <w:r w:rsidRPr="006B6853">
        <w:rPr>
          <w:rFonts w:ascii="Arial" w:hAnsi="Arial" w:cs="Arial"/>
        </w:rPr>
        <w:t>Graumann</w:t>
      </w:r>
      <w:proofErr w:type="spellEnd"/>
      <w:r w:rsidRPr="006B6853">
        <w:rPr>
          <w:rFonts w:ascii="Arial" w:hAnsi="Arial" w:cs="Arial"/>
        </w:rPr>
        <w:t xml:space="preserve">, Valerie </w:t>
      </w:r>
      <w:proofErr w:type="spellStart"/>
      <w:r w:rsidRPr="006B6853">
        <w:rPr>
          <w:rFonts w:ascii="Arial" w:hAnsi="Arial" w:cs="Arial"/>
        </w:rPr>
        <w:t>Gailus-Durner</w:t>
      </w:r>
      <w:proofErr w:type="spellEnd"/>
      <w:r w:rsidRPr="006B6853">
        <w:rPr>
          <w:rFonts w:ascii="Arial" w:hAnsi="Arial" w:cs="Arial"/>
        </w:rPr>
        <w:t xml:space="preserve">, Wolfgang </w:t>
      </w:r>
      <w:proofErr w:type="spellStart"/>
      <w:r w:rsidRPr="006B6853">
        <w:rPr>
          <w:rFonts w:ascii="Arial" w:hAnsi="Arial" w:cs="Arial"/>
        </w:rPr>
        <w:t>Rathmann</w:t>
      </w:r>
      <w:proofErr w:type="spellEnd"/>
      <w:r w:rsidRPr="006B6853">
        <w:rPr>
          <w:rFonts w:ascii="Arial" w:hAnsi="Arial" w:cs="Arial"/>
        </w:rPr>
        <w:t xml:space="preserve">, Christine von </w:t>
      </w:r>
      <w:proofErr w:type="spellStart"/>
      <w:r w:rsidRPr="006B6853">
        <w:rPr>
          <w:rFonts w:ascii="Arial" w:hAnsi="Arial" w:cs="Arial"/>
        </w:rPr>
        <w:t>Toerne</w:t>
      </w:r>
      <w:proofErr w:type="spellEnd"/>
      <w:r w:rsidRPr="006B6853">
        <w:rPr>
          <w:rFonts w:ascii="Arial" w:hAnsi="Arial" w:cs="Arial"/>
        </w:rPr>
        <w:t xml:space="preserve">, Stefanie M Hauck, Wolfgang Koenig, Moritz F Sinner, Tudor I </w:t>
      </w:r>
      <w:proofErr w:type="spellStart"/>
      <w:r w:rsidRPr="006B6853">
        <w:rPr>
          <w:rFonts w:ascii="Arial" w:hAnsi="Arial" w:cs="Arial"/>
        </w:rPr>
        <w:t>Oprea</w:t>
      </w:r>
      <w:proofErr w:type="spellEnd"/>
      <w:r w:rsidRPr="006B6853">
        <w:rPr>
          <w:rFonts w:ascii="Arial" w:hAnsi="Arial" w:cs="Arial"/>
        </w:rPr>
        <w:t xml:space="preserve">, </w:t>
      </w:r>
      <w:proofErr w:type="spellStart"/>
      <w:r w:rsidRPr="006B6853">
        <w:rPr>
          <w:rFonts w:ascii="Arial" w:hAnsi="Arial" w:cs="Arial"/>
        </w:rPr>
        <w:t>Karsten</w:t>
      </w:r>
      <w:proofErr w:type="spellEnd"/>
      <w:r w:rsidRPr="006B6853">
        <w:rPr>
          <w:rFonts w:ascii="Arial" w:hAnsi="Arial" w:cs="Arial"/>
        </w:rPr>
        <w:t xml:space="preserve"> </w:t>
      </w:r>
      <w:proofErr w:type="spellStart"/>
      <w:r w:rsidRPr="006B6853">
        <w:rPr>
          <w:rFonts w:ascii="Arial" w:hAnsi="Arial" w:cs="Arial"/>
        </w:rPr>
        <w:t>Suhre</w:t>
      </w:r>
      <w:proofErr w:type="spellEnd"/>
      <w:r w:rsidRPr="006B6853">
        <w:rPr>
          <w:rFonts w:ascii="Arial" w:hAnsi="Arial" w:cs="Arial"/>
        </w:rPr>
        <w:t xml:space="preserve">, Barbara </w:t>
      </w:r>
      <w:proofErr w:type="spellStart"/>
      <w:r w:rsidRPr="006B6853">
        <w:rPr>
          <w:rFonts w:ascii="Arial" w:hAnsi="Arial" w:cs="Arial"/>
        </w:rPr>
        <w:t>Thorand</w:t>
      </w:r>
      <w:proofErr w:type="spellEnd"/>
      <w:r w:rsidRPr="006B6853">
        <w:rPr>
          <w:rFonts w:ascii="Arial" w:hAnsi="Arial" w:cs="Arial"/>
        </w:rPr>
        <w:t xml:space="preserve">, Kristian </w:t>
      </w:r>
      <w:proofErr w:type="spellStart"/>
      <w:r w:rsidRPr="006B6853">
        <w:rPr>
          <w:rFonts w:ascii="Arial" w:hAnsi="Arial" w:cs="Arial"/>
        </w:rPr>
        <w:t>Hveem</w:t>
      </w:r>
      <w:proofErr w:type="spellEnd"/>
      <w:r w:rsidRPr="006B6853">
        <w:rPr>
          <w:rFonts w:ascii="Arial" w:hAnsi="Arial" w:cs="Arial"/>
        </w:rPr>
        <w:t xml:space="preserve">, Annette Peters, Melanie </w:t>
      </w:r>
      <w:proofErr w:type="spellStart"/>
      <w:r w:rsidRPr="006B6853">
        <w:rPr>
          <w:rFonts w:ascii="Arial" w:hAnsi="Arial" w:cs="Arial"/>
        </w:rPr>
        <w:t>Waldenberger</w:t>
      </w:r>
      <w:proofErr w:type="spellEnd"/>
      <w:r w:rsidRPr="006B6853">
        <w:rPr>
          <w:rFonts w:ascii="Arial" w:hAnsi="Arial" w:cs="Arial"/>
        </w:rPr>
        <w:t>. Deciphering the Plasma Proteome of Type 2 Diabetes. Diabetes. 2020; 69 (12): 2766-2778.</w:t>
      </w:r>
    </w:p>
    <w:p w14:paraId="753E237F" w14:textId="77777777" w:rsidR="00CA56D2" w:rsidRPr="006B6853" w:rsidRDefault="00CA56D2" w:rsidP="006B6853">
      <w:pPr>
        <w:spacing w:line="360" w:lineRule="auto"/>
        <w:rPr>
          <w:rFonts w:ascii="Arial" w:hAnsi="Arial" w:cs="Arial"/>
        </w:rPr>
      </w:pPr>
      <w:r w:rsidRPr="006B6853">
        <w:rPr>
          <w:rFonts w:ascii="Arial" w:hAnsi="Arial" w:cs="Arial"/>
        </w:rPr>
        <w:t xml:space="preserve">85. Takayuki Adachi, Mitsumi </w:t>
      </w:r>
      <w:proofErr w:type="spellStart"/>
      <w:r w:rsidRPr="006B6853">
        <w:rPr>
          <w:rFonts w:ascii="Arial" w:hAnsi="Arial" w:cs="Arial"/>
        </w:rPr>
        <w:t>Arito</w:t>
      </w:r>
      <w:proofErr w:type="spellEnd"/>
      <w:r w:rsidRPr="006B6853">
        <w:rPr>
          <w:rFonts w:ascii="Arial" w:hAnsi="Arial" w:cs="Arial"/>
        </w:rPr>
        <w:t xml:space="preserve">, </w:t>
      </w:r>
      <w:proofErr w:type="spellStart"/>
      <w:r w:rsidRPr="006B6853">
        <w:rPr>
          <w:rFonts w:ascii="Arial" w:hAnsi="Arial" w:cs="Arial"/>
        </w:rPr>
        <w:t>Naoya</w:t>
      </w:r>
      <w:proofErr w:type="spellEnd"/>
      <w:r w:rsidRPr="006B6853">
        <w:rPr>
          <w:rFonts w:ascii="Arial" w:hAnsi="Arial" w:cs="Arial"/>
        </w:rPr>
        <w:t xml:space="preserve"> Suematsu, Atsuko </w:t>
      </w:r>
      <w:proofErr w:type="spellStart"/>
      <w:r w:rsidRPr="006B6853">
        <w:rPr>
          <w:rFonts w:ascii="Arial" w:hAnsi="Arial" w:cs="Arial"/>
        </w:rPr>
        <w:t>Kamijo-Ikemori</w:t>
      </w:r>
      <w:proofErr w:type="spellEnd"/>
      <w:r w:rsidRPr="006B6853">
        <w:rPr>
          <w:rFonts w:ascii="Arial" w:hAnsi="Arial" w:cs="Arial"/>
        </w:rPr>
        <w:t xml:space="preserve">, </w:t>
      </w:r>
      <w:proofErr w:type="spellStart"/>
      <w:r w:rsidRPr="006B6853">
        <w:rPr>
          <w:rFonts w:ascii="Arial" w:hAnsi="Arial" w:cs="Arial"/>
        </w:rPr>
        <w:t>Kazuki</w:t>
      </w:r>
      <w:proofErr w:type="spellEnd"/>
      <w:r w:rsidRPr="006B6853">
        <w:rPr>
          <w:rFonts w:ascii="Arial" w:hAnsi="Arial" w:cs="Arial"/>
        </w:rPr>
        <w:t xml:space="preserve"> </w:t>
      </w:r>
      <w:proofErr w:type="spellStart"/>
      <w:r w:rsidRPr="006B6853">
        <w:rPr>
          <w:rFonts w:ascii="Arial" w:hAnsi="Arial" w:cs="Arial"/>
        </w:rPr>
        <w:t>Omoteyama</w:t>
      </w:r>
      <w:proofErr w:type="spellEnd"/>
      <w:r w:rsidRPr="006B6853">
        <w:rPr>
          <w:rFonts w:ascii="Arial" w:hAnsi="Arial" w:cs="Arial"/>
        </w:rPr>
        <w:t xml:space="preserve">, Toshiyuki Sato, </w:t>
      </w:r>
      <w:proofErr w:type="spellStart"/>
      <w:r w:rsidRPr="006B6853">
        <w:rPr>
          <w:rFonts w:ascii="Arial" w:hAnsi="Arial" w:cs="Arial"/>
        </w:rPr>
        <w:t>Manae</w:t>
      </w:r>
      <w:proofErr w:type="spellEnd"/>
      <w:r w:rsidRPr="006B6853">
        <w:rPr>
          <w:rFonts w:ascii="Arial" w:hAnsi="Arial" w:cs="Arial"/>
        </w:rPr>
        <w:t xml:space="preserve"> S </w:t>
      </w:r>
      <w:proofErr w:type="spellStart"/>
      <w:r w:rsidRPr="006B6853">
        <w:rPr>
          <w:rFonts w:ascii="Arial" w:hAnsi="Arial" w:cs="Arial"/>
        </w:rPr>
        <w:t>Kurokawa</w:t>
      </w:r>
      <w:proofErr w:type="spellEnd"/>
      <w:r w:rsidRPr="006B6853">
        <w:rPr>
          <w:rFonts w:ascii="Arial" w:hAnsi="Arial" w:cs="Arial"/>
        </w:rPr>
        <w:t xml:space="preserve">, </w:t>
      </w:r>
      <w:proofErr w:type="spellStart"/>
      <w:r w:rsidRPr="006B6853">
        <w:rPr>
          <w:rFonts w:ascii="Arial" w:hAnsi="Arial" w:cs="Arial"/>
        </w:rPr>
        <w:t>Kazuki</w:t>
      </w:r>
      <w:proofErr w:type="spellEnd"/>
      <w:r w:rsidRPr="006B6853">
        <w:rPr>
          <w:rFonts w:ascii="Arial" w:hAnsi="Arial" w:cs="Arial"/>
        </w:rPr>
        <w:t xml:space="preserve"> Okamoto, </w:t>
      </w:r>
      <w:proofErr w:type="spellStart"/>
      <w:r w:rsidRPr="006B6853">
        <w:rPr>
          <w:rFonts w:ascii="Arial" w:hAnsi="Arial" w:cs="Arial"/>
        </w:rPr>
        <w:t>Kenjiro</w:t>
      </w:r>
      <w:proofErr w:type="spellEnd"/>
      <w:r w:rsidRPr="006B6853">
        <w:rPr>
          <w:rFonts w:ascii="Arial" w:hAnsi="Arial" w:cs="Arial"/>
        </w:rPr>
        <w:t xml:space="preserve"> Kimura, Yugo </w:t>
      </w:r>
      <w:proofErr w:type="spellStart"/>
      <w:r w:rsidRPr="006B6853">
        <w:rPr>
          <w:rFonts w:ascii="Arial" w:hAnsi="Arial" w:cs="Arial"/>
        </w:rPr>
        <w:t>Shibagaki</w:t>
      </w:r>
      <w:proofErr w:type="spellEnd"/>
      <w:r w:rsidRPr="006B6853">
        <w:rPr>
          <w:rFonts w:ascii="Arial" w:hAnsi="Arial" w:cs="Arial"/>
        </w:rPr>
        <w:t xml:space="preserve">, Tomohiro Kato. Roles of </w:t>
      </w:r>
      <w:proofErr w:type="spellStart"/>
      <w:r w:rsidRPr="006B6853">
        <w:rPr>
          <w:rFonts w:ascii="Arial" w:hAnsi="Arial" w:cs="Arial"/>
        </w:rPr>
        <w:t>layilin</w:t>
      </w:r>
      <w:proofErr w:type="spellEnd"/>
      <w:r w:rsidRPr="006B6853">
        <w:rPr>
          <w:rFonts w:ascii="Arial" w:hAnsi="Arial" w:cs="Arial"/>
        </w:rPr>
        <w:t xml:space="preserve"> in TNF-α-induced epithelial-mesenchymal transformation of renal tubular epithelial cells. </w:t>
      </w:r>
      <w:proofErr w:type="spellStart"/>
      <w:r w:rsidRPr="006B6853">
        <w:rPr>
          <w:rFonts w:ascii="Arial" w:hAnsi="Arial" w:cs="Arial"/>
        </w:rPr>
        <w:t>Biochem</w:t>
      </w:r>
      <w:proofErr w:type="spellEnd"/>
      <w:r w:rsidRPr="006B6853">
        <w:rPr>
          <w:rFonts w:ascii="Arial" w:hAnsi="Arial" w:cs="Arial"/>
        </w:rPr>
        <w:t xml:space="preserve"> </w:t>
      </w:r>
      <w:proofErr w:type="spellStart"/>
      <w:r w:rsidRPr="006B6853">
        <w:rPr>
          <w:rFonts w:ascii="Arial" w:hAnsi="Arial" w:cs="Arial"/>
        </w:rPr>
        <w:t>Biophys</w:t>
      </w:r>
      <w:proofErr w:type="spellEnd"/>
      <w:r w:rsidRPr="006B6853">
        <w:rPr>
          <w:rFonts w:ascii="Arial" w:hAnsi="Arial" w:cs="Arial"/>
        </w:rPr>
        <w:t xml:space="preserve"> Res </w:t>
      </w:r>
      <w:proofErr w:type="spellStart"/>
      <w:r w:rsidRPr="006B6853">
        <w:rPr>
          <w:rFonts w:ascii="Arial" w:hAnsi="Arial" w:cs="Arial"/>
        </w:rPr>
        <w:t>Commun</w:t>
      </w:r>
      <w:proofErr w:type="spellEnd"/>
      <w:r w:rsidRPr="006B6853">
        <w:rPr>
          <w:rFonts w:ascii="Arial" w:hAnsi="Arial" w:cs="Arial"/>
        </w:rPr>
        <w:t>. 2015; 467 (1): 63-69.</w:t>
      </w:r>
    </w:p>
    <w:p w14:paraId="6BE4A483" w14:textId="77777777" w:rsidR="00CA56D2" w:rsidRPr="006B6853" w:rsidRDefault="00CA56D2" w:rsidP="006B6853">
      <w:pPr>
        <w:spacing w:line="360" w:lineRule="auto"/>
        <w:rPr>
          <w:rFonts w:ascii="Arial" w:hAnsi="Arial" w:cs="Arial"/>
        </w:rPr>
      </w:pPr>
      <w:r w:rsidRPr="006B6853">
        <w:rPr>
          <w:rFonts w:ascii="Arial" w:hAnsi="Arial" w:cs="Arial"/>
        </w:rPr>
        <w:lastRenderedPageBreak/>
        <w:t xml:space="preserve">86. </w:t>
      </w:r>
      <w:proofErr w:type="spellStart"/>
      <w:r w:rsidRPr="006B6853">
        <w:rPr>
          <w:rFonts w:ascii="Arial" w:hAnsi="Arial" w:cs="Arial"/>
        </w:rPr>
        <w:t>Yeawon</w:t>
      </w:r>
      <w:proofErr w:type="spellEnd"/>
      <w:r w:rsidRPr="006B6853">
        <w:rPr>
          <w:rFonts w:ascii="Arial" w:hAnsi="Arial" w:cs="Arial"/>
        </w:rPr>
        <w:t xml:space="preserve"> Kim, Sun-Ji Park, Scott R Manson, Carlos </w:t>
      </w:r>
      <w:proofErr w:type="spellStart"/>
      <w:r w:rsidRPr="006B6853">
        <w:rPr>
          <w:rFonts w:ascii="Arial" w:hAnsi="Arial" w:cs="Arial"/>
        </w:rPr>
        <w:t>Af</w:t>
      </w:r>
      <w:proofErr w:type="spellEnd"/>
      <w:r w:rsidRPr="006B6853">
        <w:rPr>
          <w:rFonts w:ascii="Arial" w:hAnsi="Arial" w:cs="Arial"/>
        </w:rPr>
        <w:t xml:space="preserve"> Molina, </w:t>
      </w:r>
      <w:proofErr w:type="spellStart"/>
      <w:r w:rsidRPr="006B6853">
        <w:rPr>
          <w:rFonts w:ascii="Arial" w:hAnsi="Arial" w:cs="Arial"/>
        </w:rPr>
        <w:t>Kendrah</w:t>
      </w:r>
      <w:proofErr w:type="spellEnd"/>
      <w:r w:rsidRPr="006B6853">
        <w:rPr>
          <w:rFonts w:ascii="Arial" w:hAnsi="Arial" w:cs="Arial"/>
        </w:rPr>
        <w:t xml:space="preserve"> Kidd, Heather Thiessen-Philbrook, Rebecca J Perry, Helen </w:t>
      </w:r>
      <w:proofErr w:type="spellStart"/>
      <w:r w:rsidRPr="006B6853">
        <w:rPr>
          <w:rFonts w:ascii="Arial" w:hAnsi="Arial" w:cs="Arial"/>
        </w:rPr>
        <w:t>Liapis</w:t>
      </w:r>
      <w:proofErr w:type="spellEnd"/>
      <w:r w:rsidRPr="006B6853">
        <w:rPr>
          <w:rFonts w:ascii="Arial" w:hAnsi="Arial" w:cs="Arial"/>
        </w:rPr>
        <w:t xml:space="preserve">, Stanislav </w:t>
      </w:r>
      <w:proofErr w:type="spellStart"/>
      <w:r w:rsidRPr="006B6853">
        <w:rPr>
          <w:rFonts w:ascii="Arial" w:hAnsi="Arial" w:cs="Arial"/>
        </w:rPr>
        <w:t>Kmoch</w:t>
      </w:r>
      <w:proofErr w:type="spellEnd"/>
      <w:r w:rsidRPr="006B6853">
        <w:rPr>
          <w:rFonts w:ascii="Arial" w:hAnsi="Arial" w:cs="Arial"/>
        </w:rPr>
        <w:t>, Chirag R Parikh, Anthony J Bleyer, Ying Maggie Chen. Elevated urinary CRELD2 is associated with endoplasmic reticulum stress-mediated kidney disease. JCI Insight. 2017; 2 (23): e92896.</w:t>
      </w:r>
    </w:p>
    <w:p w14:paraId="3D882CA7" w14:textId="77777777" w:rsidR="00CA56D2" w:rsidRPr="006B6853" w:rsidRDefault="00CA56D2" w:rsidP="006B6853">
      <w:pPr>
        <w:spacing w:line="360" w:lineRule="auto"/>
        <w:rPr>
          <w:rFonts w:ascii="Arial" w:hAnsi="Arial" w:cs="Arial"/>
        </w:rPr>
      </w:pPr>
      <w:r w:rsidRPr="006B6853">
        <w:rPr>
          <w:rFonts w:ascii="Arial" w:hAnsi="Arial" w:cs="Arial"/>
        </w:rPr>
        <w:t xml:space="preserve">87. Sangeeta </w:t>
      </w:r>
      <w:proofErr w:type="spellStart"/>
      <w:r w:rsidRPr="006B6853">
        <w:rPr>
          <w:rFonts w:ascii="Arial" w:hAnsi="Arial" w:cs="Arial"/>
        </w:rPr>
        <w:t>Hingorani</w:t>
      </w:r>
      <w:proofErr w:type="spellEnd"/>
      <w:r w:rsidRPr="006B6853">
        <w:rPr>
          <w:rFonts w:ascii="Arial" w:hAnsi="Arial" w:cs="Arial"/>
        </w:rPr>
        <w:t xml:space="preserve">, Laura S Finn, Emily Pao, Rick Lawler, Gary Schoch, George B McDonald, Behzad </w:t>
      </w:r>
      <w:proofErr w:type="spellStart"/>
      <w:r w:rsidRPr="006B6853">
        <w:rPr>
          <w:rFonts w:ascii="Arial" w:hAnsi="Arial" w:cs="Arial"/>
        </w:rPr>
        <w:t>Najafian</w:t>
      </w:r>
      <w:proofErr w:type="spellEnd"/>
      <w:r w:rsidRPr="006B6853">
        <w:rPr>
          <w:rFonts w:ascii="Arial" w:hAnsi="Arial" w:cs="Arial"/>
        </w:rPr>
        <w:t xml:space="preserve">, Brenda </w:t>
      </w:r>
      <w:proofErr w:type="spellStart"/>
      <w:r w:rsidRPr="006B6853">
        <w:rPr>
          <w:rFonts w:ascii="Arial" w:hAnsi="Arial" w:cs="Arial"/>
        </w:rPr>
        <w:t>Sandmaier</w:t>
      </w:r>
      <w:proofErr w:type="spellEnd"/>
      <w:r w:rsidRPr="006B6853">
        <w:rPr>
          <w:rFonts w:ascii="Arial" w:hAnsi="Arial" w:cs="Arial"/>
        </w:rPr>
        <w:t xml:space="preserve">, Ted </w:t>
      </w:r>
      <w:proofErr w:type="spellStart"/>
      <w:r w:rsidRPr="006B6853">
        <w:rPr>
          <w:rFonts w:ascii="Arial" w:hAnsi="Arial" w:cs="Arial"/>
        </w:rPr>
        <w:t>Gooley</w:t>
      </w:r>
      <w:proofErr w:type="spellEnd"/>
      <w:r w:rsidRPr="006B6853">
        <w:rPr>
          <w:rFonts w:ascii="Arial" w:hAnsi="Arial" w:cs="Arial"/>
        </w:rPr>
        <w:t xml:space="preserve">. Urinary </w:t>
      </w:r>
      <w:proofErr w:type="spellStart"/>
      <w:r w:rsidRPr="006B6853">
        <w:rPr>
          <w:rFonts w:ascii="Arial" w:hAnsi="Arial" w:cs="Arial"/>
        </w:rPr>
        <w:t>elafin</w:t>
      </w:r>
      <w:proofErr w:type="spellEnd"/>
      <w:r w:rsidRPr="006B6853">
        <w:rPr>
          <w:rFonts w:ascii="Arial" w:hAnsi="Arial" w:cs="Arial"/>
        </w:rPr>
        <w:t xml:space="preserve"> and kidney injury in hematopoietic cell transplant recipients. Clin J Am Soc Nephrol. 2015; 10 (1): 12-20.</w:t>
      </w:r>
    </w:p>
    <w:p w14:paraId="2C25CE46" w14:textId="77777777" w:rsidR="00CA56D2" w:rsidRPr="006B6853" w:rsidRDefault="00CA56D2" w:rsidP="006B6853">
      <w:pPr>
        <w:spacing w:line="360" w:lineRule="auto"/>
        <w:rPr>
          <w:rFonts w:ascii="Arial" w:hAnsi="Arial" w:cs="Arial"/>
        </w:rPr>
      </w:pPr>
      <w:r w:rsidRPr="006B6853">
        <w:rPr>
          <w:rFonts w:ascii="Arial" w:hAnsi="Arial" w:cs="Arial"/>
        </w:rPr>
        <w:t xml:space="preserve">88. Hiroyuki Takatsu, Koji </w:t>
      </w:r>
      <w:proofErr w:type="spellStart"/>
      <w:r w:rsidRPr="006B6853">
        <w:rPr>
          <w:rFonts w:ascii="Arial" w:hAnsi="Arial" w:cs="Arial"/>
        </w:rPr>
        <w:t>Hase</w:t>
      </w:r>
      <w:proofErr w:type="spellEnd"/>
      <w:r w:rsidRPr="006B6853">
        <w:rPr>
          <w:rFonts w:ascii="Arial" w:hAnsi="Arial" w:cs="Arial"/>
        </w:rPr>
        <w:t xml:space="preserve">, Masumi Ohmae, Sayaka Ohshima, Koji Hashimoto, Naoko </w:t>
      </w:r>
      <w:proofErr w:type="spellStart"/>
      <w:r w:rsidRPr="006B6853">
        <w:rPr>
          <w:rFonts w:ascii="Arial" w:hAnsi="Arial" w:cs="Arial"/>
        </w:rPr>
        <w:t>Taniura</w:t>
      </w:r>
      <w:proofErr w:type="spellEnd"/>
      <w:r w:rsidRPr="006B6853">
        <w:rPr>
          <w:rFonts w:ascii="Arial" w:hAnsi="Arial" w:cs="Arial"/>
        </w:rPr>
        <w:t xml:space="preserve">, </w:t>
      </w:r>
      <w:proofErr w:type="spellStart"/>
      <w:r w:rsidRPr="006B6853">
        <w:rPr>
          <w:rFonts w:ascii="Arial" w:hAnsi="Arial" w:cs="Arial"/>
        </w:rPr>
        <w:t>Akitsugu</w:t>
      </w:r>
      <w:proofErr w:type="spellEnd"/>
      <w:r w:rsidRPr="006B6853">
        <w:rPr>
          <w:rFonts w:ascii="Arial" w:hAnsi="Arial" w:cs="Arial"/>
        </w:rPr>
        <w:t xml:space="preserve"> Yamamoto, Hiroshi Ohno. CD300 antigen like family member G: A novel Ig receptor like protein exclusively expressed on capillary endothelium. </w:t>
      </w:r>
      <w:proofErr w:type="spellStart"/>
      <w:r w:rsidRPr="006B6853">
        <w:rPr>
          <w:rFonts w:ascii="Arial" w:hAnsi="Arial" w:cs="Arial"/>
        </w:rPr>
        <w:t>Biochem</w:t>
      </w:r>
      <w:proofErr w:type="spellEnd"/>
      <w:r w:rsidRPr="006B6853">
        <w:rPr>
          <w:rFonts w:ascii="Arial" w:hAnsi="Arial" w:cs="Arial"/>
        </w:rPr>
        <w:t xml:space="preserve"> </w:t>
      </w:r>
      <w:proofErr w:type="spellStart"/>
      <w:r w:rsidRPr="006B6853">
        <w:rPr>
          <w:rFonts w:ascii="Arial" w:hAnsi="Arial" w:cs="Arial"/>
        </w:rPr>
        <w:t>Biophys</w:t>
      </w:r>
      <w:proofErr w:type="spellEnd"/>
      <w:r w:rsidRPr="006B6853">
        <w:rPr>
          <w:rFonts w:ascii="Arial" w:hAnsi="Arial" w:cs="Arial"/>
        </w:rPr>
        <w:t xml:space="preserve"> Res </w:t>
      </w:r>
      <w:proofErr w:type="spellStart"/>
      <w:r w:rsidRPr="006B6853">
        <w:rPr>
          <w:rFonts w:ascii="Arial" w:hAnsi="Arial" w:cs="Arial"/>
        </w:rPr>
        <w:t>Commun</w:t>
      </w:r>
      <w:proofErr w:type="spellEnd"/>
      <w:r w:rsidRPr="006B6853">
        <w:rPr>
          <w:rFonts w:ascii="Arial" w:hAnsi="Arial" w:cs="Arial"/>
        </w:rPr>
        <w:t>. 2006; 348 (1): 183-191.</w:t>
      </w:r>
    </w:p>
    <w:p w14:paraId="41671178" w14:textId="77777777" w:rsidR="00CA56D2" w:rsidRPr="006B6853" w:rsidRDefault="00CA56D2" w:rsidP="006B6853">
      <w:pPr>
        <w:spacing w:line="360" w:lineRule="auto"/>
        <w:rPr>
          <w:rFonts w:ascii="Arial" w:hAnsi="Arial" w:cs="Arial"/>
        </w:rPr>
      </w:pPr>
      <w:r w:rsidRPr="006B6853">
        <w:rPr>
          <w:rFonts w:ascii="Arial" w:hAnsi="Arial" w:cs="Arial"/>
        </w:rPr>
        <w:t xml:space="preserve">89. </w:t>
      </w:r>
      <w:proofErr w:type="spellStart"/>
      <w:r w:rsidRPr="006B6853">
        <w:rPr>
          <w:rFonts w:ascii="Arial" w:hAnsi="Arial" w:cs="Arial"/>
        </w:rPr>
        <w:t>Qiuyue</w:t>
      </w:r>
      <w:proofErr w:type="spellEnd"/>
      <w:r w:rsidRPr="006B6853">
        <w:rPr>
          <w:rFonts w:ascii="Arial" w:hAnsi="Arial" w:cs="Arial"/>
        </w:rPr>
        <w:t xml:space="preserve"> Wang, </w:t>
      </w:r>
      <w:proofErr w:type="spellStart"/>
      <w:r w:rsidRPr="006B6853">
        <w:rPr>
          <w:rFonts w:ascii="Arial" w:hAnsi="Arial" w:cs="Arial"/>
        </w:rPr>
        <w:t>Yuqing</w:t>
      </w:r>
      <w:proofErr w:type="spellEnd"/>
      <w:r w:rsidRPr="006B6853">
        <w:rPr>
          <w:rFonts w:ascii="Arial" w:hAnsi="Arial" w:cs="Arial"/>
        </w:rPr>
        <w:t xml:space="preserve"> Liu, Ying Chen, </w:t>
      </w:r>
      <w:proofErr w:type="spellStart"/>
      <w:r w:rsidRPr="006B6853">
        <w:rPr>
          <w:rFonts w:ascii="Arial" w:hAnsi="Arial" w:cs="Arial"/>
        </w:rPr>
        <w:t>Ke</w:t>
      </w:r>
      <w:proofErr w:type="spellEnd"/>
      <w:r w:rsidRPr="006B6853">
        <w:rPr>
          <w:rFonts w:ascii="Arial" w:hAnsi="Arial" w:cs="Arial"/>
        </w:rPr>
        <w:t xml:space="preserve"> Wang, </w:t>
      </w:r>
      <w:proofErr w:type="spellStart"/>
      <w:r w:rsidRPr="006B6853">
        <w:rPr>
          <w:rFonts w:ascii="Arial" w:hAnsi="Arial" w:cs="Arial"/>
        </w:rPr>
        <w:t>Wensheng</w:t>
      </w:r>
      <w:proofErr w:type="spellEnd"/>
      <w:r w:rsidRPr="006B6853">
        <w:rPr>
          <w:rFonts w:ascii="Arial" w:hAnsi="Arial" w:cs="Arial"/>
        </w:rPr>
        <w:t xml:space="preserve"> </w:t>
      </w:r>
      <w:proofErr w:type="spellStart"/>
      <w:r w:rsidRPr="006B6853">
        <w:rPr>
          <w:rFonts w:ascii="Arial" w:hAnsi="Arial" w:cs="Arial"/>
        </w:rPr>
        <w:t>Xie</w:t>
      </w:r>
      <w:proofErr w:type="spellEnd"/>
      <w:r w:rsidRPr="006B6853">
        <w:rPr>
          <w:rFonts w:ascii="Arial" w:hAnsi="Arial" w:cs="Arial"/>
        </w:rPr>
        <w:t xml:space="preserve">, </w:t>
      </w:r>
      <w:proofErr w:type="spellStart"/>
      <w:r w:rsidRPr="006B6853">
        <w:rPr>
          <w:rFonts w:ascii="Arial" w:hAnsi="Arial" w:cs="Arial"/>
        </w:rPr>
        <w:t>Dapeng</w:t>
      </w:r>
      <w:proofErr w:type="spellEnd"/>
      <w:r w:rsidRPr="006B6853">
        <w:rPr>
          <w:rFonts w:ascii="Arial" w:hAnsi="Arial" w:cs="Arial"/>
        </w:rPr>
        <w:t xml:space="preserve"> Wei, </w:t>
      </w:r>
      <w:proofErr w:type="spellStart"/>
      <w:r w:rsidRPr="006B6853">
        <w:rPr>
          <w:rFonts w:ascii="Arial" w:hAnsi="Arial" w:cs="Arial"/>
        </w:rPr>
        <w:t>Lijuan</w:t>
      </w:r>
      <w:proofErr w:type="spellEnd"/>
      <w:r w:rsidRPr="006B6853">
        <w:rPr>
          <w:rFonts w:ascii="Arial" w:hAnsi="Arial" w:cs="Arial"/>
        </w:rPr>
        <w:t xml:space="preserve"> Hu. CD300LG improves the cytotoxic activity of CIK. Cent Eur J Immunol. 2017; 42 (2): 117-122.</w:t>
      </w:r>
    </w:p>
    <w:p w14:paraId="2A1611B8" w14:textId="77777777" w:rsidR="00CA56D2" w:rsidRPr="006B6853" w:rsidRDefault="00CA56D2" w:rsidP="006B6853">
      <w:pPr>
        <w:spacing w:line="360" w:lineRule="auto"/>
        <w:rPr>
          <w:rFonts w:ascii="Arial" w:hAnsi="Arial" w:cs="Arial"/>
        </w:rPr>
      </w:pPr>
      <w:r w:rsidRPr="006B6853">
        <w:rPr>
          <w:rFonts w:ascii="Arial" w:hAnsi="Arial" w:cs="Arial"/>
        </w:rPr>
        <w:t xml:space="preserve">90. </w:t>
      </w:r>
      <w:proofErr w:type="spellStart"/>
      <w:r w:rsidRPr="006B6853">
        <w:rPr>
          <w:rFonts w:ascii="Arial" w:hAnsi="Arial" w:cs="Arial"/>
        </w:rPr>
        <w:t>Weiming</w:t>
      </w:r>
      <w:proofErr w:type="spellEnd"/>
      <w:r w:rsidRPr="006B6853">
        <w:rPr>
          <w:rFonts w:ascii="Arial" w:hAnsi="Arial" w:cs="Arial"/>
        </w:rPr>
        <w:t xml:space="preserve"> Ouyang, Jiangnan </w:t>
      </w:r>
      <w:proofErr w:type="spellStart"/>
      <w:r w:rsidRPr="006B6853">
        <w:rPr>
          <w:rFonts w:ascii="Arial" w:hAnsi="Arial" w:cs="Arial"/>
        </w:rPr>
        <w:t>Xue</w:t>
      </w:r>
      <w:proofErr w:type="spellEnd"/>
      <w:r w:rsidRPr="006B6853">
        <w:rPr>
          <w:rFonts w:ascii="Arial" w:hAnsi="Arial" w:cs="Arial"/>
        </w:rPr>
        <w:t xml:space="preserve">, </w:t>
      </w:r>
      <w:proofErr w:type="spellStart"/>
      <w:r w:rsidRPr="006B6853">
        <w:rPr>
          <w:rFonts w:ascii="Arial" w:hAnsi="Arial" w:cs="Arial"/>
        </w:rPr>
        <w:t>Jingmei</w:t>
      </w:r>
      <w:proofErr w:type="spellEnd"/>
      <w:r w:rsidRPr="006B6853">
        <w:rPr>
          <w:rFonts w:ascii="Arial" w:hAnsi="Arial" w:cs="Arial"/>
        </w:rPr>
        <w:t xml:space="preserve"> Liu, Wei Jia, </w:t>
      </w:r>
      <w:proofErr w:type="spellStart"/>
      <w:r w:rsidRPr="006B6853">
        <w:rPr>
          <w:rFonts w:ascii="Arial" w:hAnsi="Arial" w:cs="Arial"/>
        </w:rPr>
        <w:t>Zhouli</w:t>
      </w:r>
      <w:proofErr w:type="spellEnd"/>
      <w:r w:rsidRPr="006B6853">
        <w:rPr>
          <w:rFonts w:ascii="Arial" w:hAnsi="Arial" w:cs="Arial"/>
        </w:rPr>
        <w:t xml:space="preserve"> Li, Xin </w:t>
      </w:r>
      <w:proofErr w:type="spellStart"/>
      <w:r w:rsidRPr="006B6853">
        <w:rPr>
          <w:rFonts w:ascii="Arial" w:hAnsi="Arial" w:cs="Arial"/>
        </w:rPr>
        <w:t>Xie</w:t>
      </w:r>
      <w:proofErr w:type="spellEnd"/>
      <w:r w:rsidRPr="006B6853">
        <w:rPr>
          <w:rFonts w:ascii="Arial" w:hAnsi="Arial" w:cs="Arial"/>
        </w:rPr>
        <w:t xml:space="preserve">, </w:t>
      </w:r>
      <w:proofErr w:type="spellStart"/>
      <w:r w:rsidRPr="006B6853">
        <w:rPr>
          <w:rFonts w:ascii="Arial" w:hAnsi="Arial" w:cs="Arial"/>
        </w:rPr>
        <w:t>Xuesong</w:t>
      </w:r>
      <w:proofErr w:type="spellEnd"/>
      <w:r w:rsidRPr="006B6853">
        <w:rPr>
          <w:rFonts w:ascii="Arial" w:hAnsi="Arial" w:cs="Arial"/>
        </w:rPr>
        <w:t xml:space="preserve"> Liu, </w:t>
      </w:r>
      <w:proofErr w:type="spellStart"/>
      <w:r w:rsidRPr="006B6853">
        <w:rPr>
          <w:rFonts w:ascii="Arial" w:hAnsi="Arial" w:cs="Arial"/>
        </w:rPr>
        <w:t>Jinlong</w:t>
      </w:r>
      <w:proofErr w:type="spellEnd"/>
      <w:r w:rsidRPr="006B6853">
        <w:rPr>
          <w:rFonts w:ascii="Arial" w:hAnsi="Arial" w:cs="Arial"/>
        </w:rPr>
        <w:t xml:space="preserve"> Jian, Qi Li, Yong Zhu, </w:t>
      </w:r>
      <w:proofErr w:type="spellStart"/>
      <w:r w:rsidRPr="006B6853">
        <w:rPr>
          <w:rFonts w:ascii="Arial" w:hAnsi="Arial" w:cs="Arial"/>
        </w:rPr>
        <w:t>Angang</w:t>
      </w:r>
      <w:proofErr w:type="spellEnd"/>
      <w:r w:rsidRPr="006B6853">
        <w:rPr>
          <w:rFonts w:ascii="Arial" w:hAnsi="Arial" w:cs="Arial"/>
        </w:rPr>
        <w:t xml:space="preserve"> Yang, </w:t>
      </w:r>
      <w:proofErr w:type="spellStart"/>
      <w:r w:rsidRPr="006B6853">
        <w:rPr>
          <w:rFonts w:ascii="Arial" w:hAnsi="Arial" w:cs="Arial"/>
        </w:rPr>
        <w:t>Boquan</w:t>
      </w:r>
      <w:proofErr w:type="spellEnd"/>
      <w:r w:rsidRPr="006B6853">
        <w:rPr>
          <w:rFonts w:ascii="Arial" w:hAnsi="Arial" w:cs="Arial"/>
        </w:rPr>
        <w:t xml:space="preserve"> </w:t>
      </w:r>
      <w:proofErr w:type="spellStart"/>
      <w:r w:rsidRPr="006B6853">
        <w:rPr>
          <w:rFonts w:ascii="Arial" w:hAnsi="Arial" w:cs="Arial"/>
        </w:rPr>
        <w:t>Jin</w:t>
      </w:r>
      <w:proofErr w:type="spellEnd"/>
      <w:r w:rsidRPr="006B6853">
        <w:rPr>
          <w:rFonts w:ascii="Arial" w:hAnsi="Arial" w:cs="Arial"/>
        </w:rPr>
        <w:t>. Establishment of an ELISA system for determining soluble LAIR-1 levels in sera of patients with HFRS and kidney transplant. J Immunol Methods. 2004; 292 (1-2): 109-17.</w:t>
      </w:r>
    </w:p>
    <w:p w14:paraId="2BB2939D" w14:textId="77777777" w:rsidR="00CA56D2" w:rsidRPr="006B6853" w:rsidRDefault="00CA56D2" w:rsidP="006B6853">
      <w:pPr>
        <w:spacing w:line="360" w:lineRule="auto"/>
        <w:rPr>
          <w:rFonts w:ascii="Arial" w:hAnsi="Arial" w:cs="Arial"/>
        </w:rPr>
      </w:pPr>
      <w:r w:rsidRPr="006B6853">
        <w:rPr>
          <w:rFonts w:ascii="Arial" w:hAnsi="Arial" w:cs="Arial"/>
        </w:rPr>
        <w:t xml:space="preserve">91. Cristina M Tato, Barbara Joyce-Shaikh, Antara Banerjee, Yi Chen, </w:t>
      </w:r>
      <w:proofErr w:type="spellStart"/>
      <w:r w:rsidRPr="006B6853">
        <w:rPr>
          <w:rFonts w:ascii="Arial" w:hAnsi="Arial" w:cs="Arial"/>
        </w:rPr>
        <w:t>Manjiri</w:t>
      </w:r>
      <w:proofErr w:type="spellEnd"/>
      <w:r w:rsidRPr="006B6853">
        <w:rPr>
          <w:rFonts w:ascii="Arial" w:hAnsi="Arial" w:cs="Arial"/>
        </w:rPr>
        <w:t xml:space="preserve"> Sathe, Sarah E Ewald, Man-Ru Liu, Daniel Gorman, Terrill K McClanahan, Joseph H Phillips, Paul G Heyworth, Daniel J </w:t>
      </w:r>
      <w:proofErr w:type="spellStart"/>
      <w:r w:rsidRPr="006B6853">
        <w:rPr>
          <w:rFonts w:ascii="Arial" w:hAnsi="Arial" w:cs="Arial"/>
        </w:rPr>
        <w:t>Cua</w:t>
      </w:r>
      <w:proofErr w:type="spellEnd"/>
      <w:r w:rsidRPr="006B6853">
        <w:rPr>
          <w:rFonts w:ascii="Arial" w:hAnsi="Arial" w:cs="Arial"/>
        </w:rPr>
        <w:t xml:space="preserve">. The myeloid receptor PILRβ mediates the balance of inflammatory responses through regulation of IL-27 production. </w:t>
      </w:r>
      <w:proofErr w:type="spellStart"/>
      <w:r w:rsidRPr="006B6853">
        <w:rPr>
          <w:rFonts w:ascii="Arial" w:hAnsi="Arial" w:cs="Arial"/>
        </w:rPr>
        <w:t>PLoS</w:t>
      </w:r>
      <w:proofErr w:type="spellEnd"/>
      <w:r w:rsidRPr="006B6853">
        <w:rPr>
          <w:rFonts w:ascii="Arial" w:hAnsi="Arial" w:cs="Arial"/>
        </w:rPr>
        <w:t xml:space="preserve"> One. 2012; 7 (3): e31680.</w:t>
      </w:r>
    </w:p>
    <w:p w14:paraId="7CD5CAB8" w14:textId="77777777" w:rsidR="00CA56D2" w:rsidRPr="006B6853" w:rsidRDefault="00CA56D2" w:rsidP="006B6853">
      <w:pPr>
        <w:spacing w:line="360" w:lineRule="auto"/>
        <w:rPr>
          <w:rFonts w:ascii="Arial" w:hAnsi="Arial" w:cs="Arial"/>
        </w:rPr>
      </w:pPr>
      <w:r w:rsidRPr="006B6853">
        <w:rPr>
          <w:rFonts w:ascii="Arial" w:hAnsi="Arial" w:cs="Arial"/>
        </w:rPr>
        <w:t xml:space="preserve">92. Jing Wang, </w:t>
      </w:r>
      <w:proofErr w:type="spellStart"/>
      <w:r w:rsidRPr="006B6853">
        <w:rPr>
          <w:rFonts w:ascii="Arial" w:hAnsi="Arial" w:cs="Arial"/>
        </w:rPr>
        <w:t>Ikuo</w:t>
      </w:r>
      <w:proofErr w:type="spellEnd"/>
      <w:r w:rsidRPr="006B6853">
        <w:rPr>
          <w:rFonts w:ascii="Arial" w:hAnsi="Arial" w:cs="Arial"/>
        </w:rPr>
        <w:t xml:space="preserve"> </w:t>
      </w:r>
      <w:proofErr w:type="spellStart"/>
      <w:r w:rsidRPr="006B6853">
        <w:rPr>
          <w:rFonts w:ascii="Arial" w:hAnsi="Arial" w:cs="Arial"/>
        </w:rPr>
        <w:t>Shiratori</w:t>
      </w:r>
      <w:proofErr w:type="spellEnd"/>
      <w:r w:rsidRPr="006B6853">
        <w:rPr>
          <w:rFonts w:ascii="Arial" w:hAnsi="Arial" w:cs="Arial"/>
        </w:rPr>
        <w:t xml:space="preserve">, </w:t>
      </w:r>
      <w:proofErr w:type="spellStart"/>
      <w:r w:rsidRPr="006B6853">
        <w:rPr>
          <w:rFonts w:ascii="Arial" w:hAnsi="Arial" w:cs="Arial"/>
        </w:rPr>
        <w:t>Junji</w:t>
      </w:r>
      <w:proofErr w:type="spellEnd"/>
      <w:r w:rsidRPr="006B6853">
        <w:rPr>
          <w:rFonts w:ascii="Arial" w:hAnsi="Arial" w:cs="Arial"/>
        </w:rPr>
        <w:t xml:space="preserve"> </w:t>
      </w:r>
      <w:proofErr w:type="spellStart"/>
      <w:r w:rsidRPr="006B6853">
        <w:rPr>
          <w:rFonts w:ascii="Arial" w:hAnsi="Arial" w:cs="Arial"/>
        </w:rPr>
        <w:t>Uehori</w:t>
      </w:r>
      <w:proofErr w:type="spellEnd"/>
      <w:r w:rsidRPr="006B6853">
        <w:rPr>
          <w:rFonts w:ascii="Arial" w:hAnsi="Arial" w:cs="Arial"/>
        </w:rPr>
        <w:t xml:space="preserve">, Masahito </w:t>
      </w:r>
      <w:proofErr w:type="spellStart"/>
      <w:r w:rsidRPr="006B6853">
        <w:rPr>
          <w:rFonts w:ascii="Arial" w:hAnsi="Arial" w:cs="Arial"/>
        </w:rPr>
        <w:t>Ikawa</w:t>
      </w:r>
      <w:proofErr w:type="spellEnd"/>
      <w:r w:rsidRPr="006B6853">
        <w:rPr>
          <w:rFonts w:ascii="Arial" w:hAnsi="Arial" w:cs="Arial"/>
        </w:rPr>
        <w:t>, Hisashi Arase. Neutrophil infiltration during inflammation is regulated by PILRα via modulation of integrin activation. Nat Immunol. 2013; 14 (1): 34-40.</w:t>
      </w:r>
    </w:p>
    <w:p w14:paraId="30CEE922" w14:textId="77777777" w:rsidR="00CA56D2" w:rsidRPr="006B6853" w:rsidRDefault="00CA56D2" w:rsidP="006B6853">
      <w:pPr>
        <w:spacing w:line="360" w:lineRule="auto"/>
        <w:rPr>
          <w:rFonts w:ascii="Arial" w:hAnsi="Arial" w:cs="Arial"/>
        </w:rPr>
      </w:pPr>
      <w:r w:rsidRPr="006B6853">
        <w:rPr>
          <w:rFonts w:ascii="Arial" w:hAnsi="Arial" w:cs="Arial"/>
        </w:rPr>
        <w:t xml:space="preserve">93. </w:t>
      </w:r>
      <w:proofErr w:type="spellStart"/>
      <w:r w:rsidRPr="006B6853">
        <w:rPr>
          <w:rFonts w:ascii="Arial" w:hAnsi="Arial" w:cs="Arial"/>
        </w:rPr>
        <w:t>Qiong</w:t>
      </w:r>
      <w:proofErr w:type="spellEnd"/>
      <w:r w:rsidRPr="006B6853">
        <w:rPr>
          <w:rFonts w:ascii="Arial" w:hAnsi="Arial" w:cs="Arial"/>
        </w:rPr>
        <w:t xml:space="preserve"> Lu, </w:t>
      </w:r>
      <w:proofErr w:type="spellStart"/>
      <w:r w:rsidRPr="006B6853">
        <w:rPr>
          <w:rFonts w:ascii="Arial" w:hAnsi="Arial" w:cs="Arial"/>
        </w:rPr>
        <w:t>Guangwen</w:t>
      </w:r>
      <w:proofErr w:type="spellEnd"/>
      <w:r w:rsidRPr="006B6853">
        <w:rPr>
          <w:rFonts w:ascii="Arial" w:hAnsi="Arial" w:cs="Arial"/>
        </w:rPr>
        <w:t xml:space="preserve"> Lu, </w:t>
      </w:r>
      <w:proofErr w:type="spellStart"/>
      <w:r w:rsidRPr="006B6853">
        <w:rPr>
          <w:rFonts w:ascii="Arial" w:hAnsi="Arial" w:cs="Arial"/>
        </w:rPr>
        <w:t>Jianxun</w:t>
      </w:r>
      <w:proofErr w:type="spellEnd"/>
      <w:r w:rsidRPr="006B6853">
        <w:rPr>
          <w:rFonts w:ascii="Arial" w:hAnsi="Arial" w:cs="Arial"/>
        </w:rPr>
        <w:t xml:space="preserve"> Qi, Han Wang, </w:t>
      </w:r>
      <w:proofErr w:type="spellStart"/>
      <w:r w:rsidRPr="006B6853">
        <w:rPr>
          <w:rFonts w:ascii="Arial" w:hAnsi="Arial" w:cs="Arial"/>
        </w:rPr>
        <w:t>Yifang</w:t>
      </w:r>
      <w:proofErr w:type="spellEnd"/>
      <w:r w:rsidRPr="006B6853">
        <w:rPr>
          <w:rFonts w:ascii="Arial" w:hAnsi="Arial" w:cs="Arial"/>
        </w:rPr>
        <w:t xml:space="preserve"> Xuan, </w:t>
      </w:r>
      <w:proofErr w:type="spellStart"/>
      <w:r w:rsidRPr="006B6853">
        <w:rPr>
          <w:rFonts w:ascii="Arial" w:hAnsi="Arial" w:cs="Arial"/>
        </w:rPr>
        <w:t>Qihui</w:t>
      </w:r>
      <w:proofErr w:type="spellEnd"/>
      <w:r w:rsidRPr="006B6853">
        <w:rPr>
          <w:rFonts w:ascii="Arial" w:hAnsi="Arial" w:cs="Arial"/>
        </w:rPr>
        <w:t xml:space="preserve"> Wang, Yan Li, </w:t>
      </w:r>
      <w:proofErr w:type="spellStart"/>
      <w:r w:rsidRPr="006B6853">
        <w:rPr>
          <w:rFonts w:ascii="Arial" w:hAnsi="Arial" w:cs="Arial"/>
        </w:rPr>
        <w:t>Yanfang</w:t>
      </w:r>
      <w:proofErr w:type="spellEnd"/>
      <w:r w:rsidRPr="006B6853">
        <w:rPr>
          <w:rFonts w:ascii="Arial" w:hAnsi="Arial" w:cs="Arial"/>
        </w:rPr>
        <w:t xml:space="preserve"> Zhang, </w:t>
      </w:r>
      <w:proofErr w:type="spellStart"/>
      <w:r w:rsidRPr="006B6853">
        <w:rPr>
          <w:rFonts w:ascii="Arial" w:hAnsi="Arial" w:cs="Arial"/>
        </w:rPr>
        <w:t>Chunfu</w:t>
      </w:r>
      <w:proofErr w:type="spellEnd"/>
      <w:r w:rsidRPr="006B6853">
        <w:rPr>
          <w:rFonts w:ascii="Arial" w:hAnsi="Arial" w:cs="Arial"/>
        </w:rPr>
        <w:t xml:space="preserve"> Zheng, Zheng Fan, </w:t>
      </w:r>
      <w:proofErr w:type="spellStart"/>
      <w:r w:rsidRPr="006B6853">
        <w:rPr>
          <w:rFonts w:ascii="Arial" w:hAnsi="Arial" w:cs="Arial"/>
        </w:rPr>
        <w:t>Jinghua</w:t>
      </w:r>
      <w:proofErr w:type="spellEnd"/>
      <w:r w:rsidRPr="006B6853">
        <w:rPr>
          <w:rFonts w:ascii="Arial" w:hAnsi="Arial" w:cs="Arial"/>
        </w:rPr>
        <w:t xml:space="preserve"> Yan, George F Gao. PILRα and PILRβ have a </w:t>
      </w:r>
      <w:proofErr w:type="spellStart"/>
      <w:r w:rsidRPr="006B6853">
        <w:rPr>
          <w:rFonts w:ascii="Arial" w:hAnsi="Arial" w:cs="Arial"/>
        </w:rPr>
        <w:t>siglec</w:t>
      </w:r>
      <w:proofErr w:type="spellEnd"/>
      <w:r w:rsidRPr="006B6853">
        <w:rPr>
          <w:rFonts w:ascii="Arial" w:hAnsi="Arial" w:cs="Arial"/>
        </w:rPr>
        <w:t xml:space="preserve"> fold and provide the basis of binding to sialic acid. Proc Natl </w:t>
      </w:r>
      <w:proofErr w:type="spellStart"/>
      <w:r w:rsidRPr="006B6853">
        <w:rPr>
          <w:rFonts w:ascii="Arial" w:hAnsi="Arial" w:cs="Arial"/>
        </w:rPr>
        <w:t>Acad</w:t>
      </w:r>
      <w:proofErr w:type="spellEnd"/>
      <w:r w:rsidRPr="006B6853">
        <w:rPr>
          <w:rFonts w:ascii="Arial" w:hAnsi="Arial" w:cs="Arial"/>
        </w:rPr>
        <w:t xml:space="preserve"> Sci U S A. 2014; 111 (22): 8221-8226.</w:t>
      </w:r>
    </w:p>
    <w:p w14:paraId="0CD29399" w14:textId="77777777" w:rsidR="00CA56D2" w:rsidRPr="006B6853" w:rsidRDefault="00CA56D2" w:rsidP="006B6853">
      <w:pPr>
        <w:spacing w:line="360" w:lineRule="auto"/>
        <w:rPr>
          <w:rFonts w:ascii="Arial" w:hAnsi="Arial" w:cs="Arial"/>
        </w:rPr>
      </w:pPr>
      <w:r w:rsidRPr="006B6853">
        <w:rPr>
          <w:rFonts w:ascii="Arial" w:hAnsi="Arial" w:cs="Arial"/>
        </w:rPr>
        <w:t xml:space="preserve">94. Ying </w:t>
      </w:r>
      <w:proofErr w:type="spellStart"/>
      <w:r w:rsidRPr="006B6853">
        <w:rPr>
          <w:rFonts w:ascii="Arial" w:hAnsi="Arial" w:cs="Arial"/>
        </w:rPr>
        <w:t>Jie</w:t>
      </w:r>
      <w:proofErr w:type="spellEnd"/>
      <w:r w:rsidRPr="006B6853">
        <w:rPr>
          <w:rFonts w:ascii="Arial" w:hAnsi="Arial" w:cs="Arial"/>
        </w:rPr>
        <w:t xml:space="preserve"> Ma, </w:t>
      </w:r>
      <w:proofErr w:type="spellStart"/>
      <w:r w:rsidRPr="006B6853">
        <w:rPr>
          <w:rFonts w:ascii="Arial" w:hAnsi="Arial" w:cs="Arial"/>
        </w:rPr>
        <w:t>Estrid</w:t>
      </w:r>
      <w:proofErr w:type="spellEnd"/>
      <w:r w:rsidRPr="006B6853">
        <w:rPr>
          <w:rFonts w:ascii="Arial" w:hAnsi="Arial" w:cs="Arial"/>
        </w:rPr>
        <w:t xml:space="preserve"> Hein, Lea </w:t>
      </w:r>
      <w:proofErr w:type="spellStart"/>
      <w:r w:rsidRPr="006B6853">
        <w:rPr>
          <w:rFonts w:ascii="Arial" w:hAnsi="Arial" w:cs="Arial"/>
        </w:rPr>
        <w:t>Munthe</w:t>
      </w:r>
      <w:proofErr w:type="spellEnd"/>
      <w:r w:rsidRPr="006B6853">
        <w:rPr>
          <w:rFonts w:ascii="Arial" w:hAnsi="Arial" w:cs="Arial"/>
        </w:rPr>
        <w:t xml:space="preserve">-Fog, Mikkel-Ole </w:t>
      </w:r>
      <w:proofErr w:type="spellStart"/>
      <w:r w:rsidRPr="006B6853">
        <w:rPr>
          <w:rFonts w:ascii="Arial" w:hAnsi="Arial" w:cs="Arial"/>
        </w:rPr>
        <w:t>Skjoedt</w:t>
      </w:r>
      <w:proofErr w:type="spellEnd"/>
      <w:r w:rsidRPr="006B6853">
        <w:rPr>
          <w:rFonts w:ascii="Arial" w:hAnsi="Arial" w:cs="Arial"/>
        </w:rPr>
        <w:t xml:space="preserve">, Rafael </w:t>
      </w:r>
      <w:proofErr w:type="spellStart"/>
      <w:r w:rsidRPr="006B6853">
        <w:rPr>
          <w:rFonts w:ascii="Arial" w:hAnsi="Arial" w:cs="Arial"/>
        </w:rPr>
        <w:t>Bayarri</w:t>
      </w:r>
      <w:proofErr w:type="spellEnd"/>
      <w:r w:rsidRPr="006B6853">
        <w:rPr>
          <w:rFonts w:ascii="Arial" w:hAnsi="Arial" w:cs="Arial"/>
        </w:rPr>
        <w:t xml:space="preserve">-Olmos, </w:t>
      </w:r>
      <w:proofErr w:type="spellStart"/>
      <w:r w:rsidRPr="006B6853">
        <w:rPr>
          <w:rFonts w:ascii="Arial" w:hAnsi="Arial" w:cs="Arial"/>
        </w:rPr>
        <w:t>Luigina</w:t>
      </w:r>
      <w:proofErr w:type="spellEnd"/>
      <w:r w:rsidRPr="006B6853">
        <w:rPr>
          <w:rFonts w:ascii="Arial" w:hAnsi="Arial" w:cs="Arial"/>
        </w:rPr>
        <w:t xml:space="preserve"> Romani, Peter </w:t>
      </w:r>
      <w:proofErr w:type="spellStart"/>
      <w:r w:rsidRPr="006B6853">
        <w:rPr>
          <w:rFonts w:ascii="Arial" w:hAnsi="Arial" w:cs="Arial"/>
        </w:rPr>
        <w:t>Garred</w:t>
      </w:r>
      <w:proofErr w:type="spellEnd"/>
      <w:r w:rsidRPr="006B6853">
        <w:rPr>
          <w:rFonts w:ascii="Arial" w:hAnsi="Arial" w:cs="Arial"/>
        </w:rPr>
        <w:t xml:space="preserve">. Soluble Collectin-12 (CL-12) Is a Pattern Recognition Molecule </w:t>
      </w:r>
      <w:r w:rsidRPr="006B6853">
        <w:rPr>
          <w:rFonts w:ascii="Arial" w:hAnsi="Arial" w:cs="Arial"/>
        </w:rPr>
        <w:lastRenderedPageBreak/>
        <w:t>Initiating Complement Activation via the Alternative Pathway. J Immunol. 2015; 195 (7): 3365-3373.</w:t>
      </w:r>
    </w:p>
    <w:p w14:paraId="05750AAF" w14:textId="77777777" w:rsidR="00CA56D2" w:rsidRPr="006B6853" w:rsidRDefault="00CA56D2" w:rsidP="006B6853">
      <w:pPr>
        <w:spacing w:line="360" w:lineRule="auto"/>
        <w:rPr>
          <w:rFonts w:ascii="Arial" w:hAnsi="Arial" w:cs="Arial"/>
        </w:rPr>
      </w:pPr>
      <w:r w:rsidRPr="006B6853">
        <w:rPr>
          <w:rFonts w:ascii="Arial" w:hAnsi="Arial" w:cs="Arial"/>
        </w:rPr>
        <w:t xml:space="preserve">95. </w:t>
      </w:r>
      <w:proofErr w:type="spellStart"/>
      <w:r w:rsidRPr="006B6853">
        <w:rPr>
          <w:rFonts w:ascii="Arial" w:hAnsi="Arial" w:cs="Arial"/>
        </w:rPr>
        <w:t>Miltiadis</w:t>
      </w:r>
      <w:proofErr w:type="spellEnd"/>
      <w:r w:rsidRPr="006B6853">
        <w:rPr>
          <w:rFonts w:ascii="Arial" w:hAnsi="Arial" w:cs="Arial"/>
        </w:rPr>
        <w:t xml:space="preserve"> </w:t>
      </w:r>
      <w:proofErr w:type="spellStart"/>
      <w:r w:rsidRPr="006B6853">
        <w:rPr>
          <w:rFonts w:ascii="Arial" w:hAnsi="Arial" w:cs="Arial"/>
        </w:rPr>
        <w:t>Paliouras</w:t>
      </w:r>
      <w:proofErr w:type="spellEnd"/>
      <w:r w:rsidRPr="006B6853">
        <w:rPr>
          <w:rFonts w:ascii="Arial" w:hAnsi="Arial" w:cs="Arial"/>
        </w:rPr>
        <w:t xml:space="preserve">, Carla </w:t>
      </w:r>
      <w:proofErr w:type="spellStart"/>
      <w:r w:rsidRPr="006B6853">
        <w:rPr>
          <w:rFonts w:ascii="Arial" w:hAnsi="Arial" w:cs="Arial"/>
        </w:rPr>
        <w:t>Borgono</w:t>
      </w:r>
      <w:proofErr w:type="spellEnd"/>
      <w:r w:rsidRPr="006B6853">
        <w:rPr>
          <w:rFonts w:ascii="Arial" w:hAnsi="Arial" w:cs="Arial"/>
        </w:rPr>
        <w:t xml:space="preserve">, </w:t>
      </w:r>
      <w:proofErr w:type="spellStart"/>
      <w:r w:rsidRPr="006B6853">
        <w:rPr>
          <w:rFonts w:ascii="Arial" w:hAnsi="Arial" w:cs="Arial"/>
        </w:rPr>
        <w:t>Eleftherios</w:t>
      </w:r>
      <w:proofErr w:type="spellEnd"/>
      <w:r w:rsidRPr="006B6853">
        <w:rPr>
          <w:rFonts w:ascii="Arial" w:hAnsi="Arial" w:cs="Arial"/>
        </w:rPr>
        <w:t xml:space="preserve"> P Diamandis. Human tissue kallikreins: the cancer biomarker family. Cancer Lett. 2007; 249 (1): 61-79.</w:t>
      </w:r>
    </w:p>
    <w:p w14:paraId="76279497" w14:textId="77777777" w:rsidR="00CA56D2" w:rsidRPr="006B6853" w:rsidRDefault="00CA56D2" w:rsidP="006B6853">
      <w:pPr>
        <w:spacing w:line="360" w:lineRule="auto"/>
        <w:rPr>
          <w:rFonts w:ascii="Arial" w:hAnsi="Arial" w:cs="Arial"/>
        </w:rPr>
      </w:pPr>
      <w:r w:rsidRPr="006B6853">
        <w:rPr>
          <w:rFonts w:ascii="Arial" w:hAnsi="Arial" w:cs="Arial"/>
        </w:rPr>
        <w:t xml:space="preserve">96. Wei Du, </w:t>
      </w:r>
      <w:proofErr w:type="spellStart"/>
      <w:r w:rsidRPr="006B6853">
        <w:rPr>
          <w:rFonts w:ascii="Arial" w:hAnsi="Arial" w:cs="Arial"/>
        </w:rPr>
        <w:t>Wenzhen</w:t>
      </w:r>
      <w:proofErr w:type="spellEnd"/>
      <w:r w:rsidRPr="006B6853">
        <w:rPr>
          <w:rFonts w:ascii="Arial" w:hAnsi="Arial" w:cs="Arial"/>
        </w:rPr>
        <w:t xml:space="preserve"> Yu, </w:t>
      </w:r>
      <w:proofErr w:type="spellStart"/>
      <w:r w:rsidRPr="006B6853">
        <w:rPr>
          <w:rFonts w:ascii="Arial" w:hAnsi="Arial" w:cs="Arial"/>
        </w:rPr>
        <w:t>Lvzhen</w:t>
      </w:r>
      <w:proofErr w:type="spellEnd"/>
      <w:r w:rsidRPr="006B6853">
        <w:rPr>
          <w:rFonts w:ascii="Arial" w:hAnsi="Arial" w:cs="Arial"/>
        </w:rPr>
        <w:t xml:space="preserve"> Huang, Min Zhao, </w:t>
      </w:r>
      <w:proofErr w:type="spellStart"/>
      <w:r w:rsidRPr="006B6853">
        <w:rPr>
          <w:rFonts w:ascii="Arial" w:hAnsi="Arial" w:cs="Arial"/>
        </w:rPr>
        <w:t>Xiaoxin</w:t>
      </w:r>
      <w:proofErr w:type="spellEnd"/>
      <w:r w:rsidRPr="006B6853">
        <w:rPr>
          <w:rFonts w:ascii="Arial" w:hAnsi="Arial" w:cs="Arial"/>
        </w:rPr>
        <w:t xml:space="preserve"> Li. Ephrin-a4 is involved in retinal neovascularization by regulating the VEGF signaling pathway. Invest </w:t>
      </w:r>
      <w:proofErr w:type="spellStart"/>
      <w:r w:rsidRPr="006B6853">
        <w:rPr>
          <w:rFonts w:ascii="Arial" w:hAnsi="Arial" w:cs="Arial"/>
        </w:rPr>
        <w:t>Ophthalmol</w:t>
      </w:r>
      <w:proofErr w:type="spellEnd"/>
      <w:r w:rsidRPr="006B6853">
        <w:rPr>
          <w:rFonts w:ascii="Arial" w:hAnsi="Arial" w:cs="Arial"/>
        </w:rPr>
        <w:t xml:space="preserve"> Vis Sci. 2012; 53 (4): 1990-1998.</w:t>
      </w:r>
    </w:p>
    <w:p w14:paraId="677C6DD3" w14:textId="77777777" w:rsidR="00CA56D2" w:rsidRPr="006B6853" w:rsidRDefault="00CA56D2" w:rsidP="006B6853">
      <w:pPr>
        <w:spacing w:line="360" w:lineRule="auto"/>
        <w:rPr>
          <w:rFonts w:ascii="Arial" w:hAnsi="Arial" w:cs="Arial"/>
        </w:rPr>
      </w:pPr>
      <w:r w:rsidRPr="006B6853">
        <w:rPr>
          <w:rFonts w:ascii="Arial" w:hAnsi="Arial" w:cs="Arial"/>
        </w:rPr>
        <w:t xml:space="preserve">97. David L Allen, Allison S Cleary, Kristin J Speaker, Sarah F Lindsay, Jill </w:t>
      </w:r>
      <w:proofErr w:type="spellStart"/>
      <w:r w:rsidRPr="006B6853">
        <w:rPr>
          <w:rFonts w:ascii="Arial" w:hAnsi="Arial" w:cs="Arial"/>
        </w:rPr>
        <w:t>Uyenishi</w:t>
      </w:r>
      <w:proofErr w:type="spellEnd"/>
      <w:r w:rsidRPr="006B6853">
        <w:rPr>
          <w:rFonts w:ascii="Arial" w:hAnsi="Arial" w:cs="Arial"/>
        </w:rPr>
        <w:t xml:space="preserve">, Jason M Reed, Molly C Madden, Ryan S </w:t>
      </w:r>
      <w:proofErr w:type="spellStart"/>
      <w:r w:rsidRPr="006B6853">
        <w:rPr>
          <w:rFonts w:ascii="Arial" w:hAnsi="Arial" w:cs="Arial"/>
        </w:rPr>
        <w:t>Mehan</w:t>
      </w:r>
      <w:proofErr w:type="spellEnd"/>
      <w:r w:rsidRPr="006B6853">
        <w:rPr>
          <w:rFonts w:ascii="Arial" w:hAnsi="Arial" w:cs="Arial"/>
        </w:rPr>
        <w:t xml:space="preserve">. Myostatin, activin receptor IIb, and follistatin-like-3 gene expression are altered in adipose tissue and skeletal muscle of obese mice. Am J </w:t>
      </w:r>
      <w:proofErr w:type="spellStart"/>
      <w:r w:rsidRPr="006B6853">
        <w:rPr>
          <w:rFonts w:ascii="Arial" w:hAnsi="Arial" w:cs="Arial"/>
        </w:rPr>
        <w:t>Physiol</w:t>
      </w:r>
      <w:proofErr w:type="spellEnd"/>
      <w:r w:rsidRPr="006B6853">
        <w:rPr>
          <w:rFonts w:ascii="Arial" w:hAnsi="Arial" w:cs="Arial"/>
        </w:rPr>
        <w:t xml:space="preserve"> Endocrinol </w:t>
      </w:r>
      <w:proofErr w:type="spellStart"/>
      <w:r w:rsidRPr="006B6853">
        <w:rPr>
          <w:rFonts w:ascii="Arial" w:hAnsi="Arial" w:cs="Arial"/>
        </w:rPr>
        <w:t>Metab</w:t>
      </w:r>
      <w:proofErr w:type="spellEnd"/>
      <w:r w:rsidRPr="006B6853">
        <w:rPr>
          <w:rFonts w:ascii="Arial" w:hAnsi="Arial" w:cs="Arial"/>
        </w:rPr>
        <w:t>. 2008; 294 (5): E918-927.</w:t>
      </w:r>
    </w:p>
    <w:p w14:paraId="2B8E12FE" w14:textId="77777777" w:rsidR="00CA56D2" w:rsidRPr="006B6853" w:rsidRDefault="00CA56D2" w:rsidP="006B6853">
      <w:pPr>
        <w:spacing w:line="360" w:lineRule="auto"/>
        <w:rPr>
          <w:rFonts w:ascii="Arial" w:hAnsi="Arial" w:cs="Arial"/>
        </w:rPr>
      </w:pPr>
      <w:r w:rsidRPr="006B6853">
        <w:rPr>
          <w:rFonts w:ascii="Arial" w:hAnsi="Arial" w:cs="Arial"/>
        </w:rPr>
        <w:t xml:space="preserve">98. Claus Brandt, Maria Pedersen, Anders </w:t>
      </w:r>
      <w:proofErr w:type="spellStart"/>
      <w:r w:rsidRPr="006B6853">
        <w:rPr>
          <w:rFonts w:ascii="Arial" w:hAnsi="Arial" w:cs="Arial"/>
        </w:rPr>
        <w:t>Rinnov</w:t>
      </w:r>
      <w:proofErr w:type="spellEnd"/>
      <w:r w:rsidRPr="006B6853">
        <w:rPr>
          <w:rFonts w:ascii="Arial" w:hAnsi="Arial" w:cs="Arial"/>
        </w:rPr>
        <w:t xml:space="preserve">, Anne S Andreasen, Kirsten </w:t>
      </w:r>
      <w:proofErr w:type="spellStart"/>
      <w:r w:rsidRPr="006B6853">
        <w:rPr>
          <w:rFonts w:ascii="Arial" w:hAnsi="Arial" w:cs="Arial"/>
        </w:rPr>
        <w:t>Møller</w:t>
      </w:r>
      <w:proofErr w:type="spellEnd"/>
      <w:r w:rsidRPr="006B6853">
        <w:rPr>
          <w:rFonts w:ascii="Arial" w:hAnsi="Arial" w:cs="Arial"/>
        </w:rPr>
        <w:t xml:space="preserve">, Pernille </w:t>
      </w:r>
      <w:proofErr w:type="spellStart"/>
      <w:r w:rsidRPr="006B6853">
        <w:rPr>
          <w:rFonts w:ascii="Arial" w:hAnsi="Arial" w:cs="Arial"/>
        </w:rPr>
        <w:t>Hojman</w:t>
      </w:r>
      <w:proofErr w:type="spellEnd"/>
      <w:r w:rsidRPr="006B6853">
        <w:rPr>
          <w:rFonts w:ascii="Arial" w:hAnsi="Arial" w:cs="Arial"/>
        </w:rPr>
        <w:t xml:space="preserve">, </w:t>
      </w:r>
      <w:proofErr w:type="spellStart"/>
      <w:r w:rsidRPr="006B6853">
        <w:rPr>
          <w:rFonts w:ascii="Arial" w:hAnsi="Arial" w:cs="Arial"/>
        </w:rPr>
        <w:t>Bente</w:t>
      </w:r>
      <w:proofErr w:type="spellEnd"/>
      <w:r w:rsidRPr="006B6853">
        <w:rPr>
          <w:rFonts w:ascii="Arial" w:hAnsi="Arial" w:cs="Arial"/>
        </w:rPr>
        <w:t xml:space="preserve"> K Pedersen, Peter </w:t>
      </w:r>
      <w:proofErr w:type="spellStart"/>
      <w:r w:rsidRPr="006B6853">
        <w:rPr>
          <w:rFonts w:ascii="Arial" w:hAnsi="Arial" w:cs="Arial"/>
        </w:rPr>
        <w:t>Plomgaard</w:t>
      </w:r>
      <w:proofErr w:type="spellEnd"/>
      <w:r w:rsidRPr="006B6853">
        <w:rPr>
          <w:rFonts w:ascii="Arial" w:hAnsi="Arial" w:cs="Arial"/>
        </w:rPr>
        <w:t xml:space="preserve">. Obesity and low-grade inflammation increase plasma </w:t>
      </w:r>
      <w:proofErr w:type="spellStart"/>
      <w:r w:rsidRPr="006B6853">
        <w:rPr>
          <w:rFonts w:ascii="Arial" w:hAnsi="Arial" w:cs="Arial"/>
        </w:rPr>
        <w:t>follistatin</w:t>
      </w:r>
      <w:proofErr w:type="spellEnd"/>
      <w:r w:rsidRPr="006B6853">
        <w:rPr>
          <w:rFonts w:ascii="Arial" w:hAnsi="Arial" w:cs="Arial"/>
        </w:rPr>
        <w:t xml:space="preserve">-like 3 in humans. Mediators </w:t>
      </w:r>
      <w:proofErr w:type="spellStart"/>
      <w:r w:rsidRPr="006B6853">
        <w:rPr>
          <w:rFonts w:ascii="Arial" w:hAnsi="Arial" w:cs="Arial"/>
        </w:rPr>
        <w:t>Inflamm</w:t>
      </w:r>
      <w:proofErr w:type="spellEnd"/>
      <w:r w:rsidRPr="006B6853">
        <w:rPr>
          <w:rFonts w:ascii="Arial" w:hAnsi="Arial" w:cs="Arial"/>
        </w:rPr>
        <w:t>. 2014; 2014: 364209.</w:t>
      </w:r>
    </w:p>
    <w:p w14:paraId="047B5DDD" w14:textId="77777777" w:rsidR="00CA56D2" w:rsidRPr="006B6853" w:rsidRDefault="00CA56D2" w:rsidP="006B6853">
      <w:pPr>
        <w:spacing w:line="360" w:lineRule="auto"/>
        <w:rPr>
          <w:rFonts w:ascii="Arial" w:hAnsi="Arial" w:cs="Arial"/>
        </w:rPr>
      </w:pPr>
      <w:r w:rsidRPr="006B6853">
        <w:rPr>
          <w:rFonts w:ascii="Arial" w:hAnsi="Arial" w:cs="Arial"/>
        </w:rPr>
        <w:t xml:space="preserve">99. Gabriel Xavier </w:t>
      </w:r>
      <w:proofErr w:type="spellStart"/>
      <w:r w:rsidRPr="006B6853">
        <w:rPr>
          <w:rFonts w:ascii="Arial" w:hAnsi="Arial" w:cs="Arial"/>
        </w:rPr>
        <w:t>Ramalho</w:t>
      </w:r>
      <w:proofErr w:type="spellEnd"/>
      <w:r w:rsidRPr="006B6853">
        <w:rPr>
          <w:rFonts w:ascii="Arial" w:hAnsi="Arial" w:cs="Arial"/>
        </w:rPr>
        <w:t xml:space="preserve">, Marcio Garrison </w:t>
      </w:r>
      <w:proofErr w:type="spellStart"/>
      <w:r w:rsidRPr="006B6853">
        <w:rPr>
          <w:rFonts w:ascii="Arial" w:hAnsi="Arial" w:cs="Arial"/>
        </w:rPr>
        <w:t>Dytz</w:t>
      </w:r>
      <w:proofErr w:type="spellEnd"/>
      <w:r w:rsidRPr="006B6853">
        <w:rPr>
          <w:rFonts w:ascii="Arial" w:hAnsi="Arial" w:cs="Arial"/>
        </w:rPr>
        <w:t xml:space="preserve">. Diabetes of the Exocrine Pancreas Related to Hereditary Pancreatitis, an Update. </w:t>
      </w:r>
      <w:proofErr w:type="spellStart"/>
      <w:r w:rsidRPr="006B6853">
        <w:rPr>
          <w:rFonts w:ascii="Arial" w:hAnsi="Arial" w:cs="Arial"/>
        </w:rPr>
        <w:t>Curr</w:t>
      </w:r>
      <w:proofErr w:type="spellEnd"/>
      <w:r w:rsidRPr="006B6853">
        <w:rPr>
          <w:rFonts w:ascii="Arial" w:hAnsi="Arial" w:cs="Arial"/>
        </w:rPr>
        <w:t xml:space="preserve"> Diab Rep. 2020; 20 (6):16. </w:t>
      </w:r>
    </w:p>
    <w:p w14:paraId="0BCC949F" w14:textId="77777777" w:rsidR="00CA56D2" w:rsidRPr="006B6853" w:rsidRDefault="00CA56D2" w:rsidP="006B6853">
      <w:pPr>
        <w:spacing w:line="360" w:lineRule="auto"/>
        <w:rPr>
          <w:rFonts w:ascii="Arial" w:hAnsi="Arial" w:cs="Arial"/>
        </w:rPr>
      </w:pPr>
      <w:r w:rsidRPr="006B6853">
        <w:rPr>
          <w:rFonts w:ascii="Arial" w:hAnsi="Arial" w:cs="Arial"/>
        </w:rPr>
        <w:t xml:space="preserve">100. Steven G Coca, Girish N Nadkarni, Yuan Huang, Dennis G </w:t>
      </w:r>
      <w:proofErr w:type="spellStart"/>
      <w:r w:rsidRPr="006B6853">
        <w:rPr>
          <w:rFonts w:ascii="Arial" w:hAnsi="Arial" w:cs="Arial"/>
        </w:rPr>
        <w:t>Moledina</w:t>
      </w:r>
      <w:proofErr w:type="spellEnd"/>
      <w:r w:rsidRPr="006B6853">
        <w:rPr>
          <w:rFonts w:ascii="Arial" w:hAnsi="Arial" w:cs="Arial"/>
        </w:rPr>
        <w:t xml:space="preserve">, Veena Rao, Jane Zhang, Bart </w:t>
      </w:r>
      <w:proofErr w:type="spellStart"/>
      <w:r w:rsidRPr="006B6853">
        <w:rPr>
          <w:rFonts w:ascii="Arial" w:hAnsi="Arial" w:cs="Arial"/>
        </w:rPr>
        <w:t>Ferket</w:t>
      </w:r>
      <w:proofErr w:type="spellEnd"/>
      <w:r w:rsidRPr="006B6853">
        <w:rPr>
          <w:rFonts w:ascii="Arial" w:hAnsi="Arial" w:cs="Arial"/>
        </w:rPr>
        <w:t>, Susan T Crowley, Linda F Fried, Chirag R Parikh. Plasma Biomarkers and Kidney Function Decline in Early and Established Diabetic Kidney Disease. J Am Soc Nephrol. 2017; 28 (9): 2786-2793.</w:t>
      </w:r>
    </w:p>
    <w:p w14:paraId="426E471E" w14:textId="77777777" w:rsidR="00CA56D2" w:rsidRPr="006B6853" w:rsidRDefault="00CA56D2" w:rsidP="006B6853">
      <w:pPr>
        <w:spacing w:line="360" w:lineRule="auto"/>
        <w:rPr>
          <w:rFonts w:ascii="Arial" w:hAnsi="Arial" w:cs="Arial"/>
        </w:rPr>
      </w:pPr>
      <w:r w:rsidRPr="006B6853">
        <w:rPr>
          <w:rFonts w:ascii="Arial" w:hAnsi="Arial" w:cs="Arial"/>
        </w:rPr>
        <w:t xml:space="preserve">101. Sarah J </w:t>
      </w:r>
      <w:proofErr w:type="spellStart"/>
      <w:r w:rsidRPr="006B6853">
        <w:rPr>
          <w:rFonts w:ascii="Arial" w:hAnsi="Arial" w:cs="Arial"/>
        </w:rPr>
        <w:t>Schrauben</w:t>
      </w:r>
      <w:proofErr w:type="spellEnd"/>
      <w:r w:rsidRPr="006B6853">
        <w:rPr>
          <w:rFonts w:ascii="Arial" w:hAnsi="Arial" w:cs="Arial"/>
        </w:rPr>
        <w:t xml:space="preserve">, </w:t>
      </w:r>
      <w:proofErr w:type="spellStart"/>
      <w:r w:rsidRPr="006B6853">
        <w:rPr>
          <w:rFonts w:ascii="Arial" w:hAnsi="Arial" w:cs="Arial"/>
        </w:rPr>
        <w:t>Haochang</w:t>
      </w:r>
      <w:proofErr w:type="spellEnd"/>
      <w:r w:rsidRPr="006B6853">
        <w:rPr>
          <w:rFonts w:ascii="Arial" w:hAnsi="Arial" w:cs="Arial"/>
        </w:rPr>
        <w:t xml:space="preserve"> Shou, </w:t>
      </w:r>
      <w:proofErr w:type="spellStart"/>
      <w:r w:rsidRPr="006B6853">
        <w:rPr>
          <w:rFonts w:ascii="Arial" w:hAnsi="Arial" w:cs="Arial"/>
        </w:rPr>
        <w:t>Xiaoming</w:t>
      </w:r>
      <w:proofErr w:type="spellEnd"/>
      <w:r w:rsidRPr="006B6853">
        <w:rPr>
          <w:rFonts w:ascii="Arial" w:hAnsi="Arial" w:cs="Arial"/>
        </w:rPr>
        <w:t xml:space="preserve"> Zhang, Amanda </w:t>
      </w:r>
      <w:proofErr w:type="spellStart"/>
      <w:r w:rsidRPr="006B6853">
        <w:rPr>
          <w:rFonts w:ascii="Arial" w:hAnsi="Arial" w:cs="Arial"/>
        </w:rPr>
        <w:t>Hyre</w:t>
      </w:r>
      <w:proofErr w:type="spellEnd"/>
      <w:r w:rsidRPr="006B6853">
        <w:rPr>
          <w:rFonts w:ascii="Arial" w:hAnsi="Arial" w:cs="Arial"/>
        </w:rPr>
        <w:t xml:space="preserve"> Anderson, Joseph V Bonventre, Jing Chen, Steven Coca, Susan L Furth, Jason H Greenberg, Orlando M Gutierrez, Joachim H Ix, James P Lash, Chirag R Parikh, Casey M </w:t>
      </w:r>
      <w:proofErr w:type="spellStart"/>
      <w:r w:rsidRPr="006B6853">
        <w:rPr>
          <w:rFonts w:ascii="Arial" w:hAnsi="Arial" w:cs="Arial"/>
        </w:rPr>
        <w:t>Rebholz</w:t>
      </w:r>
      <w:proofErr w:type="spellEnd"/>
      <w:r w:rsidRPr="006B6853">
        <w:rPr>
          <w:rFonts w:ascii="Arial" w:hAnsi="Arial" w:cs="Arial"/>
        </w:rPr>
        <w:t xml:space="preserve">, Venkata </w:t>
      </w:r>
      <w:proofErr w:type="spellStart"/>
      <w:r w:rsidRPr="006B6853">
        <w:rPr>
          <w:rFonts w:ascii="Arial" w:hAnsi="Arial" w:cs="Arial"/>
        </w:rPr>
        <w:t>Sabbisetti</w:t>
      </w:r>
      <w:proofErr w:type="spellEnd"/>
      <w:r w:rsidRPr="006B6853">
        <w:rPr>
          <w:rFonts w:ascii="Arial" w:hAnsi="Arial" w:cs="Arial"/>
        </w:rPr>
        <w:t xml:space="preserve">, Mark J </w:t>
      </w:r>
      <w:proofErr w:type="spellStart"/>
      <w:r w:rsidRPr="006B6853">
        <w:rPr>
          <w:rFonts w:ascii="Arial" w:hAnsi="Arial" w:cs="Arial"/>
        </w:rPr>
        <w:t>Sarnak</w:t>
      </w:r>
      <w:proofErr w:type="spellEnd"/>
      <w:r w:rsidRPr="006B6853">
        <w:rPr>
          <w:rFonts w:ascii="Arial" w:hAnsi="Arial" w:cs="Arial"/>
        </w:rPr>
        <w:t xml:space="preserve">, Michael G </w:t>
      </w:r>
      <w:proofErr w:type="spellStart"/>
      <w:r w:rsidRPr="006B6853">
        <w:rPr>
          <w:rFonts w:ascii="Arial" w:hAnsi="Arial" w:cs="Arial"/>
        </w:rPr>
        <w:t>Shlipak</w:t>
      </w:r>
      <w:proofErr w:type="spellEnd"/>
      <w:r w:rsidRPr="006B6853">
        <w:rPr>
          <w:rFonts w:ascii="Arial" w:hAnsi="Arial" w:cs="Arial"/>
        </w:rPr>
        <w:t xml:space="preserve">, </w:t>
      </w:r>
      <w:proofErr w:type="spellStart"/>
      <w:r w:rsidRPr="006B6853">
        <w:rPr>
          <w:rFonts w:ascii="Arial" w:hAnsi="Arial" w:cs="Arial"/>
        </w:rPr>
        <w:t>Sushrut</w:t>
      </w:r>
      <w:proofErr w:type="spellEnd"/>
      <w:r w:rsidRPr="006B6853">
        <w:rPr>
          <w:rFonts w:ascii="Arial" w:hAnsi="Arial" w:cs="Arial"/>
        </w:rPr>
        <w:t xml:space="preserve"> S </w:t>
      </w:r>
      <w:proofErr w:type="spellStart"/>
      <w:r w:rsidRPr="006B6853">
        <w:rPr>
          <w:rFonts w:ascii="Arial" w:hAnsi="Arial" w:cs="Arial"/>
        </w:rPr>
        <w:t>Waikar</w:t>
      </w:r>
      <w:proofErr w:type="spellEnd"/>
      <w:r w:rsidRPr="006B6853">
        <w:rPr>
          <w:rFonts w:ascii="Arial" w:hAnsi="Arial" w:cs="Arial"/>
        </w:rPr>
        <w:t xml:space="preserve">, Paul L Kimmel, Ramachandran S </w:t>
      </w:r>
      <w:proofErr w:type="spellStart"/>
      <w:r w:rsidRPr="006B6853">
        <w:rPr>
          <w:rFonts w:ascii="Arial" w:hAnsi="Arial" w:cs="Arial"/>
        </w:rPr>
        <w:t>Vasan</w:t>
      </w:r>
      <w:proofErr w:type="spellEnd"/>
      <w:r w:rsidRPr="006B6853">
        <w:rPr>
          <w:rFonts w:ascii="Arial" w:hAnsi="Arial" w:cs="Arial"/>
        </w:rPr>
        <w:t>, Harold I Feldman, Jeffrey R Schelling, CKD Biomarkers Consortium and the Chronic Renal Insufficiency Cohort (CRIC) Study Investigators. Association of Multiple Plasma Biomarker Concentrations with Progression of Prevalent Diabetic Kidney Disease: Findings from the Chronic Renal Insufficiency Cohort (CRIC) Study. J Am Soc Nephrol. 2021; 32 (1): 115-126.</w:t>
      </w:r>
    </w:p>
    <w:p w14:paraId="1BAB1BF3" w14:textId="77777777" w:rsidR="00CA56D2" w:rsidRPr="006B6853" w:rsidRDefault="00CA56D2" w:rsidP="006B6853">
      <w:pPr>
        <w:spacing w:line="360" w:lineRule="auto"/>
        <w:rPr>
          <w:rFonts w:ascii="Arial" w:hAnsi="Arial" w:cs="Arial"/>
        </w:rPr>
      </w:pPr>
      <w:r w:rsidRPr="006B6853">
        <w:rPr>
          <w:rFonts w:ascii="Arial" w:hAnsi="Arial" w:cs="Arial"/>
        </w:rPr>
        <w:t xml:space="preserve">102. Stephen A Williams, Mika </w:t>
      </w:r>
      <w:proofErr w:type="spellStart"/>
      <w:r w:rsidRPr="006B6853">
        <w:rPr>
          <w:rFonts w:ascii="Arial" w:hAnsi="Arial" w:cs="Arial"/>
        </w:rPr>
        <w:t>Kivimaki</w:t>
      </w:r>
      <w:proofErr w:type="spellEnd"/>
      <w:r w:rsidRPr="006B6853">
        <w:rPr>
          <w:rFonts w:ascii="Arial" w:hAnsi="Arial" w:cs="Arial"/>
        </w:rPr>
        <w:t xml:space="preserve">, Claudia </w:t>
      </w:r>
      <w:proofErr w:type="spellStart"/>
      <w:r w:rsidRPr="006B6853">
        <w:rPr>
          <w:rFonts w:ascii="Arial" w:hAnsi="Arial" w:cs="Arial"/>
        </w:rPr>
        <w:t>Langenberg</w:t>
      </w:r>
      <w:proofErr w:type="spellEnd"/>
      <w:r w:rsidRPr="006B6853">
        <w:rPr>
          <w:rFonts w:ascii="Arial" w:hAnsi="Arial" w:cs="Arial"/>
        </w:rPr>
        <w:t xml:space="preserve">, </w:t>
      </w:r>
      <w:proofErr w:type="spellStart"/>
      <w:r w:rsidRPr="006B6853">
        <w:rPr>
          <w:rFonts w:ascii="Arial" w:hAnsi="Arial" w:cs="Arial"/>
        </w:rPr>
        <w:t>Aroon</w:t>
      </w:r>
      <w:proofErr w:type="spellEnd"/>
      <w:r w:rsidRPr="006B6853">
        <w:rPr>
          <w:rFonts w:ascii="Arial" w:hAnsi="Arial" w:cs="Arial"/>
        </w:rPr>
        <w:t xml:space="preserve"> D </w:t>
      </w:r>
      <w:proofErr w:type="spellStart"/>
      <w:r w:rsidRPr="006B6853">
        <w:rPr>
          <w:rFonts w:ascii="Arial" w:hAnsi="Arial" w:cs="Arial"/>
        </w:rPr>
        <w:t>Hingorani</w:t>
      </w:r>
      <w:proofErr w:type="spellEnd"/>
      <w:r w:rsidRPr="006B6853">
        <w:rPr>
          <w:rFonts w:ascii="Arial" w:hAnsi="Arial" w:cs="Arial"/>
        </w:rPr>
        <w:t xml:space="preserve">, J P Casas, Claude Bouchard, Christian </w:t>
      </w:r>
      <w:proofErr w:type="spellStart"/>
      <w:r w:rsidRPr="006B6853">
        <w:rPr>
          <w:rFonts w:ascii="Arial" w:hAnsi="Arial" w:cs="Arial"/>
        </w:rPr>
        <w:t>Jonasson</w:t>
      </w:r>
      <w:proofErr w:type="spellEnd"/>
      <w:r w:rsidRPr="006B6853">
        <w:rPr>
          <w:rFonts w:ascii="Arial" w:hAnsi="Arial" w:cs="Arial"/>
        </w:rPr>
        <w:t xml:space="preserve">, Mark A </w:t>
      </w:r>
      <w:proofErr w:type="spellStart"/>
      <w:r w:rsidRPr="006B6853">
        <w:rPr>
          <w:rFonts w:ascii="Arial" w:hAnsi="Arial" w:cs="Arial"/>
        </w:rPr>
        <w:t>Sarzynski</w:t>
      </w:r>
      <w:proofErr w:type="spellEnd"/>
      <w:r w:rsidRPr="006B6853">
        <w:rPr>
          <w:rFonts w:ascii="Arial" w:hAnsi="Arial" w:cs="Arial"/>
        </w:rPr>
        <w:t xml:space="preserve">, Martin J Shipley, Leigh Alexander, Jessica Ash, Tim Bauer, Jessica Chadwick, Gargi Datta, Robert Kirk </w:t>
      </w:r>
      <w:proofErr w:type="spellStart"/>
      <w:r w:rsidRPr="006B6853">
        <w:rPr>
          <w:rFonts w:ascii="Arial" w:hAnsi="Arial" w:cs="Arial"/>
        </w:rPr>
        <w:t>DeLisle</w:t>
      </w:r>
      <w:proofErr w:type="spellEnd"/>
      <w:r w:rsidRPr="006B6853">
        <w:rPr>
          <w:rFonts w:ascii="Arial" w:hAnsi="Arial" w:cs="Arial"/>
        </w:rPr>
        <w:t xml:space="preserve">, Yolanda Hagar, </w:t>
      </w:r>
      <w:r w:rsidRPr="006B6853">
        <w:rPr>
          <w:rFonts w:ascii="Arial" w:hAnsi="Arial" w:cs="Arial"/>
        </w:rPr>
        <w:lastRenderedPageBreak/>
        <w:t xml:space="preserve">Michael </w:t>
      </w:r>
      <w:proofErr w:type="spellStart"/>
      <w:r w:rsidRPr="006B6853">
        <w:rPr>
          <w:rFonts w:ascii="Arial" w:hAnsi="Arial" w:cs="Arial"/>
        </w:rPr>
        <w:t>Hinterberg</w:t>
      </w:r>
      <w:proofErr w:type="spellEnd"/>
      <w:r w:rsidRPr="006B6853">
        <w:rPr>
          <w:rFonts w:ascii="Arial" w:hAnsi="Arial" w:cs="Arial"/>
        </w:rPr>
        <w:t xml:space="preserve">, Rachel </w:t>
      </w:r>
      <w:proofErr w:type="spellStart"/>
      <w:r w:rsidRPr="006B6853">
        <w:rPr>
          <w:rFonts w:ascii="Arial" w:hAnsi="Arial" w:cs="Arial"/>
        </w:rPr>
        <w:t>Ostroff</w:t>
      </w:r>
      <w:proofErr w:type="spellEnd"/>
      <w:r w:rsidRPr="006B6853">
        <w:rPr>
          <w:rFonts w:ascii="Arial" w:hAnsi="Arial" w:cs="Arial"/>
        </w:rPr>
        <w:t>, Sophie Weiss, Peter Ganz, Nicholas J Wareham. Plasma protein patterns as comprehensive indicators of health. Nat Med. 2019; 25 (12): 1851-1857.</w:t>
      </w:r>
    </w:p>
    <w:p w14:paraId="0E5BE8C9" w14:textId="77777777" w:rsidR="00EA3ADC" w:rsidRPr="006B6853" w:rsidRDefault="00651F62" w:rsidP="006B6853">
      <w:pPr>
        <w:spacing w:line="360" w:lineRule="auto"/>
        <w:rPr>
          <w:rFonts w:ascii="Arial" w:hAnsi="Arial" w:cs="Arial"/>
        </w:rPr>
      </w:pPr>
      <w:r w:rsidRPr="006B6853">
        <w:rPr>
          <w:rFonts w:ascii="Arial" w:hAnsi="Arial" w:cs="Arial"/>
        </w:rPr>
        <w:t>103</w:t>
      </w:r>
      <w:r w:rsidR="00EA3ADC" w:rsidRPr="006B6853">
        <w:rPr>
          <w:rFonts w:ascii="Arial" w:hAnsi="Arial" w:cs="Arial"/>
        </w:rPr>
        <w:t xml:space="preserve">. Merlin C Thomas, Michael Brownlee, Katalin </w:t>
      </w:r>
      <w:proofErr w:type="spellStart"/>
      <w:r w:rsidR="00EA3ADC" w:rsidRPr="006B6853">
        <w:rPr>
          <w:rFonts w:ascii="Arial" w:hAnsi="Arial" w:cs="Arial"/>
        </w:rPr>
        <w:t>Susztak</w:t>
      </w:r>
      <w:proofErr w:type="spellEnd"/>
      <w:r w:rsidR="00EA3ADC" w:rsidRPr="006B6853">
        <w:rPr>
          <w:rFonts w:ascii="Arial" w:hAnsi="Arial" w:cs="Arial"/>
        </w:rPr>
        <w:t xml:space="preserve">, Kumar Sharma, Karin A M </w:t>
      </w:r>
      <w:proofErr w:type="spellStart"/>
      <w:r w:rsidR="00EA3ADC" w:rsidRPr="006B6853">
        <w:rPr>
          <w:rFonts w:ascii="Arial" w:hAnsi="Arial" w:cs="Arial"/>
        </w:rPr>
        <w:t>Jandeleit-Dahm</w:t>
      </w:r>
      <w:proofErr w:type="spellEnd"/>
      <w:r w:rsidR="00EA3ADC" w:rsidRPr="006B6853">
        <w:rPr>
          <w:rFonts w:ascii="Arial" w:hAnsi="Arial" w:cs="Arial"/>
        </w:rPr>
        <w:t xml:space="preserve">, Sophia </w:t>
      </w:r>
      <w:proofErr w:type="spellStart"/>
      <w:r w:rsidR="00EA3ADC" w:rsidRPr="006B6853">
        <w:rPr>
          <w:rFonts w:ascii="Arial" w:hAnsi="Arial" w:cs="Arial"/>
        </w:rPr>
        <w:t>Zoungas</w:t>
      </w:r>
      <w:proofErr w:type="spellEnd"/>
      <w:r w:rsidR="00EA3ADC" w:rsidRPr="006B6853">
        <w:rPr>
          <w:rFonts w:ascii="Arial" w:hAnsi="Arial" w:cs="Arial"/>
        </w:rPr>
        <w:t xml:space="preserve">, Peter </w:t>
      </w:r>
      <w:proofErr w:type="spellStart"/>
      <w:r w:rsidR="00EA3ADC" w:rsidRPr="006B6853">
        <w:rPr>
          <w:rFonts w:ascii="Arial" w:hAnsi="Arial" w:cs="Arial"/>
        </w:rPr>
        <w:t>Rossing</w:t>
      </w:r>
      <w:proofErr w:type="spellEnd"/>
      <w:r w:rsidR="00EA3ADC" w:rsidRPr="006B6853">
        <w:rPr>
          <w:rFonts w:ascii="Arial" w:hAnsi="Arial" w:cs="Arial"/>
        </w:rPr>
        <w:t xml:space="preserve">, Per-Henrik </w:t>
      </w:r>
      <w:proofErr w:type="spellStart"/>
      <w:r w:rsidR="00EA3ADC" w:rsidRPr="006B6853">
        <w:rPr>
          <w:rFonts w:ascii="Arial" w:hAnsi="Arial" w:cs="Arial"/>
        </w:rPr>
        <w:t>Groop</w:t>
      </w:r>
      <w:proofErr w:type="spellEnd"/>
      <w:r w:rsidR="00EA3ADC" w:rsidRPr="006B6853">
        <w:rPr>
          <w:rFonts w:ascii="Arial" w:hAnsi="Arial" w:cs="Arial"/>
        </w:rPr>
        <w:t>, Mark E Cooper. Diabetic kidney disease. Nat Rev Dis Primers. 2015; 1: 15018.</w:t>
      </w:r>
    </w:p>
    <w:p w14:paraId="76FE20A3" w14:textId="77777777" w:rsidR="00905F6F" w:rsidRPr="006B6853" w:rsidRDefault="00905F6F" w:rsidP="006B6853">
      <w:pPr>
        <w:spacing w:line="360" w:lineRule="auto"/>
        <w:rPr>
          <w:rFonts w:ascii="Arial" w:hAnsi="Arial" w:cs="Arial"/>
          <w:b/>
        </w:rPr>
      </w:pPr>
    </w:p>
    <w:p w14:paraId="0E370135" w14:textId="77777777" w:rsidR="00C33D99" w:rsidRPr="006B6853" w:rsidRDefault="00C33D99" w:rsidP="006B6853">
      <w:pPr>
        <w:spacing w:line="360" w:lineRule="auto"/>
        <w:rPr>
          <w:rFonts w:ascii="Arial" w:hAnsi="Arial" w:cs="Arial"/>
          <w:b/>
        </w:rPr>
        <w:sectPr w:rsidR="00C33D99" w:rsidRPr="006B6853" w:rsidSect="00C7326C">
          <w:pgSz w:w="12240" w:h="15840" w:code="1"/>
          <w:pgMar w:top="1440" w:right="1440" w:bottom="1440" w:left="1440" w:header="720" w:footer="720" w:gutter="0"/>
          <w:cols w:space="720"/>
          <w:docGrid w:linePitch="360"/>
        </w:sectPr>
      </w:pPr>
    </w:p>
    <w:p w14:paraId="6F36089F" w14:textId="77777777" w:rsidR="00905F6F" w:rsidRPr="006B6853" w:rsidRDefault="00EE7E43" w:rsidP="006B6853">
      <w:pPr>
        <w:spacing w:line="360" w:lineRule="auto"/>
        <w:rPr>
          <w:rFonts w:ascii="Arial" w:hAnsi="Arial" w:cs="Arial"/>
          <w:b/>
        </w:rPr>
      </w:pPr>
      <w:r w:rsidRPr="006B6853">
        <w:rPr>
          <w:rFonts w:ascii="Arial" w:hAnsi="Arial" w:cs="Arial"/>
          <w:b/>
        </w:rPr>
        <w:lastRenderedPageBreak/>
        <w:t>FIGURE LEGENDS</w:t>
      </w:r>
    </w:p>
    <w:p w14:paraId="06F5A8B6" w14:textId="77777777" w:rsidR="00D648AB" w:rsidRPr="006B6853" w:rsidRDefault="0088014C" w:rsidP="006B6853">
      <w:pPr>
        <w:spacing w:line="360" w:lineRule="auto"/>
        <w:rPr>
          <w:rFonts w:ascii="Arial" w:hAnsi="Arial" w:cs="Arial"/>
        </w:rPr>
      </w:pPr>
      <w:r w:rsidRPr="006B6853">
        <w:rPr>
          <w:rFonts w:ascii="Arial" w:hAnsi="Arial" w:cs="Arial"/>
          <w:b/>
        </w:rPr>
        <w:t>Figure 1.</w:t>
      </w:r>
      <w:r w:rsidRPr="006B6853">
        <w:rPr>
          <w:rFonts w:ascii="Arial" w:hAnsi="Arial" w:cs="Arial"/>
        </w:rPr>
        <w:t xml:space="preserve"> </w:t>
      </w:r>
      <w:r w:rsidR="009F25FF" w:rsidRPr="006B6853">
        <w:rPr>
          <w:rFonts w:ascii="Arial" w:hAnsi="Arial" w:cs="Arial"/>
        </w:rPr>
        <w:t xml:space="preserve">Biological pathways enriched with the 54 proteins. </w:t>
      </w:r>
      <w:r w:rsidR="002C5565" w:rsidRPr="006B6853">
        <w:rPr>
          <w:rFonts w:ascii="Arial" w:hAnsi="Arial" w:cs="Arial"/>
        </w:rPr>
        <w:t>Only the biological pathways that fulfilled with p for enrichment &lt;0.0001 are presented in this figure. MAPK, mitogen-activated protein kinase.</w:t>
      </w:r>
    </w:p>
    <w:p w14:paraId="195605CB" w14:textId="77777777" w:rsidR="0088014C" w:rsidRPr="006B6853" w:rsidRDefault="00CC1BF4" w:rsidP="006B6853">
      <w:pPr>
        <w:spacing w:line="360" w:lineRule="auto"/>
        <w:rPr>
          <w:rFonts w:ascii="Arial" w:hAnsi="Arial" w:cs="Arial"/>
        </w:rPr>
      </w:pPr>
      <w:r w:rsidRPr="006B6853">
        <w:rPr>
          <w:rFonts w:ascii="Arial" w:hAnsi="Arial" w:cs="Arial"/>
          <w:b/>
        </w:rPr>
        <w:t>Figure 2.</w:t>
      </w:r>
      <w:r w:rsidR="0088014C" w:rsidRPr="006B6853">
        <w:rPr>
          <w:rFonts w:ascii="Arial" w:hAnsi="Arial" w:cs="Arial"/>
        </w:rPr>
        <w:t xml:space="preserve"> Venn diagrams of 54 proteins in relation to biological pathways presented in Figure 1.</w:t>
      </w:r>
    </w:p>
    <w:p w14:paraId="1428EEA7" w14:textId="77777777" w:rsidR="00CC1BF4" w:rsidRPr="006B6853" w:rsidRDefault="00CC1BF4" w:rsidP="006B6853">
      <w:pPr>
        <w:spacing w:line="360" w:lineRule="auto"/>
        <w:rPr>
          <w:rFonts w:ascii="Arial" w:hAnsi="Arial" w:cs="Arial"/>
        </w:rPr>
      </w:pPr>
      <w:r w:rsidRPr="006B6853">
        <w:rPr>
          <w:rFonts w:ascii="Arial" w:hAnsi="Arial" w:cs="Arial"/>
          <w:b/>
        </w:rPr>
        <w:t xml:space="preserve">Figure 3. </w:t>
      </w:r>
      <w:r w:rsidRPr="006B6853">
        <w:rPr>
          <w:rFonts w:ascii="Arial" w:hAnsi="Arial" w:cs="Arial"/>
        </w:rPr>
        <w:t>Integrated</w:t>
      </w:r>
      <w:r w:rsidRPr="006B6853">
        <w:rPr>
          <w:rFonts w:ascii="Arial" w:hAnsi="Arial" w:cs="Arial"/>
          <w:b/>
        </w:rPr>
        <w:t xml:space="preserve"> </w:t>
      </w:r>
      <w:r w:rsidRPr="006B6853">
        <w:rPr>
          <w:rFonts w:ascii="Arial" w:hAnsi="Arial" w:cs="Arial"/>
        </w:rPr>
        <w:t xml:space="preserve">single-nucleus RNA sequencing of kidney cortex between control and diabetic samples. (A) Uniform manifold approximation and projection (UMAP) of all types of kidney cells identified in the aggregated dataset. (B)-(D) Comparisons of gene expressions across 14 types of kidney cells. Nuclear dissociation and single nucleus RNA sequencing (snRNA-seq) with 10X Genomics 5’ chemistry were performed between healthy controls (n= 3) and individuals with early diabetic kidney disease (n= 3). Libraries were processed with </w:t>
      </w:r>
      <w:proofErr w:type="spellStart"/>
      <w:r w:rsidRPr="006B6853">
        <w:rPr>
          <w:rFonts w:ascii="Arial" w:hAnsi="Arial" w:cs="Arial"/>
        </w:rPr>
        <w:t>cellranger</w:t>
      </w:r>
      <w:proofErr w:type="spellEnd"/>
      <w:r w:rsidRPr="006B6853">
        <w:rPr>
          <w:rFonts w:ascii="Arial" w:hAnsi="Arial" w:cs="Arial"/>
        </w:rPr>
        <w:t xml:space="preserve"> and Seurat. For cluster visualization, UMAP dimensional reduction was performed in Seurat. Panels were separated by 1) Tumor necrosis factor (TNF) receptors and immunoregulatory receptors, 2) other receptors and 3) enzymes, ligands, inhibitors and others. A box is put around a comparison that is statistically different between control and diabetic samples. The vast majority are not different between conditions probably because they’re expressed at relatively low levels. Scale represents normalized log-fold-change and was prepared with the Seurat </w:t>
      </w:r>
      <w:proofErr w:type="spellStart"/>
      <w:r w:rsidRPr="006B6853">
        <w:rPr>
          <w:rFonts w:ascii="Arial" w:hAnsi="Arial" w:cs="Arial"/>
        </w:rPr>
        <w:t>DotPlot</w:t>
      </w:r>
      <w:proofErr w:type="spellEnd"/>
      <w:r w:rsidRPr="006B6853">
        <w:rPr>
          <w:rFonts w:ascii="Arial" w:hAnsi="Arial" w:cs="Arial"/>
        </w:rPr>
        <w:t xml:space="preserve"> function.</w:t>
      </w:r>
    </w:p>
    <w:p w14:paraId="01582F19" w14:textId="77777777" w:rsidR="00CC1BF4" w:rsidRPr="006B6853" w:rsidRDefault="00CC1BF4" w:rsidP="006B6853">
      <w:pPr>
        <w:spacing w:line="360" w:lineRule="auto"/>
        <w:rPr>
          <w:rFonts w:ascii="Arial" w:hAnsi="Arial" w:cs="Arial"/>
        </w:rPr>
      </w:pPr>
      <w:r w:rsidRPr="006B6853">
        <w:rPr>
          <w:rFonts w:ascii="Arial" w:hAnsi="Arial" w:cs="Arial"/>
        </w:rPr>
        <w:t>DCT1, early distal convoluted tubule. DCT2-CNT, late distal convoluted tubule and connecting tubule. PC, principal cell. ICA, type A intercalated cell. ICB, type B intercalated cell. PT-VCAM1, proximal tubule cell that expresses VCAM1. PEC, parietal epithelial cell. LEUK, leukocyte. PODO, podocyte. ENDO, endothelial cell. LH, loop of Henle. PT, proximal tubule. FIB, fibroblast. MC-VMSC, mesangial and vascular smooth muscle cell.</w:t>
      </w:r>
    </w:p>
    <w:p w14:paraId="2F138EED" w14:textId="77777777" w:rsidR="00D648AB" w:rsidRPr="006B6853" w:rsidRDefault="00CC1BF4" w:rsidP="006B6853">
      <w:pPr>
        <w:spacing w:line="360" w:lineRule="auto"/>
        <w:rPr>
          <w:rFonts w:ascii="Arial" w:hAnsi="Arial" w:cs="Arial"/>
        </w:rPr>
      </w:pPr>
      <w:r w:rsidRPr="006B6853">
        <w:rPr>
          <w:rFonts w:ascii="Arial" w:hAnsi="Arial" w:cs="Arial"/>
          <w:b/>
        </w:rPr>
        <w:t>Figure 4</w:t>
      </w:r>
      <w:r w:rsidR="00D648AB" w:rsidRPr="006B6853">
        <w:rPr>
          <w:rFonts w:ascii="Arial" w:hAnsi="Arial" w:cs="Arial"/>
          <w:b/>
        </w:rPr>
        <w:t>.</w:t>
      </w:r>
      <w:r w:rsidR="00D648AB" w:rsidRPr="006B6853">
        <w:rPr>
          <w:rFonts w:ascii="Arial" w:hAnsi="Arial" w:cs="Arial"/>
        </w:rPr>
        <w:t xml:space="preserve"> </w:t>
      </w:r>
      <w:r w:rsidR="00355BBA" w:rsidRPr="006B6853">
        <w:rPr>
          <w:rFonts w:ascii="Arial" w:hAnsi="Arial" w:cs="Arial"/>
        </w:rPr>
        <w:t>Variable importance for fast progression to end-stage kidney disease (ESKD) among 46 proteins in the combined cohorts of type 1 (T1D) and type 2 diabetes (T2D) cohorts (</w:t>
      </w:r>
      <w:r w:rsidR="00355BBA" w:rsidRPr="006B6853">
        <w:rPr>
          <w:rFonts w:ascii="Arial" w:hAnsi="Arial" w:cs="Arial"/>
          <w:i/>
        </w:rPr>
        <w:t>n=</w:t>
      </w:r>
      <w:r w:rsidR="00355BBA" w:rsidRPr="006B6853">
        <w:rPr>
          <w:rFonts w:ascii="Arial" w:hAnsi="Arial" w:cs="Arial"/>
        </w:rPr>
        <w:t xml:space="preserve"> 405), using random forest analysis for 500 trees.</w:t>
      </w:r>
      <w:r w:rsidR="00D648AB" w:rsidRPr="006B6853">
        <w:rPr>
          <w:rFonts w:ascii="Arial" w:hAnsi="Arial" w:cs="Arial"/>
        </w:rPr>
        <w:t xml:space="preserve"> </w:t>
      </w:r>
      <w:r w:rsidR="004E4690">
        <w:rPr>
          <w:rFonts w:ascii="Arial" w:hAnsi="Arial" w:cs="Arial"/>
        </w:rPr>
        <w:t>The h</w:t>
      </w:r>
      <w:r w:rsidR="00BA24E6" w:rsidRPr="006B6853">
        <w:rPr>
          <w:rFonts w:ascii="Arial" w:hAnsi="Arial" w:cs="Arial"/>
        </w:rPr>
        <w:t xml:space="preserve">igher the value of mean decrease Gini Index, </w:t>
      </w:r>
      <w:r w:rsidR="004E4690">
        <w:rPr>
          <w:rFonts w:ascii="Arial" w:hAnsi="Arial" w:cs="Arial"/>
        </w:rPr>
        <w:t xml:space="preserve">the </w:t>
      </w:r>
      <w:r w:rsidR="00BA24E6" w:rsidRPr="006B6853">
        <w:rPr>
          <w:rFonts w:ascii="Arial" w:hAnsi="Arial" w:cs="Arial"/>
        </w:rPr>
        <w:t xml:space="preserve">higher the importance of the variable in the model. </w:t>
      </w:r>
      <w:r w:rsidR="00B6771B" w:rsidRPr="006B6853">
        <w:rPr>
          <w:rFonts w:ascii="Arial" w:hAnsi="Arial" w:cs="Arial"/>
        </w:rPr>
        <w:t xml:space="preserve">Gini Index is technically a by-product in the training of the random forest classifier, and provides a relative ranking of the spectral features. At each node of the random forest, the optimal split is sought using the Gini Index, indicating how often a particular feature was selected for a split, and how large its overall discriminative value was for the classification problem under study. </w:t>
      </w:r>
      <w:r w:rsidR="00BA24E6" w:rsidRPr="006B6853">
        <w:rPr>
          <w:rFonts w:ascii="Arial" w:hAnsi="Arial" w:cs="Arial"/>
        </w:rPr>
        <w:t xml:space="preserve">In the plot shown above, </w:t>
      </w:r>
      <w:r w:rsidR="00BA24E6" w:rsidRPr="006B6853">
        <w:rPr>
          <w:rFonts w:ascii="Arial" w:hAnsi="Arial" w:cs="Arial"/>
        </w:rPr>
        <w:lastRenderedPageBreak/>
        <w:t>KIM-1 is most important protein among 46 for predicting fast progression to ESKD. ACR, albumin to creatinine ratio.</w:t>
      </w:r>
    </w:p>
    <w:p w14:paraId="1C5EE076" w14:textId="77777777" w:rsidR="00CF7AB8" w:rsidRPr="006B6853" w:rsidRDefault="00CC1BF4" w:rsidP="006B6853">
      <w:pPr>
        <w:spacing w:line="360" w:lineRule="auto"/>
        <w:rPr>
          <w:rFonts w:ascii="Arial" w:hAnsi="Arial" w:cs="Arial"/>
        </w:rPr>
      </w:pPr>
      <w:r w:rsidRPr="006B6853">
        <w:rPr>
          <w:rFonts w:ascii="Arial" w:hAnsi="Arial" w:cs="Arial"/>
          <w:b/>
        </w:rPr>
        <w:t>Figure 5</w:t>
      </w:r>
      <w:r w:rsidR="00D648AB" w:rsidRPr="006B6853">
        <w:rPr>
          <w:rFonts w:ascii="Arial" w:hAnsi="Arial" w:cs="Arial"/>
          <w:b/>
        </w:rPr>
        <w:t>.</w:t>
      </w:r>
      <w:r w:rsidR="00D648AB" w:rsidRPr="006B6853">
        <w:rPr>
          <w:rFonts w:ascii="Arial" w:hAnsi="Arial" w:cs="Arial"/>
        </w:rPr>
        <w:t xml:space="preserve"> </w:t>
      </w:r>
      <w:r w:rsidR="00BE4870" w:rsidRPr="006B6853">
        <w:rPr>
          <w:rFonts w:ascii="Arial" w:hAnsi="Arial" w:cs="Arial"/>
        </w:rPr>
        <w:t xml:space="preserve">Evaluation of predictive ability for fast progression to end-stage kidney disease (ESKD), using multivariable logistic regression models, with selected proteins from 46, in addition to eGFR, urinary ACR, and HbA1c in the combined cohorts of Type 1 diabetes (T1D) and Type 2 diabetes (T2D) (n= 405). </w:t>
      </w:r>
      <w:r w:rsidR="00D648AB" w:rsidRPr="006B6853">
        <w:rPr>
          <w:rFonts w:ascii="Arial" w:hAnsi="Arial" w:cs="Arial"/>
        </w:rPr>
        <w:t xml:space="preserve">(A) </w:t>
      </w:r>
      <w:r w:rsidR="00BE4870" w:rsidRPr="006B6853">
        <w:rPr>
          <w:rFonts w:ascii="Arial" w:hAnsi="Arial" w:cs="Arial"/>
        </w:rPr>
        <w:t>Paths of regression coefficient for 9 selected proteins shrinking toward zero using penalized Lasso logistic regression</w:t>
      </w:r>
      <w:r w:rsidR="00D648AB" w:rsidRPr="006B6853">
        <w:rPr>
          <w:rFonts w:ascii="Arial" w:hAnsi="Arial" w:cs="Arial"/>
        </w:rPr>
        <w:t xml:space="preserve">. </w:t>
      </w:r>
      <w:r w:rsidR="00CF7AB8" w:rsidRPr="006B6853">
        <w:rPr>
          <w:rFonts w:ascii="Arial" w:hAnsi="Arial" w:cs="Arial"/>
        </w:rPr>
        <w:t xml:space="preserve">Maximum likelihood estimates absolute values of regression coefficients (on the vertical axis). Degree of shrinkage depends on values of lambda, and the minimum values of lambda </w:t>
      </w:r>
      <w:r w:rsidR="004E4690">
        <w:rPr>
          <w:rFonts w:ascii="Arial" w:hAnsi="Arial" w:cs="Arial"/>
        </w:rPr>
        <w:t>are</w:t>
      </w:r>
      <w:r w:rsidR="003A7362">
        <w:rPr>
          <w:rFonts w:ascii="Arial" w:hAnsi="Arial" w:cs="Arial"/>
        </w:rPr>
        <w:t xml:space="preserve"> applied to determine the final </w:t>
      </w:r>
      <w:r w:rsidR="00CF7AB8" w:rsidRPr="006B6853">
        <w:rPr>
          <w:rFonts w:ascii="Arial" w:hAnsi="Arial" w:cs="Arial"/>
        </w:rPr>
        <w:t>results for Lasso. Each curve corresponds to a protein selected as a result of shrinkage for selection, and draws shrinkage during estimation of regression coefficient. Lasso penalizes the sum of the absolute values of regression coefficients, and a predictor with a coefficient of zero was excluded from the model and was not presented in the figure.</w:t>
      </w:r>
    </w:p>
    <w:p w14:paraId="7ED5BCFB" w14:textId="77777777" w:rsidR="00D648AB" w:rsidRPr="006B6853" w:rsidRDefault="00CF7AB8" w:rsidP="006B6853">
      <w:pPr>
        <w:spacing w:line="360" w:lineRule="auto"/>
        <w:rPr>
          <w:rFonts w:ascii="Arial" w:hAnsi="Arial" w:cs="Arial"/>
        </w:rPr>
      </w:pPr>
      <w:r w:rsidRPr="006B6853">
        <w:rPr>
          <w:rFonts w:ascii="Arial" w:hAnsi="Arial" w:cs="Arial"/>
        </w:rPr>
        <w:t>ACR, albumin to creatinine ratio. log, natural logarithm.</w:t>
      </w:r>
      <w:r w:rsidR="00165BC0" w:rsidRPr="006B6853">
        <w:rPr>
          <w:rFonts w:ascii="Arial" w:hAnsi="Arial" w:cs="Arial"/>
        </w:rPr>
        <w:t xml:space="preserve"> (B) </w:t>
      </w:r>
      <w:r w:rsidRPr="006B6853">
        <w:rPr>
          <w:rFonts w:ascii="Arial" w:hAnsi="Arial" w:cs="Arial"/>
        </w:rPr>
        <w:t>ROC curves for the predictive performance of Initial Model (blue) and New Model (red).</w:t>
      </w:r>
      <w:r w:rsidR="00165BC0" w:rsidRPr="006B6853">
        <w:rPr>
          <w:rFonts w:ascii="Arial" w:hAnsi="Arial" w:cs="Arial"/>
        </w:rPr>
        <w:t xml:space="preserve"> </w:t>
      </w:r>
      <w:r w:rsidRPr="006B6853">
        <w:rPr>
          <w:rFonts w:ascii="Arial" w:hAnsi="Arial" w:cs="Arial"/>
        </w:rPr>
        <w:t>Using logistic regression model for onset of end-stage kidney disease (ESKD) within 15 years, Initial Model includes eGFR, urinary ACR, HbA1c and type of cohort (T1D or T2D). New Model includes 9 selected proteins in Figure 4A (KIM-1, TNF-R27, IL-1RT1, TNF-R11A, CRELD2, PI-3, LAYN, CDH3, and TNF-R6B) in addition to the variables in the Initial Model. Youden Index is commonly used overall measure of test accuracy and calculated as following equation: Sensitivity+Specificity-1 (1 is perfect prediction). Positive and significant NRI value suggests that the new model classified patients into the correct risk strata compared to the old model. ROC, receiver-operating characteristics. AUC, area under the curve. PPV, positive predictive value. NPV, negative predictive value.</w:t>
      </w:r>
    </w:p>
    <w:sectPr w:rsidR="00D648AB" w:rsidRPr="006B6853" w:rsidSect="00C7326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er Wilson" w:date="2022-11-17T13:00:00Z" w:initials="PW">
    <w:p w14:paraId="1F14AEE0" w14:textId="1332F1DC" w:rsidR="009B09C1" w:rsidRDefault="009B09C1">
      <w:pPr>
        <w:pStyle w:val="CommentText"/>
      </w:pPr>
      <w:r>
        <w:rPr>
          <w:rStyle w:val="CommentReference"/>
        </w:rPr>
        <w:annotationRef/>
      </w:r>
      <w:r>
        <w:t xml:space="preserve">For leukocytes and fibroblasts, there are not enough cells in the single cell dataset to make any conclusions about differential gene expression between control and DKD samples. The median number of leukocytes per donor is 12 and the median number of fibroblasts is 18. In contrast, the median number of proximal tubule cells is 681. We would need a bigger dataset to be conclusive about control vs. DKD leukocytes and fibroblasts </w:t>
      </w:r>
      <w:r w:rsidR="00AF316C">
        <w:t>analysis</w:t>
      </w:r>
      <w:r>
        <w:t>. The most we can say is that a subset of the 46 biomarkers</w:t>
      </w:r>
      <w:r w:rsidR="00AF316C">
        <w:t xml:space="preserve"> in leukocytes</w:t>
      </w:r>
      <w:r>
        <w:t xml:space="preserve"> </w:t>
      </w:r>
      <w:r w:rsidR="00AF316C">
        <w:t xml:space="preserve">(n=2; TNFRSF1B and TGFBR2), and fibroblasts (n=3; IL1R1, HSPG2, TGFBR2) are normally expressed in these cell types, but it’s unclear whether they are changed in DKD.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4AE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4AEE0" w16cid:durableId="274BF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BDEE" w14:textId="77777777" w:rsidR="009E0E33" w:rsidRDefault="009E0E33" w:rsidP="00942B00">
      <w:pPr>
        <w:spacing w:after="0" w:line="240" w:lineRule="auto"/>
      </w:pPr>
      <w:r>
        <w:separator/>
      </w:r>
    </w:p>
  </w:endnote>
  <w:endnote w:type="continuationSeparator" w:id="0">
    <w:p w14:paraId="4FF6F5F0" w14:textId="77777777" w:rsidR="009E0E33" w:rsidRDefault="009E0E33" w:rsidP="00942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773824993"/>
      <w:docPartObj>
        <w:docPartGallery w:val="Page Numbers (Bottom of Page)"/>
        <w:docPartUnique/>
      </w:docPartObj>
    </w:sdtPr>
    <w:sdtEndPr>
      <w:rPr>
        <w:rFonts w:asciiTheme="minorHAnsi" w:hAnsiTheme="minorHAnsi" w:cstheme="minorBidi"/>
        <w:noProof/>
      </w:rPr>
    </w:sdtEndPr>
    <w:sdtContent>
      <w:p w14:paraId="4B1F9EF4" w14:textId="77777777" w:rsidR="00EE5733" w:rsidRDefault="00EE5733">
        <w:pPr>
          <w:pStyle w:val="Footer"/>
          <w:jc w:val="center"/>
        </w:pPr>
        <w:r w:rsidRPr="00942B00">
          <w:rPr>
            <w:rFonts w:ascii="Arial" w:hAnsi="Arial" w:cs="Arial"/>
          </w:rPr>
          <w:t xml:space="preserve">Page </w:t>
        </w:r>
        <w:r w:rsidRPr="00942B00">
          <w:rPr>
            <w:rFonts w:ascii="Arial" w:hAnsi="Arial" w:cs="Arial"/>
          </w:rPr>
          <w:fldChar w:fldCharType="begin"/>
        </w:r>
        <w:r w:rsidRPr="00942B00">
          <w:rPr>
            <w:rFonts w:ascii="Arial" w:hAnsi="Arial" w:cs="Arial"/>
          </w:rPr>
          <w:instrText xml:space="preserve"> PAGE   \* MERGEFORMAT </w:instrText>
        </w:r>
        <w:r w:rsidRPr="00942B00">
          <w:rPr>
            <w:rFonts w:ascii="Arial" w:hAnsi="Arial" w:cs="Arial"/>
          </w:rPr>
          <w:fldChar w:fldCharType="separate"/>
        </w:r>
        <w:r w:rsidR="00997716">
          <w:rPr>
            <w:rFonts w:ascii="Arial" w:hAnsi="Arial" w:cs="Arial"/>
            <w:noProof/>
          </w:rPr>
          <w:t>26</w:t>
        </w:r>
        <w:r w:rsidRPr="00942B00">
          <w:rPr>
            <w:rFonts w:ascii="Arial" w:hAnsi="Arial" w:cs="Arial"/>
            <w:noProof/>
          </w:rPr>
          <w:fldChar w:fldCharType="end"/>
        </w:r>
      </w:p>
    </w:sdtContent>
  </w:sdt>
  <w:p w14:paraId="1721E3AA" w14:textId="77777777" w:rsidR="00EE5733" w:rsidRDefault="00EE5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51925" w14:textId="77777777" w:rsidR="009E0E33" w:rsidRDefault="009E0E33" w:rsidP="00942B00">
      <w:pPr>
        <w:spacing w:after="0" w:line="240" w:lineRule="auto"/>
      </w:pPr>
      <w:r>
        <w:separator/>
      </w:r>
    </w:p>
  </w:footnote>
  <w:footnote w:type="continuationSeparator" w:id="0">
    <w:p w14:paraId="40B13796" w14:textId="77777777" w:rsidR="009E0E33" w:rsidRDefault="009E0E33" w:rsidP="00942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279"/>
    <w:multiLevelType w:val="hybridMultilevel"/>
    <w:tmpl w:val="A636D18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F2100"/>
    <w:multiLevelType w:val="hybridMultilevel"/>
    <w:tmpl w:val="7E7A734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E0750"/>
    <w:multiLevelType w:val="hybridMultilevel"/>
    <w:tmpl w:val="2738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478F7"/>
    <w:multiLevelType w:val="hybridMultilevel"/>
    <w:tmpl w:val="2C30A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B19BA"/>
    <w:multiLevelType w:val="hybridMultilevel"/>
    <w:tmpl w:val="686C6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1298C"/>
    <w:multiLevelType w:val="hybridMultilevel"/>
    <w:tmpl w:val="FADC56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A20EE"/>
    <w:multiLevelType w:val="hybridMultilevel"/>
    <w:tmpl w:val="3AD20EB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52F34"/>
    <w:multiLevelType w:val="hybridMultilevel"/>
    <w:tmpl w:val="23BA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51930"/>
    <w:multiLevelType w:val="hybridMultilevel"/>
    <w:tmpl w:val="8F94B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A0813"/>
    <w:multiLevelType w:val="hybridMultilevel"/>
    <w:tmpl w:val="520AE320"/>
    <w:lvl w:ilvl="0" w:tplc="019E86C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15:restartNumberingAfterBreak="0">
    <w:nsid w:val="558F104D"/>
    <w:multiLevelType w:val="hybridMultilevel"/>
    <w:tmpl w:val="B58E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A282E"/>
    <w:multiLevelType w:val="hybridMultilevel"/>
    <w:tmpl w:val="093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614A5"/>
    <w:multiLevelType w:val="hybridMultilevel"/>
    <w:tmpl w:val="FCA4B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E0A2B"/>
    <w:multiLevelType w:val="hybridMultilevel"/>
    <w:tmpl w:val="69C89B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542DD"/>
    <w:multiLevelType w:val="hybridMultilevel"/>
    <w:tmpl w:val="2738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3022E"/>
    <w:multiLevelType w:val="hybridMultilevel"/>
    <w:tmpl w:val="541E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308474">
    <w:abstractNumId w:val="15"/>
  </w:num>
  <w:num w:numId="2" w16cid:durableId="231815500">
    <w:abstractNumId w:val="7"/>
  </w:num>
  <w:num w:numId="3" w16cid:durableId="133061717">
    <w:abstractNumId w:val="11"/>
  </w:num>
  <w:num w:numId="4" w16cid:durableId="1543833612">
    <w:abstractNumId w:val="2"/>
  </w:num>
  <w:num w:numId="5" w16cid:durableId="1211652385">
    <w:abstractNumId w:val="10"/>
  </w:num>
  <w:num w:numId="6" w16cid:durableId="578561352">
    <w:abstractNumId w:val="14"/>
  </w:num>
  <w:num w:numId="7" w16cid:durableId="447087280">
    <w:abstractNumId w:val="6"/>
  </w:num>
  <w:num w:numId="8" w16cid:durableId="719596364">
    <w:abstractNumId w:val="1"/>
  </w:num>
  <w:num w:numId="9" w16cid:durableId="1122965049">
    <w:abstractNumId w:val="0"/>
  </w:num>
  <w:num w:numId="10" w16cid:durableId="1981032652">
    <w:abstractNumId w:val="4"/>
  </w:num>
  <w:num w:numId="11" w16cid:durableId="77482876">
    <w:abstractNumId w:val="3"/>
  </w:num>
  <w:num w:numId="12" w16cid:durableId="200630040">
    <w:abstractNumId w:val="13"/>
  </w:num>
  <w:num w:numId="13" w16cid:durableId="1404522845">
    <w:abstractNumId w:val="5"/>
  </w:num>
  <w:num w:numId="14" w16cid:durableId="539053636">
    <w:abstractNumId w:val="9"/>
  </w:num>
  <w:num w:numId="15" w16cid:durableId="1520967247">
    <w:abstractNumId w:val="8"/>
  </w:num>
  <w:num w:numId="16" w16cid:durableId="203951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er Wilson">
    <w15:presenceInfo w15:providerId="AD" w15:userId="S-1-5-21-3579272529-3368358661-2280984729-1022288"/>
  </w15:person>
  <w15:person w15:author="Parker Parker">
    <w15:presenceInfo w15:providerId="Windows Live" w15:userId="1858e9e342e4f0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50"/>
    <w:rsid w:val="000003D6"/>
    <w:rsid w:val="0000289E"/>
    <w:rsid w:val="00002B2C"/>
    <w:rsid w:val="00004CC7"/>
    <w:rsid w:val="00006AD1"/>
    <w:rsid w:val="00007A0D"/>
    <w:rsid w:val="00013467"/>
    <w:rsid w:val="00015613"/>
    <w:rsid w:val="00020FD2"/>
    <w:rsid w:val="00022DEA"/>
    <w:rsid w:val="00022FCA"/>
    <w:rsid w:val="00024E0A"/>
    <w:rsid w:val="000259D4"/>
    <w:rsid w:val="00026BF2"/>
    <w:rsid w:val="00031099"/>
    <w:rsid w:val="0003138B"/>
    <w:rsid w:val="000338D9"/>
    <w:rsid w:val="00035716"/>
    <w:rsid w:val="00035A4B"/>
    <w:rsid w:val="00040773"/>
    <w:rsid w:val="00040D04"/>
    <w:rsid w:val="000412C4"/>
    <w:rsid w:val="000456D0"/>
    <w:rsid w:val="00045DC4"/>
    <w:rsid w:val="00045F0A"/>
    <w:rsid w:val="00050EDF"/>
    <w:rsid w:val="0005141F"/>
    <w:rsid w:val="00054B3C"/>
    <w:rsid w:val="00055F13"/>
    <w:rsid w:val="00060547"/>
    <w:rsid w:val="0006108A"/>
    <w:rsid w:val="00061144"/>
    <w:rsid w:val="000612DB"/>
    <w:rsid w:val="000623CA"/>
    <w:rsid w:val="000639C7"/>
    <w:rsid w:val="00064204"/>
    <w:rsid w:val="0006494F"/>
    <w:rsid w:val="00065738"/>
    <w:rsid w:val="00066B2A"/>
    <w:rsid w:val="00066EFE"/>
    <w:rsid w:val="00066FDC"/>
    <w:rsid w:val="00070FAA"/>
    <w:rsid w:val="00072C61"/>
    <w:rsid w:val="00073705"/>
    <w:rsid w:val="00073D54"/>
    <w:rsid w:val="00073EC1"/>
    <w:rsid w:val="00075A5B"/>
    <w:rsid w:val="0007788E"/>
    <w:rsid w:val="00077D4B"/>
    <w:rsid w:val="00083981"/>
    <w:rsid w:val="000840C3"/>
    <w:rsid w:val="00085DC2"/>
    <w:rsid w:val="00086177"/>
    <w:rsid w:val="00087353"/>
    <w:rsid w:val="00087AAC"/>
    <w:rsid w:val="00091476"/>
    <w:rsid w:val="000944FD"/>
    <w:rsid w:val="00095470"/>
    <w:rsid w:val="000960B7"/>
    <w:rsid w:val="00096482"/>
    <w:rsid w:val="00097BDB"/>
    <w:rsid w:val="000A0465"/>
    <w:rsid w:val="000A0E23"/>
    <w:rsid w:val="000A1514"/>
    <w:rsid w:val="000A1851"/>
    <w:rsid w:val="000A23C2"/>
    <w:rsid w:val="000A2951"/>
    <w:rsid w:val="000A335D"/>
    <w:rsid w:val="000A3FC0"/>
    <w:rsid w:val="000A42EF"/>
    <w:rsid w:val="000A7435"/>
    <w:rsid w:val="000B2310"/>
    <w:rsid w:val="000B4335"/>
    <w:rsid w:val="000B46D2"/>
    <w:rsid w:val="000B6542"/>
    <w:rsid w:val="000B69AC"/>
    <w:rsid w:val="000B76AE"/>
    <w:rsid w:val="000C01FB"/>
    <w:rsid w:val="000C1333"/>
    <w:rsid w:val="000C1BF7"/>
    <w:rsid w:val="000C420B"/>
    <w:rsid w:val="000C5712"/>
    <w:rsid w:val="000C64AC"/>
    <w:rsid w:val="000D0DED"/>
    <w:rsid w:val="000D15F7"/>
    <w:rsid w:val="000D2486"/>
    <w:rsid w:val="000D5D0F"/>
    <w:rsid w:val="000D6C40"/>
    <w:rsid w:val="000D7429"/>
    <w:rsid w:val="000D7A49"/>
    <w:rsid w:val="000E016F"/>
    <w:rsid w:val="000E16BA"/>
    <w:rsid w:val="000E2018"/>
    <w:rsid w:val="000E3870"/>
    <w:rsid w:val="000E61EA"/>
    <w:rsid w:val="000E7B1F"/>
    <w:rsid w:val="000F0029"/>
    <w:rsid w:val="000F2511"/>
    <w:rsid w:val="000F265B"/>
    <w:rsid w:val="000F348D"/>
    <w:rsid w:val="000F34CD"/>
    <w:rsid w:val="000F35AF"/>
    <w:rsid w:val="000F730A"/>
    <w:rsid w:val="00106468"/>
    <w:rsid w:val="00114172"/>
    <w:rsid w:val="00115F96"/>
    <w:rsid w:val="00116148"/>
    <w:rsid w:val="00124329"/>
    <w:rsid w:val="00124BD1"/>
    <w:rsid w:val="00126738"/>
    <w:rsid w:val="00126C63"/>
    <w:rsid w:val="0013012D"/>
    <w:rsid w:val="001301E6"/>
    <w:rsid w:val="00130609"/>
    <w:rsid w:val="00132093"/>
    <w:rsid w:val="00133976"/>
    <w:rsid w:val="00133C71"/>
    <w:rsid w:val="00134A4A"/>
    <w:rsid w:val="00135D5D"/>
    <w:rsid w:val="00137054"/>
    <w:rsid w:val="00140705"/>
    <w:rsid w:val="00143194"/>
    <w:rsid w:val="001445D1"/>
    <w:rsid w:val="001446D5"/>
    <w:rsid w:val="00145CAF"/>
    <w:rsid w:val="00152C98"/>
    <w:rsid w:val="00154709"/>
    <w:rsid w:val="00156C30"/>
    <w:rsid w:val="00163036"/>
    <w:rsid w:val="00165BC0"/>
    <w:rsid w:val="00167027"/>
    <w:rsid w:val="001672A2"/>
    <w:rsid w:val="00170BD5"/>
    <w:rsid w:val="0017440C"/>
    <w:rsid w:val="0017522D"/>
    <w:rsid w:val="00177F14"/>
    <w:rsid w:val="00180141"/>
    <w:rsid w:val="001819EB"/>
    <w:rsid w:val="00181C96"/>
    <w:rsid w:val="0018394A"/>
    <w:rsid w:val="00183A18"/>
    <w:rsid w:val="001844D3"/>
    <w:rsid w:val="00186B18"/>
    <w:rsid w:val="00190660"/>
    <w:rsid w:val="00191362"/>
    <w:rsid w:val="0019153D"/>
    <w:rsid w:val="001917C2"/>
    <w:rsid w:val="001933DC"/>
    <w:rsid w:val="00193807"/>
    <w:rsid w:val="001942D0"/>
    <w:rsid w:val="00195430"/>
    <w:rsid w:val="0019594C"/>
    <w:rsid w:val="0019611B"/>
    <w:rsid w:val="00196FE0"/>
    <w:rsid w:val="001A0104"/>
    <w:rsid w:val="001A1959"/>
    <w:rsid w:val="001A2116"/>
    <w:rsid w:val="001A27D9"/>
    <w:rsid w:val="001A3B7C"/>
    <w:rsid w:val="001A49D3"/>
    <w:rsid w:val="001A56D2"/>
    <w:rsid w:val="001A5A2E"/>
    <w:rsid w:val="001A725C"/>
    <w:rsid w:val="001B0232"/>
    <w:rsid w:val="001B5DC3"/>
    <w:rsid w:val="001B736B"/>
    <w:rsid w:val="001C3599"/>
    <w:rsid w:val="001D1A07"/>
    <w:rsid w:val="001D393E"/>
    <w:rsid w:val="001D3B60"/>
    <w:rsid w:val="001D45EB"/>
    <w:rsid w:val="001D71B6"/>
    <w:rsid w:val="001E1F69"/>
    <w:rsid w:val="001E1F80"/>
    <w:rsid w:val="001E21C4"/>
    <w:rsid w:val="001E512D"/>
    <w:rsid w:val="001E519B"/>
    <w:rsid w:val="001F1286"/>
    <w:rsid w:val="001F3D0A"/>
    <w:rsid w:val="001F4F89"/>
    <w:rsid w:val="001F548C"/>
    <w:rsid w:val="001F5B5C"/>
    <w:rsid w:val="001F6866"/>
    <w:rsid w:val="00200DFF"/>
    <w:rsid w:val="002010C9"/>
    <w:rsid w:val="00204150"/>
    <w:rsid w:val="00206493"/>
    <w:rsid w:val="002110BC"/>
    <w:rsid w:val="00217895"/>
    <w:rsid w:val="002204D9"/>
    <w:rsid w:val="00222F80"/>
    <w:rsid w:val="00227BA7"/>
    <w:rsid w:val="00231339"/>
    <w:rsid w:val="00231E38"/>
    <w:rsid w:val="00233793"/>
    <w:rsid w:val="00236F7F"/>
    <w:rsid w:val="00240006"/>
    <w:rsid w:val="00240B7F"/>
    <w:rsid w:val="002462D6"/>
    <w:rsid w:val="00246545"/>
    <w:rsid w:val="00250FF3"/>
    <w:rsid w:val="002524C2"/>
    <w:rsid w:val="002533CD"/>
    <w:rsid w:val="0025375D"/>
    <w:rsid w:val="002550CF"/>
    <w:rsid w:val="002553BC"/>
    <w:rsid w:val="002559BB"/>
    <w:rsid w:val="0025775F"/>
    <w:rsid w:val="00257AC0"/>
    <w:rsid w:val="0026061D"/>
    <w:rsid w:val="0026085B"/>
    <w:rsid w:val="0026113C"/>
    <w:rsid w:val="002615B2"/>
    <w:rsid w:val="002622EE"/>
    <w:rsid w:val="002639C3"/>
    <w:rsid w:val="00263D72"/>
    <w:rsid w:val="00267C04"/>
    <w:rsid w:val="00267F23"/>
    <w:rsid w:val="002700C0"/>
    <w:rsid w:val="002726AC"/>
    <w:rsid w:val="00272B0B"/>
    <w:rsid w:val="00273821"/>
    <w:rsid w:val="002743C7"/>
    <w:rsid w:val="002770BE"/>
    <w:rsid w:val="00277B33"/>
    <w:rsid w:val="00280332"/>
    <w:rsid w:val="00281408"/>
    <w:rsid w:val="002828FE"/>
    <w:rsid w:val="00283C1A"/>
    <w:rsid w:val="0028411A"/>
    <w:rsid w:val="00284CD9"/>
    <w:rsid w:val="00285C72"/>
    <w:rsid w:val="0028700E"/>
    <w:rsid w:val="002902F0"/>
    <w:rsid w:val="00291D84"/>
    <w:rsid w:val="00292F69"/>
    <w:rsid w:val="00293117"/>
    <w:rsid w:val="002932D0"/>
    <w:rsid w:val="002973F2"/>
    <w:rsid w:val="002A0985"/>
    <w:rsid w:val="002B050A"/>
    <w:rsid w:val="002B33F9"/>
    <w:rsid w:val="002B3910"/>
    <w:rsid w:val="002B448F"/>
    <w:rsid w:val="002B4923"/>
    <w:rsid w:val="002B4E8A"/>
    <w:rsid w:val="002B5782"/>
    <w:rsid w:val="002B62ED"/>
    <w:rsid w:val="002B6317"/>
    <w:rsid w:val="002B66CB"/>
    <w:rsid w:val="002C0CA7"/>
    <w:rsid w:val="002C1188"/>
    <w:rsid w:val="002C2CB3"/>
    <w:rsid w:val="002C3246"/>
    <w:rsid w:val="002C5565"/>
    <w:rsid w:val="002D0DC8"/>
    <w:rsid w:val="002D302D"/>
    <w:rsid w:val="002D3DD0"/>
    <w:rsid w:val="002D537D"/>
    <w:rsid w:val="002D55AB"/>
    <w:rsid w:val="002D60BD"/>
    <w:rsid w:val="002D6A3E"/>
    <w:rsid w:val="002D6B52"/>
    <w:rsid w:val="002D7437"/>
    <w:rsid w:val="002D7609"/>
    <w:rsid w:val="002E0DA8"/>
    <w:rsid w:val="002E137C"/>
    <w:rsid w:val="002E1849"/>
    <w:rsid w:val="002E3AD5"/>
    <w:rsid w:val="002E49D5"/>
    <w:rsid w:val="002F00FB"/>
    <w:rsid w:val="002F0F56"/>
    <w:rsid w:val="002F1C17"/>
    <w:rsid w:val="002F211D"/>
    <w:rsid w:val="002F26C9"/>
    <w:rsid w:val="002F2B9F"/>
    <w:rsid w:val="002F2CBB"/>
    <w:rsid w:val="002F3AB9"/>
    <w:rsid w:val="002F6B92"/>
    <w:rsid w:val="002F74E5"/>
    <w:rsid w:val="002F792C"/>
    <w:rsid w:val="00300E18"/>
    <w:rsid w:val="003046EB"/>
    <w:rsid w:val="00304859"/>
    <w:rsid w:val="00311674"/>
    <w:rsid w:val="00311865"/>
    <w:rsid w:val="00311DBF"/>
    <w:rsid w:val="00312EEC"/>
    <w:rsid w:val="0031332B"/>
    <w:rsid w:val="00314AA3"/>
    <w:rsid w:val="00317363"/>
    <w:rsid w:val="00317AB7"/>
    <w:rsid w:val="00317B27"/>
    <w:rsid w:val="00320B70"/>
    <w:rsid w:val="00321729"/>
    <w:rsid w:val="00324572"/>
    <w:rsid w:val="00325050"/>
    <w:rsid w:val="00327B74"/>
    <w:rsid w:val="00332AC5"/>
    <w:rsid w:val="003342BA"/>
    <w:rsid w:val="00334AAD"/>
    <w:rsid w:val="003407A2"/>
    <w:rsid w:val="00340D4D"/>
    <w:rsid w:val="00341BF1"/>
    <w:rsid w:val="00342D1D"/>
    <w:rsid w:val="00344294"/>
    <w:rsid w:val="003442E9"/>
    <w:rsid w:val="00344362"/>
    <w:rsid w:val="00344E52"/>
    <w:rsid w:val="003462A5"/>
    <w:rsid w:val="003464B0"/>
    <w:rsid w:val="00350EC0"/>
    <w:rsid w:val="00351096"/>
    <w:rsid w:val="00351B9D"/>
    <w:rsid w:val="00352A1B"/>
    <w:rsid w:val="00352A44"/>
    <w:rsid w:val="00353184"/>
    <w:rsid w:val="00354651"/>
    <w:rsid w:val="00355BBA"/>
    <w:rsid w:val="0035606E"/>
    <w:rsid w:val="003564F5"/>
    <w:rsid w:val="0035725F"/>
    <w:rsid w:val="003578B1"/>
    <w:rsid w:val="0035799D"/>
    <w:rsid w:val="00360EE5"/>
    <w:rsid w:val="00361671"/>
    <w:rsid w:val="003628F6"/>
    <w:rsid w:val="00362D2D"/>
    <w:rsid w:val="00372857"/>
    <w:rsid w:val="00372CC4"/>
    <w:rsid w:val="00372EAC"/>
    <w:rsid w:val="003746FD"/>
    <w:rsid w:val="00377C5B"/>
    <w:rsid w:val="0038057B"/>
    <w:rsid w:val="00380643"/>
    <w:rsid w:val="00380963"/>
    <w:rsid w:val="00382018"/>
    <w:rsid w:val="00384F3B"/>
    <w:rsid w:val="00386B38"/>
    <w:rsid w:val="00386CE4"/>
    <w:rsid w:val="00387005"/>
    <w:rsid w:val="0039145A"/>
    <w:rsid w:val="00391AAE"/>
    <w:rsid w:val="0039320A"/>
    <w:rsid w:val="003939F3"/>
    <w:rsid w:val="00394C13"/>
    <w:rsid w:val="00397110"/>
    <w:rsid w:val="00397634"/>
    <w:rsid w:val="003A022A"/>
    <w:rsid w:val="003A087E"/>
    <w:rsid w:val="003A0980"/>
    <w:rsid w:val="003A37FF"/>
    <w:rsid w:val="003A3DB8"/>
    <w:rsid w:val="003A6533"/>
    <w:rsid w:val="003A7362"/>
    <w:rsid w:val="003B209B"/>
    <w:rsid w:val="003B295E"/>
    <w:rsid w:val="003B3C68"/>
    <w:rsid w:val="003B4150"/>
    <w:rsid w:val="003B5DD5"/>
    <w:rsid w:val="003B5E8B"/>
    <w:rsid w:val="003B5ED2"/>
    <w:rsid w:val="003B6266"/>
    <w:rsid w:val="003C1B00"/>
    <w:rsid w:val="003C32D4"/>
    <w:rsid w:val="003C48C0"/>
    <w:rsid w:val="003C520F"/>
    <w:rsid w:val="003C6758"/>
    <w:rsid w:val="003C7962"/>
    <w:rsid w:val="003C79B8"/>
    <w:rsid w:val="003D5DCC"/>
    <w:rsid w:val="003E019C"/>
    <w:rsid w:val="003E28ED"/>
    <w:rsid w:val="003E6DA4"/>
    <w:rsid w:val="003E7E86"/>
    <w:rsid w:val="003F09CD"/>
    <w:rsid w:val="003F26D2"/>
    <w:rsid w:val="003F2FA5"/>
    <w:rsid w:val="003F34DA"/>
    <w:rsid w:val="003F4670"/>
    <w:rsid w:val="003F4D44"/>
    <w:rsid w:val="003F4E6F"/>
    <w:rsid w:val="003F7B9D"/>
    <w:rsid w:val="003F7D71"/>
    <w:rsid w:val="00400FD1"/>
    <w:rsid w:val="004020F1"/>
    <w:rsid w:val="00402CC5"/>
    <w:rsid w:val="00403385"/>
    <w:rsid w:val="00404471"/>
    <w:rsid w:val="004067D9"/>
    <w:rsid w:val="0040750A"/>
    <w:rsid w:val="00407679"/>
    <w:rsid w:val="0041039B"/>
    <w:rsid w:val="00412767"/>
    <w:rsid w:val="0041452F"/>
    <w:rsid w:val="004154A9"/>
    <w:rsid w:val="00415A79"/>
    <w:rsid w:val="00416321"/>
    <w:rsid w:val="00420F0F"/>
    <w:rsid w:val="004220ED"/>
    <w:rsid w:val="00422ECE"/>
    <w:rsid w:val="00423F36"/>
    <w:rsid w:val="0042467B"/>
    <w:rsid w:val="0042558D"/>
    <w:rsid w:val="0042625E"/>
    <w:rsid w:val="00426650"/>
    <w:rsid w:val="004318AA"/>
    <w:rsid w:val="0043318F"/>
    <w:rsid w:val="004357E3"/>
    <w:rsid w:val="00435C0B"/>
    <w:rsid w:val="004366C0"/>
    <w:rsid w:val="00442D60"/>
    <w:rsid w:val="00446497"/>
    <w:rsid w:val="00446CC6"/>
    <w:rsid w:val="00446D58"/>
    <w:rsid w:val="00447A48"/>
    <w:rsid w:val="00450138"/>
    <w:rsid w:val="004524D3"/>
    <w:rsid w:val="00453C13"/>
    <w:rsid w:val="00454282"/>
    <w:rsid w:val="004542E2"/>
    <w:rsid w:val="0045480A"/>
    <w:rsid w:val="00454D4A"/>
    <w:rsid w:val="004554DD"/>
    <w:rsid w:val="0045605B"/>
    <w:rsid w:val="00462AA4"/>
    <w:rsid w:val="00464617"/>
    <w:rsid w:val="004654EC"/>
    <w:rsid w:val="0046572B"/>
    <w:rsid w:val="0046799B"/>
    <w:rsid w:val="00470B3D"/>
    <w:rsid w:val="00471996"/>
    <w:rsid w:val="004723B9"/>
    <w:rsid w:val="004724AA"/>
    <w:rsid w:val="00473EEC"/>
    <w:rsid w:val="00475A88"/>
    <w:rsid w:val="004777E5"/>
    <w:rsid w:val="00480191"/>
    <w:rsid w:val="00481713"/>
    <w:rsid w:val="00483A93"/>
    <w:rsid w:val="00486D32"/>
    <w:rsid w:val="00486D9C"/>
    <w:rsid w:val="00487BC5"/>
    <w:rsid w:val="004923DB"/>
    <w:rsid w:val="0049329D"/>
    <w:rsid w:val="00494631"/>
    <w:rsid w:val="004949CE"/>
    <w:rsid w:val="004A13EF"/>
    <w:rsid w:val="004A197C"/>
    <w:rsid w:val="004A1DE7"/>
    <w:rsid w:val="004A252C"/>
    <w:rsid w:val="004A32BC"/>
    <w:rsid w:val="004A4008"/>
    <w:rsid w:val="004A5481"/>
    <w:rsid w:val="004A5EA7"/>
    <w:rsid w:val="004B064B"/>
    <w:rsid w:val="004B1590"/>
    <w:rsid w:val="004B1DAC"/>
    <w:rsid w:val="004B381B"/>
    <w:rsid w:val="004B4455"/>
    <w:rsid w:val="004B6EA6"/>
    <w:rsid w:val="004B70FA"/>
    <w:rsid w:val="004B7A32"/>
    <w:rsid w:val="004C0443"/>
    <w:rsid w:val="004C123D"/>
    <w:rsid w:val="004C1A0A"/>
    <w:rsid w:val="004C3298"/>
    <w:rsid w:val="004C3653"/>
    <w:rsid w:val="004C3A64"/>
    <w:rsid w:val="004C4ACC"/>
    <w:rsid w:val="004C50AD"/>
    <w:rsid w:val="004C58FB"/>
    <w:rsid w:val="004C59C1"/>
    <w:rsid w:val="004C77D5"/>
    <w:rsid w:val="004D0016"/>
    <w:rsid w:val="004D1A64"/>
    <w:rsid w:val="004D24AB"/>
    <w:rsid w:val="004D2EAD"/>
    <w:rsid w:val="004D56CE"/>
    <w:rsid w:val="004D5B78"/>
    <w:rsid w:val="004D655C"/>
    <w:rsid w:val="004D6CBB"/>
    <w:rsid w:val="004E1028"/>
    <w:rsid w:val="004E38F0"/>
    <w:rsid w:val="004E44B9"/>
    <w:rsid w:val="004E4690"/>
    <w:rsid w:val="004F1B31"/>
    <w:rsid w:val="004F2D54"/>
    <w:rsid w:val="004F3C18"/>
    <w:rsid w:val="004F6D61"/>
    <w:rsid w:val="00503F3F"/>
    <w:rsid w:val="00504685"/>
    <w:rsid w:val="00504877"/>
    <w:rsid w:val="00505771"/>
    <w:rsid w:val="00505DD8"/>
    <w:rsid w:val="00506E1F"/>
    <w:rsid w:val="0050748F"/>
    <w:rsid w:val="00510871"/>
    <w:rsid w:val="00511DB4"/>
    <w:rsid w:val="00512798"/>
    <w:rsid w:val="00512924"/>
    <w:rsid w:val="00515A2F"/>
    <w:rsid w:val="00515A85"/>
    <w:rsid w:val="005170A7"/>
    <w:rsid w:val="00517E67"/>
    <w:rsid w:val="00520065"/>
    <w:rsid w:val="005213D7"/>
    <w:rsid w:val="00522AB5"/>
    <w:rsid w:val="00525B3D"/>
    <w:rsid w:val="0052666E"/>
    <w:rsid w:val="005269B2"/>
    <w:rsid w:val="005269CD"/>
    <w:rsid w:val="005305BA"/>
    <w:rsid w:val="00535211"/>
    <w:rsid w:val="00535F11"/>
    <w:rsid w:val="00536990"/>
    <w:rsid w:val="00540569"/>
    <w:rsid w:val="00540AFE"/>
    <w:rsid w:val="00542AA2"/>
    <w:rsid w:val="00543F50"/>
    <w:rsid w:val="00546BCD"/>
    <w:rsid w:val="00546CB7"/>
    <w:rsid w:val="00550D05"/>
    <w:rsid w:val="005513E1"/>
    <w:rsid w:val="005513FA"/>
    <w:rsid w:val="005515C6"/>
    <w:rsid w:val="00553B4D"/>
    <w:rsid w:val="005542E4"/>
    <w:rsid w:val="00555973"/>
    <w:rsid w:val="0056154D"/>
    <w:rsid w:val="00561698"/>
    <w:rsid w:val="0056398C"/>
    <w:rsid w:val="00564E21"/>
    <w:rsid w:val="00565086"/>
    <w:rsid w:val="005671A9"/>
    <w:rsid w:val="005701C0"/>
    <w:rsid w:val="005709A2"/>
    <w:rsid w:val="005717E6"/>
    <w:rsid w:val="00572A5B"/>
    <w:rsid w:val="00575E53"/>
    <w:rsid w:val="0057658B"/>
    <w:rsid w:val="005767DE"/>
    <w:rsid w:val="00577073"/>
    <w:rsid w:val="005807B7"/>
    <w:rsid w:val="00584402"/>
    <w:rsid w:val="00585112"/>
    <w:rsid w:val="00585D2C"/>
    <w:rsid w:val="005923F0"/>
    <w:rsid w:val="00595D4C"/>
    <w:rsid w:val="005A54B7"/>
    <w:rsid w:val="005A55C7"/>
    <w:rsid w:val="005A6822"/>
    <w:rsid w:val="005A6E7D"/>
    <w:rsid w:val="005B1864"/>
    <w:rsid w:val="005B26B8"/>
    <w:rsid w:val="005B55EC"/>
    <w:rsid w:val="005B5DA1"/>
    <w:rsid w:val="005B67D1"/>
    <w:rsid w:val="005C0F72"/>
    <w:rsid w:val="005C1C93"/>
    <w:rsid w:val="005C3377"/>
    <w:rsid w:val="005C426D"/>
    <w:rsid w:val="005C499D"/>
    <w:rsid w:val="005C4B28"/>
    <w:rsid w:val="005C59F0"/>
    <w:rsid w:val="005C7EC4"/>
    <w:rsid w:val="005D2B95"/>
    <w:rsid w:val="005D2C8A"/>
    <w:rsid w:val="005D3DFB"/>
    <w:rsid w:val="005D410D"/>
    <w:rsid w:val="005D482B"/>
    <w:rsid w:val="005D492E"/>
    <w:rsid w:val="005D7E83"/>
    <w:rsid w:val="005E137F"/>
    <w:rsid w:val="005E203F"/>
    <w:rsid w:val="005E3F50"/>
    <w:rsid w:val="005E7CF5"/>
    <w:rsid w:val="005F0B44"/>
    <w:rsid w:val="005F0B7D"/>
    <w:rsid w:val="005F0C58"/>
    <w:rsid w:val="005F391F"/>
    <w:rsid w:val="005F45FC"/>
    <w:rsid w:val="005F4C86"/>
    <w:rsid w:val="005F639F"/>
    <w:rsid w:val="005F724F"/>
    <w:rsid w:val="00601F16"/>
    <w:rsid w:val="006031F2"/>
    <w:rsid w:val="00604F93"/>
    <w:rsid w:val="00605DA5"/>
    <w:rsid w:val="00607E03"/>
    <w:rsid w:val="00610FA2"/>
    <w:rsid w:val="006111F5"/>
    <w:rsid w:val="00611681"/>
    <w:rsid w:val="00614D31"/>
    <w:rsid w:val="00616223"/>
    <w:rsid w:val="00616D92"/>
    <w:rsid w:val="006171D2"/>
    <w:rsid w:val="00620D89"/>
    <w:rsid w:val="00620FE4"/>
    <w:rsid w:val="00623F0E"/>
    <w:rsid w:val="006250CC"/>
    <w:rsid w:val="0062518C"/>
    <w:rsid w:val="00626958"/>
    <w:rsid w:val="00627350"/>
    <w:rsid w:val="0062777B"/>
    <w:rsid w:val="00631D36"/>
    <w:rsid w:val="00633086"/>
    <w:rsid w:val="00633275"/>
    <w:rsid w:val="0063400F"/>
    <w:rsid w:val="00641614"/>
    <w:rsid w:val="00642788"/>
    <w:rsid w:val="00642E97"/>
    <w:rsid w:val="00643761"/>
    <w:rsid w:val="0064526E"/>
    <w:rsid w:val="006462D0"/>
    <w:rsid w:val="006478EE"/>
    <w:rsid w:val="00647ED7"/>
    <w:rsid w:val="00651F62"/>
    <w:rsid w:val="00652A88"/>
    <w:rsid w:val="00654969"/>
    <w:rsid w:val="00655D2D"/>
    <w:rsid w:val="00656BA4"/>
    <w:rsid w:val="00662C0C"/>
    <w:rsid w:val="00663A9B"/>
    <w:rsid w:val="0066699F"/>
    <w:rsid w:val="006712EE"/>
    <w:rsid w:val="006724F9"/>
    <w:rsid w:val="00672731"/>
    <w:rsid w:val="00673A11"/>
    <w:rsid w:val="00674CD1"/>
    <w:rsid w:val="00675738"/>
    <w:rsid w:val="006757C7"/>
    <w:rsid w:val="006762EC"/>
    <w:rsid w:val="00676375"/>
    <w:rsid w:val="00677884"/>
    <w:rsid w:val="00677CF8"/>
    <w:rsid w:val="00683912"/>
    <w:rsid w:val="00684415"/>
    <w:rsid w:val="006846C1"/>
    <w:rsid w:val="00685D66"/>
    <w:rsid w:val="00687218"/>
    <w:rsid w:val="006903A0"/>
    <w:rsid w:val="00692300"/>
    <w:rsid w:val="00693E38"/>
    <w:rsid w:val="0069733C"/>
    <w:rsid w:val="006A0DCD"/>
    <w:rsid w:val="006A0E07"/>
    <w:rsid w:val="006A15EF"/>
    <w:rsid w:val="006A1D11"/>
    <w:rsid w:val="006A2273"/>
    <w:rsid w:val="006A3752"/>
    <w:rsid w:val="006A4206"/>
    <w:rsid w:val="006A4264"/>
    <w:rsid w:val="006A4296"/>
    <w:rsid w:val="006A59E3"/>
    <w:rsid w:val="006A5FD9"/>
    <w:rsid w:val="006A619F"/>
    <w:rsid w:val="006A6CD0"/>
    <w:rsid w:val="006A74ED"/>
    <w:rsid w:val="006B0FF0"/>
    <w:rsid w:val="006B4207"/>
    <w:rsid w:val="006B59C0"/>
    <w:rsid w:val="006B5F15"/>
    <w:rsid w:val="006B6853"/>
    <w:rsid w:val="006C1E4E"/>
    <w:rsid w:val="006C345A"/>
    <w:rsid w:val="006C34D6"/>
    <w:rsid w:val="006C3CDF"/>
    <w:rsid w:val="006C3F0A"/>
    <w:rsid w:val="006C3FF5"/>
    <w:rsid w:val="006D09E9"/>
    <w:rsid w:val="006D245E"/>
    <w:rsid w:val="006D2A76"/>
    <w:rsid w:val="006D2FCF"/>
    <w:rsid w:val="006D56EB"/>
    <w:rsid w:val="006D5DE2"/>
    <w:rsid w:val="006D6790"/>
    <w:rsid w:val="006D7CE8"/>
    <w:rsid w:val="006E2A33"/>
    <w:rsid w:val="006E316E"/>
    <w:rsid w:val="006E3426"/>
    <w:rsid w:val="006E5B20"/>
    <w:rsid w:val="006E6B9A"/>
    <w:rsid w:val="006F1316"/>
    <w:rsid w:val="006F1EA1"/>
    <w:rsid w:val="006F4D4A"/>
    <w:rsid w:val="006F5A79"/>
    <w:rsid w:val="006F5AE6"/>
    <w:rsid w:val="006F6A12"/>
    <w:rsid w:val="006F743F"/>
    <w:rsid w:val="007001C5"/>
    <w:rsid w:val="00701BC3"/>
    <w:rsid w:val="00703215"/>
    <w:rsid w:val="00707831"/>
    <w:rsid w:val="00710A1A"/>
    <w:rsid w:val="00710CC0"/>
    <w:rsid w:val="00712B4D"/>
    <w:rsid w:val="00713420"/>
    <w:rsid w:val="00713BAF"/>
    <w:rsid w:val="00716B39"/>
    <w:rsid w:val="007172F7"/>
    <w:rsid w:val="00717A5F"/>
    <w:rsid w:val="00720D1B"/>
    <w:rsid w:val="00720E65"/>
    <w:rsid w:val="007249EA"/>
    <w:rsid w:val="0072516E"/>
    <w:rsid w:val="0072593E"/>
    <w:rsid w:val="0072730F"/>
    <w:rsid w:val="0072741B"/>
    <w:rsid w:val="00730D78"/>
    <w:rsid w:val="00731628"/>
    <w:rsid w:val="007317A5"/>
    <w:rsid w:val="00732D9A"/>
    <w:rsid w:val="00732DAC"/>
    <w:rsid w:val="00734284"/>
    <w:rsid w:val="007351F6"/>
    <w:rsid w:val="00737282"/>
    <w:rsid w:val="00740DBA"/>
    <w:rsid w:val="0074123E"/>
    <w:rsid w:val="00742F1F"/>
    <w:rsid w:val="0074541B"/>
    <w:rsid w:val="0074585D"/>
    <w:rsid w:val="00747237"/>
    <w:rsid w:val="0074749D"/>
    <w:rsid w:val="007507AB"/>
    <w:rsid w:val="007526BD"/>
    <w:rsid w:val="00752B49"/>
    <w:rsid w:val="0075397D"/>
    <w:rsid w:val="007562A2"/>
    <w:rsid w:val="00756D87"/>
    <w:rsid w:val="0075710C"/>
    <w:rsid w:val="007604C2"/>
    <w:rsid w:val="00762147"/>
    <w:rsid w:val="007635AB"/>
    <w:rsid w:val="007656A1"/>
    <w:rsid w:val="00767845"/>
    <w:rsid w:val="00773013"/>
    <w:rsid w:val="00774387"/>
    <w:rsid w:val="00774E9E"/>
    <w:rsid w:val="007763CD"/>
    <w:rsid w:val="00780DF4"/>
    <w:rsid w:val="00781BE0"/>
    <w:rsid w:val="007830E3"/>
    <w:rsid w:val="007839CC"/>
    <w:rsid w:val="0078409E"/>
    <w:rsid w:val="00785587"/>
    <w:rsid w:val="00787CAA"/>
    <w:rsid w:val="0079124A"/>
    <w:rsid w:val="00793E07"/>
    <w:rsid w:val="00793F7A"/>
    <w:rsid w:val="00795EA1"/>
    <w:rsid w:val="0079657D"/>
    <w:rsid w:val="00797FAF"/>
    <w:rsid w:val="007A00F7"/>
    <w:rsid w:val="007A06C3"/>
    <w:rsid w:val="007A0835"/>
    <w:rsid w:val="007A0B4C"/>
    <w:rsid w:val="007A32F5"/>
    <w:rsid w:val="007A3C07"/>
    <w:rsid w:val="007A57C7"/>
    <w:rsid w:val="007A57F2"/>
    <w:rsid w:val="007A5E80"/>
    <w:rsid w:val="007A5E99"/>
    <w:rsid w:val="007A68BD"/>
    <w:rsid w:val="007A6B07"/>
    <w:rsid w:val="007A6F8A"/>
    <w:rsid w:val="007B016A"/>
    <w:rsid w:val="007B0CAE"/>
    <w:rsid w:val="007B255D"/>
    <w:rsid w:val="007B276B"/>
    <w:rsid w:val="007B2BA9"/>
    <w:rsid w:val="007B4266"/>
    <w:rsid w:val="007B433C"/>
    <w:rsid w:val="007B52E9"/>
    <w:rsid w:val="007C48B9"/>
    <w:rsid w:val="007D01BA"/>
    <w:rsid w:val="007D04F5"/>
    <w:rsid w:val="007D5419"/>
    <w:rsid w:val="007D63D7"/>
    <w:rsid w:val="007D70D9"/>
    <w:rsid w:val="007D754B"/>
    <w:rsid w:val="007D7911"/>
    <w:rsid w:val="007E12A7"/>
    <w:rsid w:val="007E18D6"/>
    <w:rsid w:val="007E1C11"/>
    <w:rsid w:val="007E2FE8"/>
    <w:rsid w:val="007E31EA"/>
    <w:rsid w:val="007E47D6"/>
    <w:rsid w:val="007E5873"/>
    <w:rsid w:val="007E6E46"/>
    <w:rsid w:val="007F1644"/>
    <w:rsid w:val="007F1D77"/>
    <w:rsid w:val="007F3ABC"/>
    <w:rsid w:val="007F52F2"/>
    <w:rsid w:val="00800334"/>
    <w:rsid w:val="008012F2"/>
    <w:rsid w:val="008017B7"/>
    <w:rsid w:val="00811D74"/>
    <w:rsid w:val="00813819"/>
    <w:rsid w:val="008155E8"/>
    <w:rsid w:val="00815B61"/>
    <w:rsid w:val="00816DD3"/>
    <w:rsid w:val="008170A0"/>
    <w:rsid w:val="008175C8"/>
    <w:rsid w:val="00817FAA"/>
    <w:rsid w:val="00832CA3"/>
    <w:rsid w:val="008344A3"/>
    <w:rsid w:val="00834E96"/>
    <w:rsid w:val="008360A3"/>
    <w:rsid w:val="00836719"/>
    <w:rsid w:val="00836F6E"/>
    <w:rsid w:val="0083759F"/>
    <w:rsid w:val="00837B62"/>
    <w:rsid w:val="0084179F"/>
    <w:rsid w:val="00842729"/>
    <w:rsid w:val="0084460F"/>
    <w:rsid w:val="00844B5B"/>
    <w:rsid w:val="008451E3"/>
    <w:rsid w:val="0084771D"/>
    <w:rsid w:val="00847B68"/>
    <w:rsid w:val="0085034D"/>
    <w:rsid w:val="0085105C"/>
    <w:rsid w:val="008526C6"/>
    <w:rsid w:val="00853C72"/>
    <w:rsid w:val="00855A07"/>
    <w:rsid w:val="00856417"/>
    <w:rsid w:val="00856E64"/>
    <w:rsid w:val="00857FD0"/>
    <w:rsid w:val="00860616"/>
    <w:rsid w:val="008628FB"/>
    <w:rsid w:val="00863DC6"/>
    <w:rsid w:val="00867D58"/>
    <w:rsid w:val="0087333C"/>
    <w:rsid w:val="008760C0"/>
    <w:rsid w:val="0087663C"/>
    <w:rsid w:val="0087684E"/>
    <w:rsid w:val="0088014C"/>
    <w:rsid w:val="00880529"/>
    <w:rsid w:val="00881BD0"/>
    <w:rsid w:val="0088200E"/>
    <w:rsid w:val="008831B6"/>
    <w:rsid w:val="00883D3F"/>
    <w:rsid w:val="00884416"/>
    <w:rsid w:val="008858C7"/>
    <w:rsid w:val="00885C47"/>
    <w:rsid w:val="00894EDD"/>
    <w:rsid w:val="008A3221"/>
    <w:rsid w:val="008A63DC"/>
    <w:rsid w:val="008A6538"/>
    <w:rsid w:val="008A669B"/>
    <w:rsid w:val="008A6EF1"/>
    <w:rsid w:val="008A70FA"/>
    <w:rsid w:val="008B1A89"/>
    <w:rsid w:val="008B223E"/>
    <w:rsid w:val="008B3279"/>
    <w:rsid w:val="008B3532"/>
    <w:rsid w:val="008B5430"/>
    <w:rsid w:val="008B5B3F"/>
    <w:rsid w:val="008B5B79"/>
    <w:rsid w:val="008B7BB5"/>
    <w:rsid w:val="008C1E4A"/>
    <w:rsid w:val="008C22C2"/>
    <w:rsid w:val="008C2F5A"/>
    <w:rsid w:val="008C3434"/>
    <w:rsid w:val="008C4DA5"/>
    <w:rsid w:val="008C535F"/>
    <w:rsid w:val="008C5DA3"/>
    <w:rsid w:val="008C64BF"/>
    <w:rsid w:val="008D0672"/>
    <w:rsid w:val="008D379F"/>
    <w:rsid w:val="008D4526"/>
    <w:rsid w:val="008D5E8C"/>
    <w:rsid w:val="008D6048"/>
    <w:rsid w:val="008D6A20"/>
    <w:rsid w:val="008D728A"/>
    <w:rsid w:val="008E14FA"/>
    <w:rsid w:val="008E2D0C"/>
    <w:rsid w:val="008E5F95"/>
    <w:rsid w:val="008F1F01"/>
    <w:rsid w:val="008F1FAC"/>
    <w:rsid w:val="008F2710"/>
    <w:rsid w:val="008F38FA"/>
    <w:rsid w:val="008F65F2"/>
    <w:rsid w:val="00901523"/>
    <w:rsid w:val="00905F6F"/>
    <w:rsid w:val="0090636F"/>
    <w:rsid w:val="009140D3"/>
    <w:rsid w:val="009157AD"/>
    <w:rsid w:val="00921034"/>
    <w:rsid w:val="00923453"/>
    <w:rsid w:val="00923E34"/>
    <w:rsid w:val="00924E39"/>
    <w:rsid w:val="00925B19"/>
    <w:rsid w:val="00925E04"/>
    <w:rsid w:val="00925F6B"/>
    <w:rsid w:val="00926D85"/>
    <w:rsid w:val="00930B9E"/>
    <w:rsid w:val="0093126E"/>
    <w:rsid w:val="00931D25"/>
    <w:rsid w:val="00933B71"/>
    <w:rsid w:val="00935BBF"/>
    <w:rsid w:val="00937A6E"/>
    <w:rsid w:val="0094023C"/>
    <w:rsid w:val="0094117A"/>
    <w:rsid w:val="0094128D"/>
    <w:rsid w:val="00942B00"/>
    <w:rsid w:val="0094492F"/>
    <w:rsid w:val="00944AA8"/>
    <w:rsid w:val="00946954"/>
    <w:rsid w:val="009501EC"/>
    <w:rsid w:val="0095204B"/>
    <w:rsid w:val="009543DB"/>
    <w:rsid w:val="00954AB3"/>
    <w:rsid w:val="00954FF2"/>
    <w:rsid w:val="00955AA3"/>
    <w:rsid w:val="00957F2C"/>
    <w:rsid w:val="00960C3A"/>
    <w:rsid w:val="009661E6"/>
    <w:rsid w:val="00971E5C"/>
    <w:rsid w:val="00976B9A"/>
    <w:rsid w:val="00976F16"/>
    <w:rsid w:val="00977AB3"/>
    <w:rsid w:val="00977D4B"/>
    <w:rsid w:val="00984B5F"/>
    <w:rsid w:val="0098689B"/>
    <w:rsid w:val="00987715"/>
    <w:rsid w:val="00990C6C"/>
    <w:rsid w:val="009957C9"/>
    <w:rsid w:val="00995BCA"/>
    <w:rsid w:val="0099603C"/>
    <w:rsid w:val="00997716"/>
    <w:rsid w:val="009A0F65"/>
    <w:rsid w:val="009A23BF"/>
    <w:rsid w:val="009A2BAB"/>
    <w:rsid w:val="009A45E1"/>
    <w:rsid w:val="009A4D56"/>
    <w:rsid w:val="009A6535"/>
    <w:rsid w:val="009A7C28"/>
    <w:rsid w:val="009B09C1"/>
    <w:rsid w:val="009B2C40"/>
    <w:rsid w:val="009B41D3"/>
    <w:rsid w:val="009B47EC"/>
    <w:rsid w:val="009B648D"/>
    <w:rsid w:val="009B7B47"/>
    <w:rsid w:val="009C3944"/>
    <w:rsid w:val="009D050B"/>
    <w:rsid w:val="009D0748"/>
    <w:rsid w:val="009D1074"/>
    <w:rsid w:val="009D30E3"/>
    <w:rsid w:val="009D3BEF"/>
    <w:rsid w:val="009D405B"/>
    <w:rsid w:val="009D43C9"/>
    <w:rsid w:val="009D56BE"/>
    <w:rsid w:val="009D6C40"/>
    <w:rsid w:val="009E0E33"/>
    <w:rsid w:val="009F130B"/>
    <w:rsid w:val="009F1A29"/>
    <w:rsid w:val="009F25FF"/>
    <w:rsid w:val="009F266D"/>
    <w:rsid w:val="00A00E53"/>
    <w:rsid w:val="00A02B20"/>
    <w:rsid w:val="00A038AE"/>
    <w:rsid w:val="00A03EDF"/>
    <w:rsid w:val="00A04626"/>
    <w:rsid w:val="00A077DD"/>
    <w:rsid w:val="00A10172"/>
    <w:rsid w:val="00A10F92"/>
    <w:rsid w:val="00A113EA"/>
    <w:rsid w:val="00A1150F"/>
    <w:rsid w:val="00A11BB4"/>
    <w:rsid w:val="00A14516"/>
    <w:rsid w:val="00A1674F"/>
    <w:rsid w:val="00A16FAB"/>
    <w:rsid w:val="00A20C86"/>
    <w:rsid w:val="00A25C83"/>
    <w:rsid w:val="00A262FD"/>
    <w:rsid w:val="00A27352"/>
    <w:rsid w:val="00A27654"/>
    <w:rsid w:val="00A301EE"/>
    <w:rsid w:val="00A30621"/>
    <w:rsid w:val="00A30D0C"/>
    <w:rsid w:val="00A3180B"/>
    <w:rsid w:val="00A3567B"/>
    <w:rsid w:val="00A37B7E"/>
    <w:rsid w:val="00A4044D"/>
    <w:rsid w:val="00A41958"/>
    <w:rsid w:val="00A42A8F"/>
    <w:rsid w:val="00A448B2"/>
    <w:rsid w:val="00A45E58"/>
    <w:rsid w:val="00A47E37"/>
    <w:rsid w:val="00A515CA"/>
    <w:rsid w:val="00A5227E"/>
    <w:rsid w:val="00A5300A"/>
    <w:rsid w:val="00A53E51"/>
    <w:rsid w:val="00A550D4"/>
    <w:rsid w:val="00A55563"/>
    <w:rsid w:val="00A562B8"/>
    <w:rsid w:val="00A618D2"/>
    <w:rsid w:val="00A62657"/>
    <w:rsid w:val="00A63A54"/>
    <w:rsid w:val="00A6471A"/>
    <w:rsid w:val="00A65B47"/>
    <w:rsid w:val="00A67490"/>
    <w:rsid w:val="00A71086"/>
    <w:rsid w:val="00A74705"/>
    <w:rsid w:val="00A74C59"/>
    <w:rsid w:val="00A804B2"/>
    <w:rsid w:val="00A8275E"/>
    <w:rsid w:val="00A83B14"/>
    <w:rsid w:val="00A85300"/>
    <w:rsid w:val="00A85999"/>
    <w:rsid w:val="00A86F66"/>
    <w:rsid w:val="00A912DC"/>
    <w:rsid w:val="00A9214E"/>
    <w:rsid w:val="00A9283D"/>
    <w:rsid w:val="00A92A7F"/>
    <w:rsid w:val="00A956FA"/>
    <w:rsid w:val="00AA0487"/>
    <w:rsid w:val="00AA0F0C"/>
    <w:rsid w:val="00AA1DC2"/>
    <w:rsid w:val="00AA311F"/>
    <w:rsid w:val="00AA562D"/>
    <w:rsid w:val="00AA6833"/>
    <w:rsid w:val="00AB07F9"/>
    <w:rsid w:val="00AB1886"/>
    <w:rsid w:val="00AB3032"/>
    <w:rsid w:val="00AB308A"/>
    <w:rsid w:val="00AB3470"/>
    <w:rsid w:val="00AB384C"/>
    <w:rsid w:val="00AB462D"/>
    <w:rsid w:val="00AB4C26"/>
    <w:rsid w:val="00AB545E"/>
    <w:rsid w:val="00AC0700"/>
    <w:rsid w:val="00AC12D2"/>
    <w:rsid w:val="00AC286E"/>
    <w:rsid w:val="00AC28F2"/>
    <w:rsid w:val="00AC3DF1"/>
    <w:rsid w:val="00AC432B"/>
    <w:rsid w:val="00AC6288"/>
    <w:rsid w:val="00AC7DB0"/>
    <w:rsid w:val="00AD6B24"/>
    <w:rsid w:val="00AE16FF"/>
    <w:rsid w:val="00AE2D11"/>
    <w:rsid w:val="00AE30C4"/>
    <w:rsid w:val="00AE30D4"/>
    <w:rsid w:val="00AE5376"/>
    <w:rsid w:val="00AE55B9"/>
    <w:rsid w:val="00AE5A7B"/>
    <w:rsid w:val="00AE681F"/>
    <w:rsid w:val="00AE785F"/>
    <w:rsid w:val="00AF1378"/>
    <w:rsid w:val="00AF1DE8"/>
    <w:rsid w:val="00AF2045"/>
    <w:rsid w:val="00AF316C"/>
    <w:rsid w:val="00AF5272"/>
    <w:rsid w:val="00AF75F4"/>
    <w:rsid w:val="00B028A7"/>
    <w:rsid w:val="00B02B44"/>
    <w:rsid w:val="00B03FA9"/>
    <w:rsid w:val="00B064EC"/>
    <w:rsid w:val="00B06D37"/>
    <w:rsid w:val="00B117CC"/>
    <w:rsid w:val="00B12678"/>
    <w:rsid w:val="00B1387A"/>
    <w:rsid w:val="00B13CA7"/>
    <w:rsid w:val="00B15550"/>
    <w:rsid w:val="00B2012E"/>
    <w:rsid w:val="00B20307"/>
    <w:rsid w:val="00B2050B"/>
    <w:rsid w:val="00B20945"/>
    <w:rsid w:val="00B236CA"/>
    <w:rsid w:val="00B240F0"/>
    <w:rsid w:val="00B24DB8"/>
    <w:rsid w:val="00B24F57"/>
    <w:rsid w:val="00B25AA1"/>
    <w:rsid w:val="00B26D09"/>
    <w:rsid w:val="00B31A5C"/>
    <w:rsid w:val="00B3314A"/>
    <w:rsid w:val="00B36151"/>
    <w:rsid w:val="00B36457"/>
    <w:rsid w:val="00B370BE"/>
    <w:rsid w:val="00B41E6C"/>
    <w:rsid w:val="00B51479"/>
    <w:rsid w:val="00B60024"/>
    <w:rsid w:val="00B6180A"/>
    <w:rsid w:val="00B61913"/>
    <w:rsid w:val="00B65771"/>
    <w:rsid w:val="00B65CA3"/>
    <w:rsid w:val="00B669B1"/>
    <w:rsid w:val="00B6771B"/>
    <w:rsid w:val="00B70E8A"/>
    <w:rsid w:val="00B71540"/>
    <w:rsid w:val="00B72733"/>
    <w:rsid w:val="00B7361C"/>
    <w:rsid w:val="00B73807"/>
    <w:rsid w:val="00B7397C"/>
    <w:rsid w:val="00B7595C"/>
    <w:rsid w:val="00B77D43"/>
    <w:rsid w:val="00B80EFF"/>
    <w:rsid w:val="00B8105F"/>
    <w:rsid w:val="00B825E1"/>
    <w:rsid w:val="00B825EA"/>
    <w:rsid w:val="00B8470A"/>
    <w:rsid w:val="00B8558D"/>
    <w:rsid w:val="00B8574C"/>
    <w:rsid w:val="00B86145"/>
    <w:rsid w:val="00B86D97"/>
    <w:rsid w:val="00B90283"/>
    <w:rsid w:val="00B904C0"/>
    <w:rsid w:val="00B90550"/>
    <w:rsid w:val="00B9139F"/>
    <w:rsid w:val="00B943A1"/>
    <w:rsid w:val="00B973E2"/>
    <w:rsid w:val="00BA1107"/>
    <w:rsid w:val="00BA24E6"/>
    <w:rsid w:val="00BA2F56"/>
    <w:rsid w:val="00BA62E1"/>
    <w:rsid w:val="00BA674C"/>
    <w:rsid w:val="00BB0B64"/>
    <w:rsid w:val="00BB1AC1"/>
    <w:rsid w:val="00BB6E1C"/>
    <w:rsid w:val="00BB74EA"/>
    <w:rsid w:val="00BC0356"/>
    <w:rsid w:val="00BC0FDC"/>
    <w:rsid w:val="00BC3C21"/>
    <w:rsid w:val="00BD4479"/>
    <w:rsid w:val="00BD4900"/>
    <w:rsid w:val="00BD6E28"/>
    <w:rsid w:val="00BD77CF"/>
    <w:rsid w:val="00BD7CDA"/>
    <w:rsid w:val="00BE3DD6"/>
    <w:rsid w:val="00BE455E"/>
    <w:rsid w:val="00BE4870"/>
    <w:rsid w:val="00BE5117"/>
    <w:rsid w:val="00BE6D91"/>
    <w:rsid w:val="00BF52A5"/>
    <w:rsid w:val="00BF5480"/>
    <w:rsid w:val="00BF54A3"/>
    <w:rsid w:val="00BF63C4"/>
    <w:rsid w:val="00C00A92"/>
    <w:rsid w:val="00C02077"/>
    <w:rsid w:val="00C0450E"/>
    <w:rsid w:val="00C073A3"/>
    <w:rsid w:val="00C07CD8"/>
    <w:rsid w:val="00C1040D"/>
    <w:rsid w:val="00C1111F"/>
    <w:rsid w:val="00C12B20"/>
    <w:rsid w:val="00C1374F"/>
    <w:rsid w:val="00C14175"/>
    <w:rsid w:val="00C149BF"/>
    <w:rsid w:val="00C15C46"/>
    <w:rsid w:val="00C15CA5"/>
    <w:rsid w:val="00C16F79"/>
    <w:rsid w:val="00C20421"/>
    <w:rsid w:val="00C20570"/>
    <w:rsid w:val="00C25902"/>
    <w:rsid w:val="00C33D99"/>
    <w:rsid w:val="00C34134"/>
    <w:rsid w:val="00C37EE7"/>
    <w:rsid w:val="00C401DC"/>
    <w:rsid w:val="00C42AE8"/>
    <w:rsid w:val="00C43446"/>
    <w:rsid w:val="00C43546"/>
    <w:rsid w:val="00C43BA2"/>
    <w:rsid w:val="00C46063"/>
    <w:rsid w:val="00C50FE5"/>
    <w:rsid w:val="00C525F8"/>
    <w:rsid w:val="00C53D7F"/>
    <w:rsid w:val="00C54136"/>
    <w:rsid w:val="00C57D31"/>
    <w:rsid w:val="00C60F41"/>
    <w:rsid w:val="00C7084B"/>
    <w:rsid w:val="00C721A2"/>
    <w:rsid w:val="00C72472"/>
    <w:rsid w:val="00C72E10"/>
    <w:rsid w:val="00C7326C"/>
    <w:rsid w:val="00C73549"/>
    <w:rsid w:val="00C74288"/>
    <w:rsid w:val="00C748DB"/>
    <w:rsid w:val="00C74A90"/>
    <w:rsid w:val="00C759D2"/>
    <w:rsid w:val="00C75B27"/>
    <w:rsid w:val="00C76AA1"/>
    <w:rsid w:val="00C76AAD"/>
    <w:rsid w:val="00C76B4D"/>
    <w:rsid w:val="00C77008"/>
    <w:rsid w:val="00C8021F"/>
    <w:rsid w:val="00C83361"/>
    <w:rsid w:val="00C836D5"/>
    <w:rsid w:val="00C839B7"/>
    <w:rsid w:val="00C850B6"/>
    <w:rsid w:val="00C85AA7"/>
    <w:rsid w:val="00C87B77"/>
    <w:rsid w:val="00C87FB2"/>
    <w:rsid w:val="00C91F1F"/>
    <w:rsid w:val="00C92CFF"/>
    <w:rsid w:val="00C9356E"/>
    <w:rsid w:val="00C941DB"/>
    <w:rsid w:val="00C95CAE"/>
    <w:rsid w:val="00CA15C6"/>
    <w:rsid w:val="00CA1EE5"/>
    <w:rsid w:val="00CA23E6"/>
    <w:rsid w:val="00CA32B5"/>
    <w:rsid w:val="00CA35CC"/>
    <w:rsid w:val="00CA3653"/>
    <w:rsid w:val="00CA376D"/>
    <w:rsid w:val="00CA3841"/>
    <w:rsid w:val="00CA456B"/>
    <w:rsid w:val="00CA56D2"/>
    <w:rsid w:val="00CA5BC6"/>
    <w:rsid w:val="00CA5ED8"/>
    <w:rsid w:val="00CA6EB9"/>
    <w:rsid w:val="00CB0CF0"/>
    <w:rsid w:val="00CB2702"/>
    <w:rsid w:val="00CB3408"/>
    <w:rsid w:val="00CB37B9"/>
    <w:rsid w:val="00CB406F"/>
    <w:rsid w:val="00CB66BA"/>
    <w:rsid w:val="00CB7277"/>
    <w:rsid w:val="00CB74F6"/>
    <w:rsid w:val="00CC1BF4"/>
    <w:rsid w:val="00CC21E1"/>
    <w:rsid w:val="00CC29A4"/>
    <w:rsid w:val="00CC2E37"/>
    <w:rsid w:val="00CC7AE0"/>
    <w:rsid w:val="00CD0110"/>
    <w:rsid w:val="00CD04A9"/>
    <w:rsid w:val="00CD0FED"/>
    <w:rsid w:val="00CD1589"/>
    <w:rsid w:val="00CD1D75"/>
    <w:rsid w:val="00CD7136"/>
    <w:rsid w:val="00CE04A5"/>
    <w:rsid w:val="00CE050D"/>
    <w:rsid w:val="00CE2A42"/>
    <w:rsid w:val="00CE72B3"/>
    <w:rsid w:val="00CF125F"/>
    <w:rsid w:val="00CF1726"/>
    <w:rsid w:val="00CF395B"/>
    <w:rsid w:val="00CF5052"/>
    <w:rsid w:val="00CF59EF"/>
    <w:rsid w:val="00CF6B54"/>
    <w:rsid w:val="00CF6DE1"/>
    <w:rsid w:val="00CF7AB8"/>
    <w:rsid w:val="00CF7D33"/>
    <w:rsid w:val="00D03DEB"/>
    <w:rsid w:val="00D047CE"/>
    <w:rsid w:val="00D052A8"/>
    <w:rsid w:val="00D06A61"/>
    <w:rsid w:val="00D10A7E"/>
    <w:rsid w:val="00D11F05"/>
    <w:rsid w:val="00D12454"/>
    <w:rsid w:val="00D12580"/>
    <w:rsid w:val="00D125B2"/>
    <w:rsid w:val="00D136EB"/>
    <w:rsid w:val="00D14F61"/>
    <w:rsid w:val="00D16257"/>
    <w:rsid w:val="00D1627F"/>
    <w:rsid w:val="00D17489"/>
    <w:rsid w:val="00D21C74"/>
    <w:rsid w:val="00D22B8B"/>
    <w:rsid w:val="00D22C46"/>
    <w:rsid w:val="00D22D45"/>
    <w:rsid w:val="00D32A23"/>
    <w:rsid w:val="00D34B66"/>
    <w:rsid w:val="00D35E1D"/>
    <w:rsid w:val="00D40366"/>
    <w:rsid w:val="00D4269F"/>
    <w:rsid w:val="00D42AAA"/>
    <w:rsid w:val="00D43EF7"/>
    <w:rsid w:val="00D46313"/>
    <w:rsid w:val="00D51378"/>
    <w:rsid w:val="00D51413"/>
    <w:rsid w:val="00D51C1C"/>
    <w:rsid w:val="00D5220E"/>
    <w:rsid w:val="00D522D1"/>
    <w:rsid w:val="00D5356E"/>
    <w:rsid w:val="00D54A46"/>
    <w:rsid w:val="00D5512B"/>
    <w:rsid w:val="00D5557A"/>
    <w:rsid w:val="00D56716"/>
    <w:rsid w:val="00D600E6"/>
    <w:rsid w:val="00D61F63"/>
    <w:rsid w:val="00D63E39"/>
    <w:rsid w:val="00D6426A"/>
    <w:rsid w:val="00D64385"/>
    <w:rsid w:val="00D648AB"/>
    <w:rsid w:val="00D67AB0"/>
    <w:rsid w:val="00D71867"/>
    <w:rsid w:val="00D71EE8"/>
    <w:rsid w:val="00D73334"/>
    <w:rsid w:val="00D75DA3"/>
    <w:rsid w:val="00D772E5"/>
    <w:rsid w:val="00D775DA"/>
    <w:rsid w:val="00D81BF7"/>
    <w:rsid w:val="00D843C2"/>
    <w:rsid w:val="00D84AC1"/>
    <w:rsid w:val="00D8691F"/>
    <w:rsid w:val="00D8752A"/>
    <w:rsid w:val="00D87E24"/>
    <w:rsid w:val="00D929C2"/>
    <w:rsid w:val="00D92C74"/>
    <w:rsid w:val="00D93574"/>
    <w:rsid w:val="00D9426F"/>
    <w:rsid w:val="00D947EA"/>
    <w:rsid w:val="00D950F2"/>
    <w:rsid w:val="00D95168"/>
    <w:rsid w:val="00D96F4E"/>
    <w:rsid w:val="00DA0A71"/>
    <w:rsid w:val="00DA375A"/>
    <w:rsid w:val="00DA3F08"/>
    <w:rsid w:val="00DA45DA"/>
    <w:rsid w:val="00DA5B36"/>
    <w:rsid w:val="00DA7C34"/>
    <w:rsid w:val="00DB1278"/>
    <w:rsid w:val="00DB2A78"/>
    <w:rsid w:val="00DB4DF2"/>
    <w:rsid w:val="00DB5BE4"/>
    <w:rsid w:val="00DC1AA1"/>
    <w:rsid w:val="00DC20A4"/>
    <w:rsid w:val="00DC3776"/>
    <w:rsid w:val="00DC3BED"/>
    <w:rsid w:val="00DD0DD8"/>
    <w:rsid w:val="00DD1617"/>
    <w:rsid w:val="00DD4691"/>
    <w:rsid w:val="00DD6917"/>
    <w:rsid w:val="00DD7310"/>
    <w:rsid w:val="00DD7806"/>
    <w:rsid w:val="00DD782A"/>
    <w:rsid w:val="00DE15A8"/>
    <w:rsid w:val="00DE2E0B"/>
    <w:rsid w:val="00DE3BDB"/>
    <w:rsid w:val="00DF391A"/>
    <w:rsid w:val="00DF49BD"/>
    <w:rsid w:val="00DF75C3"/>
    <w:rsid w:val="00DF777B"/>
    <w:rsid w:val="00E056BC"/>
    <w:rsid w:val="00E06DB4"/>
    <w:rsid w:val="00E071BB"/>
    <w:rsid w:val="00E10F09"/>
    <w:rsid w:val="00E1138E"/>
    <w:rsid w:val="00E11C61"/>
    <w:rsid w:val="00E14BF7"/>
    <w:rsid w:val="00E14DB3"/>
    <w:rsid w:val="00E1601F"/>
    <w:rsid w:val="00E179A6"/>
    <w:rsid w:val="00E17B1E"/>
    <w:rsid w:val="00E203C9"/>
    <w:rsid w:val="00E20F50"/>
    <w:rsid w:val="00E21EAC"/>
    <w:rsid w:val="00E22517"/>
    <w:rsid w:val="00E22CD9"/>
    <w:rsid w:val="00E25D9A"/>
    <w:rsid w:val="00E26F26"/>
    <w:rsid w:val="00E2728C"/>
    <w:rsid w:val="00E27914"/>
    <w:rsid w:val="00E3013C"/>
    <w:rsid w:val="00E32FBC"/>
    <w:rsid w:val="00E33066"/>
    <w:rsid w:val="00E332A3"/>
    <w:rsid w:val="00E35675"/>
    <w:rsid w:val="00E358C7"/>
    <w:rsid w:val="00E37134"/>
    <w:rsid w:val="00E37490"/>
    <w:rsid w:val="00E401E3"/>
    <w:rsid w:val="00E4212D"/>
    <w:rsid w:val="00E43775"/>
    <w:rsid w:val="00E437A3"/>
    <w:rsid w:val="00E45B63"/>
    <w:rsid w:val="00E475B9"/>
    <w:rsid w:val="00E529EC"/>
    <w:rsid w:val="00E5312C"/>
    <w:rsid w:val="00E54EE9"/>
    <w:rsid w:val="00E56929"/>
    <w:rsid w:val="00E62306"/>
    <w:rsid w:val="00E636C3"/>
    <w:rsid w:val="00E643A0"/>
    <w:rsid w:val="00E66C99"/>
    <w:rsid w:val="00E746C4"/>
    <w:rsid w:val="00E75819"/>
    <w:rsid w:val="00E76569"/>
    <w:rsid w:val="00E7673B"/>
    <w:rsid w:val="00E80098"/>
    <w:rsid w:val="00E86B0C"/>
    <w:rsid w:val="00E92BB7"/>
    <w:rsid w:val="00E92F1B"/>
    <w:rsid w:val="00E94180"/>
    <w:rsid w:val="00E95219"/>
    <w:rsid w:val="00E97040"/>
    <w:rsid w:val="00E971BE"/>
    <w:rsid w:val="00EA0337"/>
    <w:rsid w:val="00EA387E"/>
    <w:rsid w:val="00EA3ADC"/>
    <w:rsid w:val="00EA4D45"/>
    <w:rsid w:val="00EA4DAD"/>
    <w:rsid w:val="00EA54B4"/>
    <w:rsid w:val="00EA5CEF"/>
    <w:rsid w:val="00EA5D46"/>
    <w:rsid w:val="00EB0176"/>
    <w:rsid w:val="00EB1AA2"/>
    <w:rsid w:val="00EB44EB"/>
    <w:rsid w:val="00EB4929"/>
    <w:rsid w:val="00EB51B2"/>
    <w:rsid w:val="00EB6402"/>
    <w:rsid w:val="00EB70CC"/>
    <w:rsid w:val="00EC0546"/>
    <w:rsid w:val="00EC31F9"/>
    <w:rsid w:val="00EC3280"/>
    <w:rsid w:val="00EC3EC9"/>
    <w:rsid w:val="00EC470E"/>
    <w:rsid w:val="00EC4D13"/>
    <w:rsid w:val="00EC4ECF"/>
    <w:rsid w:val="00EC5461"/>
    <w:rsid w:val="00EC5ADE"/>
    <w:rsid w:val="00ED2516"/>
    <w:rsid w:val="00ED28F8"/>
    <w:rsid w:val="00ED2D2C"/>
    <w:rsid w:val="00ED44CF"/>
    <w:rsid w:val="00ED4E2D"/>
    <w:rsid w:val="00ED5DC5"/>
    <w:rsid w:val="00ED5DFF"/>
    <w:rsid w:val="00ED722B"/>
    <w:rsid w:val="00EE410E"/>
    <w:rsid w:val="00EE4DBA"/>
    <w:rsid w:val="00EE5333"/>
    <w:rsid w:val="00EE5733"/>
    <w:rsid w:val="00EE6175"/>
    <w:rsid w:val="00EE6347"/>
    <w:rsid w:val="00EE6434"/>
    <w:rsid w:val="00EE7E43"/>
    <w:rsid w:val="00EE7F2C"/>
    <w:rsid w:val="00EF2823"/>
    <w:rsid w:val="00EF3939"/>
    <w:rsid w:val="00EF4791"/>
    <w:rsid w:val="00EF59A9"/>
    <w:rsid w:val="00EF6566"/>
    <w:rsid w:val="00EF688D"/>
    <w:rsid w:val="00F00925"/>
    <w:rsid w:val="00F02E71"/>
    <w:rsid w:val="00F0575C"/>
    <w:rsid w:val="00F11D91"/>
    <w:rsid w:val="00F14A82"/>
    <w:rsid w:val="00F14E9D"/>
    <w:rsid w:val="00F158B4"/>
    <w:rsid w:val="00F1698D"/>
    <w:rsid w:val="00F16DAA"/>
    <w:rsid w:val="00F178AE"/>
    <w:rsid w:val="00F239D9"/>
    <w:rsid w:val="00F239FC"/>
    <w:rsid w:val="00F23BCD"/>
    <w:rsid w:val="00F253AD"/>
    <w:rsid w:val="00F257E3"/>
    <w:rsid w:val="00F26D4B"/>
    <w:rsid w:val="00F32DA3"/>
    <w:rsid w:val="00F32F22"/>
    <w:rsid w:val="00F339FC"/>
    <w:rsid w:val="00F33D2A"/>
    <w:rsid w:val="00F37414"/>
    <w:rsid w:val="00F37A58"/>
    <w:rsid w:val="00F40D34"/>
    <w:rsid w:val="00F4118F"/>
    <w:rsid w:val="00F414B3"/>
    <w:rsid w:val="00F419A1"/>
    <w:rsid w:val="00F42D51"/>
    <w:rsid w:val="00F4464D"/>
    <w:rsid w:val="00F47DEE"/>
    <w:rsid w:val="00F50004"/>
    <w:rsid w:val="00F503B4"/>
    <w:rsid w:val="00F53BEC"/>
    <w:rsid w:val="00F56B54"/>
    <w:rsid w:val="00F56FD3"/>
    <w:rsid w:val="00F57A15"/>
    <w:rsid w:val="00F57EB4"/>
    <w:rsid w:val="00F607EF"/>
    <w:rsid w:val="00F60EF8"/>
    <w:rsid w:val="00F614CA"/>
    <w:rsid w:val="00F61D92"/>
    <w:rsid w:val="00F6244F"/>
    <w:rsid w:val="00F678FF"/>
    <w:rsid w:val="00F730FB"/>
    <w:rsid w:val="00F74B9E"/>
    <w:rsid w:val="00F75CA6"/>
    <w:rsid w:val="00F77610"/>
    <w:rsid w:val="00F80C0C"/>
    <w:rsid w:val="00F853FE"/>
    <w:rsid w:val="00F87354"/>
    <w:rsid w:val="00F90B05"/>
    <w:rsid w:val="00F91257"/>
    <w:rsid w:val="00F91D88"/>
    <w:rsid w:val="00F920BD"/>
    <w:rsid w:val="00F924FA"/>
    <w:rsid w:val="00F92A50"/>
    <w:rsid w:val="00F96AD9"/>
    <w:rsid w:val="00F974A6"/>
    <w:rsid w:val="00F9753E"/>
    <w:rsid w:val="00FA2666"/>
    <w:rsid w:val="00FA2BDD"/>
    <w:rsid w:val="00FA3678"/>
    <w:rsid w:val="00FA385C"/>
    <w:rsid w:val="00FA3EEE"/>
    <w:rsid w:val="00FA61DD"/>
    <w:rsid w:val="00FA6674"/>
    <w:rsid w:val="00FA76EE"/>
    <w:rsid w:val="00FB4B32"/>
    <w:rsid w:val="00FB69E0"/>
    <w:rsid w:val="00FC0CD5"/>
    <w:rsid w:val="00FC291D"/>
    <w:rsid w:val="00FC3CCB"/>
    <w:rsid w:val="00FC57A3"/>
    <w:rsid w:val="00FC6109"/>
    <w:rsid w:val="00FC6C91"/>
    <w:rsid w:val="00FD42B3"/>
    <w:rsid w:val="00FD6D13"/>
    <w:rsid w:val="00FD6EE1"/>
    <w:rsid w:val="00FD702C"/>
    <w:rsid w:val="00FD711D"/>
    <w:rsid w:val="00FE0BE5"/>
    <w:rsid w:val="00FE0C4C"/>
    <w:rsid w:val="00FE0C9D"/>
    <w:rsid w:val="00FE1DE2"/>
    <w:rsid w:val="00FE21FD"/>
    <w:rsid w:val="00FE2AE4"/>
    <w:rsid w:val="00FE4C95"/>
    <w:rsid w:val="00FF009C"/>
    <w:rsid w:val="00FF3381"/>
    <w:rsid w:val="00FF3F7C"/>
    <w:rsid w:val="00FF5C29"/>
    <w:rsid w:val="00FF710D"/>
    <w:rsid w:val="00FF7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5E95"/>
  <w15:docId w15:val="{AABDC07D-14F6-4228-8AE0-60EDF814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550"/>
    <w:pPr>
      <w:ind w:left="720"/>
      <w:contextualSpacing/>
    </w:pPr>
  </w:style>
  <w:style w:type="character" w:styleId="Hyperlink">
    <w:name w:val="Hyperlink"/>
    <w:basedOn w:val="DefaultParagraphFont"/>
    <w:uiPriority w:val="99"/>
    <w:unhideWhenUsed/>
    <w:rsid w:val="00FC6109"/>
    <w:rPr>
      <w:color w:val="0563C1" w:themeColor="hyperlink"/>
      <w:u w:val="single"/>
    </w:rPr>
  </w:style>
  <w:style w:type="paragraph" w:styleId="Header">
    <w:name w:val="header"/>
    <w:basedOn w:val="Normal"/>
    <w:link w:val="HeaderChar"/>
    <w:uiPriority w:val="99"/>
    <w:unhideWhenUsed/>
    <w:rsid w:val="00942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00"/>
  </w:style>
  <w:style w:type="paragraph" w:styleId="Footer">
    <w:name w:val="footer"/>
    <w:basedOn w:val="Normal"/>
    <w:link w:val="FooterChar"/>
    <w:uiPriority w:val="99"/>
    <w:unhideWhenUsed/>
    <w:rsid w:val="00942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00"/>
  </w:style>
  <w:style w:type="paragraph" w:customStyle="1" w:styleId="Paragraph">
    <w:name w:val="Paragraph"/>
    <w:basedOn w:val="Normal"/>
    <w:qFormat/>
    <w:rsid w:val="00C7326C"/>
    <w:pPr>
      <w:suppressAutoHyphens/>
      <w:spacing w:before="120" w:after="0" w:line="240" w:lineRule="auto"/>
      <w:ind w:firstLine="720"/>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340D4D"/>
    <w:rPr>
      <w:color w:val="808080"/>
    </w:rPr>
  </w:style>
  <w:style w:type="character" w:styleId="CommentReference">
    <w:name w:val="annotation reference"/>
    <w:basedOn w:val="DefaultParagraphFont"/>
    <w:uiPriority w:val="99"/>
    <w:semiHidden/>
    <w:unhideWhenUsed/>
    <w:qFormat/>
    <w:rsid w:val="000A0E23"/>
    <w:rPr>
      <w:sz w:val="16"/>
      <w:szCs w:val="16"/>
    </w:rPr>
  </w:style>
  <w:style w:type="character" w:customStyle="1" w:styleId="CommentTextChar">
    <w:name w:val="Comment Text Char"/>
    <w:basedOn w:val="DefaultParagraphFont"/>
    <w:link w:val="CommentText"/>
    <w:uiPriority w:val="99"/>
    <w:semiHidden/>
    <w:qFormat/>
    <w:rsid w:val="000A0E23"/>
    <w:rPr>
      <w:szCs w:val="20"/>
    </w:rPr>
  </w:style>
  <w:style w:type="paragraph" w:styleId="CommentText">
    <w:name w:val="annotation text"/>
    <w:basedOn w:val="Normal"/>
    <w:link w:val="CommentTextChar"/>
    <w:uiPriority w:val="99"/>
    <w:semiHidden/>
    <w:unhideWhenUsed/>
    <w:qFormat/>
    <w:rsid w:val="000A0E23"/>
    <w:pPr>
      <w:widowControl w:val="0"/>
      <w:spacing w:after="0" w:line="240" w:lineRule="auto"/>
      <w:jc w:val="both"/>
    </w:pPr>
    <w:rPr>
      <w:szCs w:val="20"/>
    </w:rPr>
  </w:style>
  <w:style w:type="character" w:customStyle="1" w:styleId="CommentTextChar1">
    <w:name w:val="Comment Text Char1"/>
    <w:basedOn w:val="DefaultParagraphFont"/>
    <w:uiPriority w:val="99"/>
    <w:semiHidden/>
    <w:rsid w:val="000A0E23"/>
    <w:rPr>
      <w:sz w:val="20"/>
      <w:szCs w:val="20"/>
    </w:rPr>
  </w:style>
  <w:style w:type="character" w:customStyle="1" w:styleId="acopre1">
    <w:name w:val="acopre1"/>
    <w:basedOn w:val="DefaultParagraphFont"/>
    <w:rsid w:val="000A0E23"/>
  </w:style>
  <w:style w:type="paragraph" w:styleId="BalloonText">
    <w:name w:val="Balloon Text"/>
    <w:basedOn w:val="Normal"/>
    <w:link w:val="BalloonTextChar"/>
    <w:uiPriority w:val="99"/>
    <w:semiHidden/>
    <w:unhideWhenUsed/>
    <w:rsid w:val="000A0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E2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807B7"/>
    <w:pPr>
      <w:widowControl/>
      <w:spacing w:after="160"/>
      <w:jc w:val="left"/>
    </w:pPr>
    <w:rPr>
      <w:b/>
      <w:bCs/>
      <w:sz w:val="20"/>
    </w:rPr>
  </w:style>
  <w:style w:type="character" w:customStyle="1" w:styleId="CommentSubjectChar">
    <w:name w:val="Comment Subject Char"/>
    <w:basedOn w:val="CommentTextChar"/>
    <w:link w:val="CommentSubject"/>
    <w:uiPriority w:val="99"/>
    <w:semiHidden/>
    <w:rsid w:val="005807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403009">
      <w:bodyDiv w:val="1"/>
      <w:marLeft w:val="0"/>
      <w:marRight w:val="0"/>
      <w:marTop w:val="0"/>
      <w:marBottom w:val="0"/>
      <w:divBdr>
        <w:top w:val="none" w:sz="0" w:space="0" w:color="auto"/>
        <w:left w:val="none" w:sz="0" w:space="0" w:color="auto"/>
        <w:bottom w:val="none" w:sz="0" w:space="0" w:color="auto"/>
        <w:right w:val="none" w:sz="0" w:space="0" w:color="auto"/>
      </w:divBdr>
      <w:divsChild>
        <w:div w:id="1415055966">
          <w:marLeft w:val="0"/>
          <w:marRight w:val="0"/>
          <w:marTop w:val="0"/>
          <w:marBottom w:val="0"/>
          <w:divBdr>
            <w:top w:val="none" w:sz="0" w:space="0" w:color="auto"/>
            <w:left w:val="none" w:sz="0" w:space="0" w:color="auto"/>
            <w:bottom w:val="none" w:sz="0" w:space="0" w:color="auto"/>
            <w:right w:val="none" w:sz="0" w:space="0" w:color="auto"/>
          </w:divBdr>
          <w:divsChild>
            <w:div w:id="11963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682">
      <w:bodyDiv w:val="1"/>
      <w:marLeft w:val="0"/>
      <w:marRight w:val="0"/>
      <w:marTop w:val="0"/>
      <w:marBottom w:val="0"/>
      <w:divBdr>
        <w:top w:val="none" w:sz="0" w:space="0" w:color="auto"/>
        <w:left w:val="none" w:sz="0" w:space="0" w:color="auto"/>
        <w:bottom w:val="none" w:sz="0" w:space="0" w:color="auto"/>
        <w:right w:val="none" w:sz="0" w:space="0" w:color="auto"/>
      </w:divBdr>
    </w:div>
    <w:div w:id="14011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zej.Krolewski@joslin.harvard.edu"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www.creative-diagnostics.com/extrinsic-apoptosis-pathway.htm" TargetMode="External"/><Relationship Id="rId2" Type="http://schemas.openxmlformats.org/officeDocument/2006/relationships/numbering" Target="numbering.xml"/><Relationship Id="rId16" Type="http://schemas.openxmlformats.org/officeDocument/2006/relationships/hyperlink" Target="https://doi.org/10.1186/1471-2105-10-2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ncifcrf.gov/" TargetMode="External"/><Relationship Id="rId5" Type="http://schemas.openxmlformats.org/officeDocument/2006/relationships/webSettings" Target="webSettings.xml"/><Relationship Id="rId15" Type="http://schemas.openxmlformats.org/officeDocument/2006/relationships/hyperlink" Target="http://analytics.ncsu.edu/sesug/2010/SDA07.Kennedy.pdf" TargetMode="External"/><Relationship Id="rId10" Type="http://schemas.openxmlformats.org/officeDocument/2006/relationships/hyperlink" Target="https://cellxgene.cziscience.com/collections/b3e2c6e3-9b05-4da9-8f42-da38a664b45b"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2789-BFF7-4E08-A000-783233F0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35</Pages>
  <Words>11199</Words>
  <Characters>63838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Joslin Diabetes Center</Company>
  <LinksUpToDate>false</LinksUpToDate>
  <CharactersWithSpaces>74888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Ihara, Katsuhito</dc:creator>
  <cp:keywords/>
  <dc:description/>
  <cp:lastModifiedBy>Parker Parker</cp:lastModifiedBy>
  <cp:revision>12</cp:revision>
  <cp:lastPrinted>2022-11-08T18:10:00Z</cp:lastPrinted>
  <dcterms:created xsi:type="dcterms:W3CDTF">2022-11-11T02:00:00Z</dcterms:created>
  <dcterms:modified xsi:type="dcterms:W3CDTF">2022-12-20T16:35:00Z</dcterms:modified>
</cp:coreProperties>
</file>